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14565" w14:textId="4BDB88C7" w:rsidR="001720EF" w:rsidRPr="000C6515" w:rsidRDefault="00287489" w:rsidP="00DB6999">
      <w:pPr>
        <w:pStyle w:val="MDPI13authornames"/>
        <w:spacing w:after="160"/>
        <w:jc w:val="both"/>
        <w:rPr>
          <w:rFonts w:asciiTheme="minorHAnsi" w:hAnsiTheme="minorHAnsi" w:cstheme="minorHAnsi"/>
        </w:rPr>
      </w:pPr>
      <w:r>
        <w:rPr>
          <w:rFonts w:asciiTheme="minorHAnsi" w:hAnsiTheme="minorHAnsi" w:cstheme="minorHAnsi"/>
          <w:bCs/>
          <w:color w:val="0070C0"/>
          <w:sz w:val="36"/>
          <w:szCs w:val="40"/>
        </w:rPr>
        <w:t xml:space="preserve">LASSO Logistic Regression Reveals a </w:t>
      </w:r>
      <w:r w:rsidR="00655688" w:rsidRPr="000C6515">
        <w:rPr>
          <w:rFonts w:asciiTheme="minorHAnsi" w:hAnsiTheme="minorHAnsi" w:cstheme="minorHAnsi"/>
          <w:bCs/>
          <w:color w:val="0070C0"/>
          <w:sz w:val="36"/>
          <w:szCs w:val="40"/>
        </w:rPr>
        <w:t xml:space="preserve">Mixed </w:t>
      </w:r>
      <w:r w:rsidR="009A1369" w:rsidRPr="000C6515">
        <w:rPr>
          <w:rFonts w:asciiTheme="minorHAnsi" w:hAnsiTheme="minorHAnsi" w:cstheme="minorHAnsi"/>
          <w:bCs/>
          <w:color w:val="0070C0"/>
          <w:sz w:val="36"/>
          <w:szCs w:val="40"/>
        </w:rPr>
        <w:t>MiRNA</w:t>
      </w:r>
      <w:r w:rsidR="00BB02D3" w:rsidRPr="000C6515">
        <w:rPr>
          <w:rFonts w:asciiTheme="minorHAnsi" w:hAnsiTheme="minorHAnsi" w:cstheme="minorHAnsi"/>
          <w:bCs/>
          <w:color w:val="0070C0"/>
          <w:sz w:val="36"/>
          <w:szCs w:val="40"/>
        </w:rPr>
        <w:t xml:space="preserve"> </w:t>
      </w:r>
      <w:r w:rsidR="00894EB5">
        <w:rPr>
          <w:rFonts w:asciiTheme="minorHAnsi" w:hAnsiTheme="minorHAnsi" w:cstheme="minorHAnsi"/>
          <w:bCs/>
          <w:color w:val="0070C0"/>
          <w:sz w:val="36"/>
          <w:szCs w:val="40"/>
        </w:rPr>
        <w:t xml:space="preserve">and </w:t>
      </w:r>
      <w:r w:rsidR="00655688" w:rsidRPr="000C6515">
        <w:rPr>
          <w:rFonts w:asciiTheme="minorHAnsi" w:hAnsiTheme="minorHAnsi" w:cstheme="minorHAnsi"/>
          <w:bCs/>
          <w:color w:val="0070C0"/>
          <w:sz w:val="36"/>
          <w:szCs w:val="40"/>
        </w:rPr>
        <w:t>Serum</w:t>
      </w:r>
      <w:r w:rsidR="00BB02D3" w:rsidRPr="000C6515">
        <w:rPr>
          <w:rFonts w:asciiTheme="minorHAnsi" w:hAnsiTheme="minorHAnsi" w:cstheme="minorHAnsi"/>
          <w:bCs/>
          <w:color w:val="0070C0"/>
          <w:sz w:val="36"/>
          <w:szCs w:val="40"/>
        </w:rPr>
        <w:t>-</w:t>
      </w:r>
      <w:r w:rsidR="00655688" w:rsidRPr="000C6515">
        <w:rPr>
          <w:rFonts w:asciiTheme="minorHAnsi" w:hAnsiTheme="minorHAnsi" w:cstheme="minorHAnsi"/>
          <w:bCs/>
          <w:color w:val="0070C0"/>
          <w:sz w:val="36"/>
          <w:szCs w:val="40"/>
        </w:rPr>
        <w:t>marker</w:t>
      </w:r>
      <w:r w:rsidR="009A1369" w:rsidRPr="000C6515">
        <w:rPr>
          <w:rFonts w:asciiTheme="minorHAnsi" w:hAnsiTheme="minorHAnsi" w:cstheme="minorHAnsi"/>
          <w:bCs/>
          <w:color w:val="0070C0"/>
          <w:sz w:val="36"/>
          <w:szCs w:val="40"/>
        </w:rPr>
        <w:t xml:space="preserve"> Classifier for Prediction of Immun</w:t>
      </w:r>
      <w:r w:rsidR="007E4F71">
        <w:rPr>
          <w:rFonts w:asciiTheme="minorHAnsi" w:hAnsiTheme="minorHAnsi" w:cstheme="minorHAnsi"/>
          <w:bCs/>
          <w:color w:val="0070C0"/>
          <w:sz w:val="36"/>
          <w:szCs w:val="40"/>
        </w:rPr>
        <w:t xml:space="preserve">otherapy </w:t>
      </w:r>
      <w:r w:rsidR="009A1369" w:rsidRPr="000C6515">
        <w:rPr>
          <w:rFonts w:asciiTheme="minorHAnsi" w:hAnsiTheme="minorHAnsi" w:cstheme="minorHAnsi"/>
          <w:bCs/>
          <w:color w:val="0070C0"/>
          <w:sz w:val="36"/>
          <w:szCs w:val="40"/>
        </w:rPr>
        <w:t xml:space="preserve">Response in Liquid Biopsies of Melanoma Patients </w:t>
      </w:r>
    </w:p>
    <w:p w14:paraId="65D980BF" w14:textId="62C57B45" w:rsidR="0076525F" w:rsidRPr="000C6515" w:rsidRDefault="009A1369" w:rsidP="00DB6999">
      <w:pPr>
        <w:pStyle w:val="MDPI16affiliation"/>
        <w:spacing w:after="160"/>
        <w:ind w:left="0" w:firstLine="0"/>
        <w:rPr>
          <w:rFonts w:asciiTheme="minorHAnsi" w:hAnsiTheme="minorHAnsi" w:cstheme="minorHAnsi"/>
          <w:b/>
          <w:sz w:val="24"/>
          <w:szCs w:val="22"/>
          <w:lang w:val="de-DE"/>
        </w:rPr>
      </w:pPr>
      <w:r w:rsidRPr="000C6515">
        <w:rPr>
          <w:rFonts w:asciiTheme="minorHAnsi" w:hAnsiTheme="minorHAnsi" w:cstheme="minorHAnsi"/>
          <w:b/>
          <w:sz w:val="24"/>
          <w:szCs w:val="22"/>
          <w:lang w:val="de-DE"/>
        </w:rPr>
        <w:t xml:space="preserve">Marc </w:t>
      </w:r>
      <w:proofErr w:type="spellStart"/>
      <w:r w:rsidRPr="000C6515">
        <w:rPr>
          <w:rFonts w:asciiTheme="minorHAnsi" w:hAnsiTheme="minorHAnsi" w:cstheme="minorHAnsi"/>
          <w:b/>
          <w:sz w:val="24"/>
          <w:szCs w:val="22"/>
          <w:lang w:val="de-DE"/>
        </w:rPr>
        <w:t>Bender</w:t>
      </w:r>
      <w:r w:rsidR="001720EF" w:rsidRPr="000C6515">
        <w:rPr>
          <w:rFonts w:asciiTheme="minorHAnsi" w:hAnsiTheme="minorHAnsi" w:cstheme="minorHAnsi"/>
          <w:b/>
          <w:sz w:val="24"/>
          <w:szCs w:val="22"/>
          <w:vertAlign w:val="superscript"/>
          <w:lang w:val="de-DE"/>
        </w:rPr>
        <w:t>a</w:t>
      </w:r>
      <w:proofErr w:type="spellEnd"/>
      <w:r w:rsidR="0076525F" w:rsidRPr="000C6515">
        <w:rPr>
          <w:rFonts w:asciiTheme="minorHAnsi" w:hAnsiTheme="minorHAnsi" w:cstheme="minorHAnsi"/>
          <w:b/>
          <w:sz w:val="24"/>
          <w:szCs w:val="22"/>
          <w:lang w:val="de-DE"/>
        </w:rPr>
        <w:t xml:space="preserve">; </w:t>
      </w:r>
      <w:r w:rsidRPr="000C6515">
        <w:rPr>
          <w:rFonts w:asciiTheme="minorHAnsi" w:hAnsiTheme="minorHAnsi" w:cstheme="minorHAnsi"/>
          <w:b/>
          <w:sz w:val="24"/>
          <w:szCs w:val="22"/>
          <w:lang w:val="de-DE"/>
        </w:rPr>
        <w:t xml:space="preserve">I-Peng </w:t>
      </w:r>
      <w:proofErr w:type="spellStart"/>
      <w:r w:rsidRPr="000C6515">
        <w:rPr>
          <w:rFonts w:asciiTheme="minorHAnsi" w:hAnsiTheme="minorHAnsi" w:cstheme="minorHAnsi"/>
          <w:b/>
          <w:sz w:val="24"/>
          <w:szCs w:val="22"/>
          <w:lang w:val="de-DE"/>
        </w:rPr>
        <w:t>Chen</w:t>
      </w:r>
      <w:r w:rsidR="001720EF" w:rsidRPr="000C6515">
        <w:rPr>
          <w:rFonts w:asciiTheme="minorHAnsi" w:hAnsiTheme="minorHAnsi" w:cstheme="minorHAnsi"/>
          <w:b/>
          <w:sz w:val="24"/>
          <w:szCs w:val="22"/>
          <w:vertAlign w:val="superscript"/>
          <w:lang w:val="de-DE"/>
        </w:rPr>
        <w:t>a</w:t>
      </w:r>
      <w:proofErr w:type="spellEnd"/>
      <w:r w:rsidR="0076525F" w:rsidRPr="000C6515">
        <w:rPr>
          <w:rFonts w:asciiTheme="minorHAnsi" w:hAnsiTheme="minorHAnsi" w:cstheme="minorHAnsi"/>
          <w:b/>
          <w:sz w:val="24"/>
          <w:szCs w:val="22"/>
          <w:lang w:val="de-DE"/>
        </w:rPr>
        <w:t>;</w:t>
      </w:r>
      <w:r w:rsidR="00CD2BC8" w:rsidRPr="000C6515">
        <w:rPr>
          <w:rFonts w:asciiTheme="minorHAnsi" w:hAnsiTheme="minorHAnsi" w:cstheme="minorHAnsi"/>
          <w:b/>
          <w:sz w:val="24"/>
          <w:szCs w:val="22"/>
          <w:lang w:val="de-DE"/>
        </w:rPr>
        <w:t xml:space="preserve"> Leonie </w:t>
      </w:r>
      <w:proofErr w:type="spellStart"/>
      <w:r w:rsidR="001A5009" w:rsidRPr="000C6515">
        <w:rPr>
          <w:rFonts w:asciiTheme="minorHAnsi" w:hAnsiTheme="minorHAnsi" w:cstheme="minorHAnsi"/>
          <w:b/>
          <w:sz w:val="24"/>
          <w:szCs w:val="22"/>
          <w:lang w:val="de-DE"/>
        </w:rPr>
        <w:t>Bluhm</w:t>
      </w:r>
      <w:r w:rsidR="001A5009">
        <w:rPr>
          <w:rFonts w:asciiTheme="minorHAnsi" w:hAnsiTheme="minorHAnsi" w:cstheme="minorHAnsi"/>
          <w:b/>
          <w:sz w:val="24"/>
          <w:szCs w:val="22"/>
          <w:vertAlign w:val="superscript"/>
          <w:lang w:val="de-DE"/>
        </w:rPr>
        <w:t>b</w:t>
      </w:r>
      <w:proofErr w:type="spellEnd"/>
      <w:r w:rsidR="00CD2BC8" w:rsidRPr="000C6515">
        <w:rPr>
          <w:rFonts w:asciiTheme="minorHAnsi" w:hAnsiTheme="minorHAnsi" w:cstheme="minorHAnsi"/>
          <w:b/>
          <w:sz w:val="24"/>
          <w:szCs w:val="22"/>
          <w:lang w:val="de-DE"/>
        </w:rPr>
        <w:t>;</w:t>
      </w:r>
      <w:r w:rsidR="00EA6C01">
        <w:rPr>
          <w:rFonts w:asciiTheme="minorHAnsi" w:hAnsiTheme="minorHAnsi" w:cstheme="minorHAnsi"/>
          <w:b/>
          <w:sz w:val="24"/>
          <w:szCs w:val="22"/>
          <w:lang w:val="de-DE"/>
        </w:rPr>
        <w:t xml:space="preserve"> </w:t>
      </w:r>
      <w:r w:rsidR="00EA6C01" w:rsidRPr="000C6515">
        <w:rPr>
          <w:rFonts w:asciiTheme="minorHAnsi" w:hAnsiTheme="minorHAnsi" w:cstheme="minorHAnsi"/>
          <w:b/>
          <w:color w:val="auto"/>
          <w:sz w:val="24"/>
          <w:szCs w:val="22"/>
          <w:lang w:val="de-DE"/>
        </w:rPr>
        <w:t xml:space="preserve">Peter </w:t>
      </w:r>
      <w:proofErr w:type="spellStart"/>
      <w:proofErr w:type="gramStart"/>
      <w:r w:rsidR="00EA6C01" w:rsidRPr="000C6515">
        <w:rPr>
          <w:rFonts w:asciiTheme="minorHAnsi" w:hAnsiTheme="minorHAnsi" w:cstheme="minorHAnsi"/>
          <w:b/>
          <w:color w:val="auto"/>
          <w:sz w:val="24"/>
          <w:szCs w:val="22"/>
          <w:lang w:val="de-DE"/>
        </w:rPr>
        <w:t>Mohr</w:t>
      </w:r>
      <w:r w:rsidR="00EA6C01" w:rsidRPr="000C6515">
        <w:rPr>
          <w:rFonts w:asciiTheme="minorHAnsi" w:hAnsiTheme="minorHAnsi" w:cstheme="minorHAnsi"/>
          <w:b/>
          <w:color w:val="auto"/>
          <w:sz w:val="24"/>
          <w:szCs w:val="22"/>
          <w:vertAlign w:val="superscript"/>
          <w:lang w:val="de-DE"/>
        </w:rPr>
        <w:t>b</w:t>
      </w:r>
      <w:proofErr w:type="spellEnd"/>
      <w:r w:rsidR="00EA6C01" w:rsidRPr="000C6515">
        <w:rPr>
          <w:rFonts w:asciiTheme="minorHAnsi" w:hAnsiTheme="minorHAnsi" w:cstheme="minorHAnsi"/>
          <w:b/>
          <w:color w:val="auto"/>
          <w:sz w:val="24"/>
          <w:szCs w:val="22"/>
          <w:lang w:val="de-DE"/>
        </w:rPr>
        <w:t xml:space="preserve">; </w:t>
      </w:r>
      <w:r w:rsidR="00574D4C" w:rsidRPr="000C6515">
        <w:rPr>
          <w:rFonts w:asciiTheme="minorHAnsi" w:hAnsiTheme="minorHAnsi" w:cstheme="minorHAnsi"/>
          <w:b/>
          <w:sz w:val="24"/>
          <w:szCs w:val="22"/>
          <w:lang w:val="de-DE"/>
        </w:rPr>
        <w:t xml:space="preserve"> Beate</w:t>
      </w:r>
      <w:proofErr w:type="gramEnd"/>
      <w:r w:rsidR="00574D4C" w:rsidRPr="000C6515">
        <w:rPr>
          <w:rFonts w:asciiTheme="minorHAnsi" w:hAnsiTheme="minorHAnsi" w:cstheme="minorHAnsi"/>
          <w:b/>
          <w:sz w:val="24"/>
          <w:szCs w:val="22"/>
          <w:lang w:val="de-DE"/>
        </w:rPr>
        <w:t xml:space="preserve"> </w:t>
      </w:r>
      <w:proofErr w:type="spellStart"/>
      <w:r w:rsidR="00574D4C" w:rsidRPr="000C6515">
        <w:rPr>
          <w:rFonts w:asciiTheme="minorHAnsi" w:hAnsiTheme="minorHAnsi" w:cstheme="minorHAnsi"/>
          <w:b/>
          <w:sz w:val="24"/>
          <w:szCs w:val="22"/>
          <w:lang w:val="de-DE"/>
        </w:rPr>
        <w:t>Volkmer</w:t>
      </w:r>
      <w:r w:rsidR="001720EF" w:rsidRPr="000C6515">
        <w:rPr>
          <w:rFonts w:asciiTheme="minorHAnsi" w:hAnsiTheme="minorHAnsi" w:cstheme="minorHAnsi"/>
          <w:b/>
          <w:sz w:val="24"/>
          <w:szCs w:val="22"/>
          <w:vertAlign w:val="superscript"/>
          <w:lang w:val="de-DE"/>
        </w:rPr>
        <w:t>a</w:t>
      </w:r>
      <w:proofErr w:type="spellEnd"/>
      <w:r w:rsidR="00574D4C" w:rsidRPr="000C6515">
        <w:rPr>
          <w:rFonts w:asciiTheme="minorHAnsi" w:hAnsiTheme="minorHAnsi" w:cstheme="minorHAnsi"/>
          <w:b/>
          <w:sz w:val="24"/>
          <w:szCs w:val="22"/>
          <w:lang w:val="de-DE"/>
        </w:rPr>
        <w:t>;</w:t>
      </w:r>
      <w:r w:rsidR="0076525F" w:rsidRPr="000C6515">
        <w:rPr>
          <w:rFonts w:asciiTheme="minorHAnsi" w:hAnsiTheme="minorHAnsi" w:cstheme="minorHAnsi"/>
          <w:b/>
          <w:sz w:val="24"/>
          <w:szCs w:val="22"/>
          <w:lang w:val="de-DE"/>
        </w:rPr>
        <w:t xml:space="preserve"> Rüdiger </w:t>
      </w:r>
      <w:proofErr w:type="spellStart"/>
      <w:r w:rsidR="0076525F" w:rsidRPr="000C6515">
        <w:rPr>
          <w:rFonts w:asciiTheme="minorHAnsi" w:hAnsiTheme="minorHAnsi" w:cstheme="minorHAnsi"/>
          <w:b/>
          <w:sz w:val="24"/>
          <w:szCs w:val="22"/>
          <w:lang w:val="de-DE"/>
        </w:rPr>
        <w:t>Greinert</w:t>
      </w:r>
      <w:r w:rsidR="001720EF" w:rsidRPr="000C6515">
        <w:rPr>
          <w:rFonts w:asciiTheme="minorHAnsi" w:hAnsiTheme="minorHAnsi" w:cstheme="minorHAnsi"/>
          <w:b/>
          <w:sz w:val="24"/>
          <w:szCs w:val="22"/>
          <w:vertAlign w:val="superscript"/>
          <w:lang w:val="de-DE"/>
        </w:rPr>
        <w:t>a</w:t>
      </w:r>
      <w:proofErr w:type="spellEnd"/>
      <w:r w:rsidR="0076525F" w:rsidRPr="000C6515">
        <w:rPr>
          <w:rFonts w:asciiTheme="minorHAnsi" w:hAnsiTheme="minorHAnsi" w:cstheme="minorHAnsi"/>
          <w:b/>
          <w:sz w:val="24"/>
          <w:szCs w:val="22"/>
          <w:lang w:val="de-DE"/>
        </w:rPr>
        <w:t>*</w:t>
      </w:r>
    </w:p>
    <w:p w14:paraId="09AB450D" w14:textId="68B1B105" w:rsidR="001720EF" w:rsidRPr="000C6515" w:rsidRDefault="001720EF" w:rsidP="00DB6999">
      <w:pPr>
        <w:pStyle w:val="MDPI16affiliation"/>
        <w:spacing w:after="160"/>
        <w:ind w:left="0" w:firstLine="0"/>
        <w:rPr>
          <w:rFonts w:asciiTheme="minorHAnsi" w:hAnsiTheme="minorHAnsi" w:cstheme="minorHAnsi"/>
          <w:b/>
          <w:sz w:val="24"/>
          <w:szCs w:val="22"/>
          <w:lang w:val="de-DE"/>
        </w:rPr>
      </w:pPr>
    </w:p>
    <w:p w14:paraId="642D0FED" w14:textId="197CA1F0" w:rsidR="0076525F" w:rsidRPr="00490EE4" w:rsidRDefault="001720EF" w:rsidP="00DB6999">
      <w:pPr>
        <w:spacing w:after="160"/>
        <w:rPr>
          <w:rFonts w:asciiTheme="minorHAnsi" w:hAnsiTheme="minorHAnsi" w:cstheme="minorHAnsi"/>
          <w:b/>
          <w:sz w:val="20"/>
          <w:szCs w:val="22"/>
          <w:lang w:val="en-GB"/>
        </w:rPr>
      </w:pPr>
      <w:r w:rsidRPr="000C6515">
        <w:rPr>
          <w:rFonts w:asciiTheme="minorHAnsi" w:hAnsiTheme="minorHAnsi" w:cstheme="minorHAnsi"/>
          <w:b/>
          <w:bCs/>
          <w:color w:val="0070C0"/>
          <w:szCs w:val="24"/>
        </w:rPr>
        <w:t>Affiliations</w:t>
      </w:r>
    </w:p>
    <w:p w14:paraId="2FC8F08F" w14:textId="34F4DA43" w:rsidR="0076525F" w:rsidRPr="000C6515" w:rsidRDefault="001720EF" w:rsidP="00DB6999">
      <w:pPr>
        <w:spacing w:after="160"/>
        <w:rPr>
          <w:rFonts w:asciiTheme="minorHAnsi" w:hAnsiTheme="minorHAnsi" w:cstheme="minorHAnsi"/>
          <w:szCs w:val="24"/>
        </w:rPr>
      </w:pPr>
      <w:r w:rsidRPr="000C6515">
        <w:rPr>
          <w:rFonts w:asciiTheme="minorHAnsi" w:hAnsiTheme="minorHAnsi" w:cstheme="minorHAnsi"/>
          <w:szCs w:val="24"/>
          <w:vertAlign w:val="superscript"/>
          <w:lang w:val="en-GB"/>
        </w:rPr>
        <w:t>a</w:t>
      </w:r>
      <w:r w:rsidRPr="000C6515">
        <w:rPr>
          <w:rFonts w:asciiTheme="minorHAnsi" w:hAnsiTheme="minorHAnsi" w:cstheme="minorHAnsi"/>
          <w:szCs w:val="24"/>
          <w:lang w:val="en-GB"/>
        </w:rPr>
        <w:t xml:space="preserve"> </w:t>
      </w:r>
      <w:r w:rsidRPr="000C6515">
        <w:rPr>
          <w:rFonts w:asciiTheme="minorHAnsi" w:hAnsiTheme="minorHAnsi" w:cstheme="minorHAnsi"/>
          <w:szCs w:val="24"/>
        </w:rPr>
        <w:t xml:space="preserve">Department of Molecular Cell Biology, Skin Cancer Center Buxtehude, Elbe </w:t>
      </w:r>
      <w:proofErr w:type="spellStart"/>
      <w:r w:rsidRPr="000C6515">
        <w:rPr>
          <w:rFonts w:asciiTheme="minorHAnsi" w:hAnsiTheme="minorHAnsi" w:cstheme="minorHAnsi"/>
          <w:szCs w:val="24"/>
        </w:rPr>
        <w:t>Kliniken</w:t>
      </w:r>
      <w:proofErr w:type="spellEnd"/>
      <w:r w:rsidRPr="000C6515">
        <w:rPr>
          <w:rFonts w:asciiTheme="minorHAnsi" w:hAnsiTheme="minorHAnsi" w:cstheme="minorHAnsi"/>
          <w:szCs w:val="24"/>
        </w:rPr>
        <w:t xml:space="preserve"> Buxtehude, Buxtehude, Germany</w:t>
      </w:r>
    </w:p>
    <w:p w14:paraId="2E892571" w14:textId="448C0BF4" w:rsidR="001720EF" w:rsidRPr="000C6515" w:rsidRDefault="001720EF" w:rsidP="00DB6999">
      <w:pPr>
        <w:spacing w:after="160"/>
        <w:rPr>
          <w:rFonts w:asciiTheme="minorHAnsi" w:hAnsiTheme="minorHAnsi" w:cstheme="minorHAnsi"/>
          <w:szCs w:val="24"/>
        </w:rPr>
      </w:pPr>
      <w:r w:rsidRPr="000C6515">
        <w:rPr>
          <w:rFonts w:asciiTheme="minorHAnsi" w:hAnsiTheme="minorHAnsi" w:cstheme="minorHAnsi"/>
          <w:szCs w:val="24"/>
          <w:vertAlign w:val="superscript"/>
          <w:lang w:val="en-GB"/>
        </w:rPr>
        <w:t>b</w:t>
      </w:r>
      <w:r w:rsidRPr="000C6515">
        <w:rPr>
          <w:rFonts w:asciiTheme="minorHAnsi" w:hAnsiTheme="minorHAnsi" w:cstheme="minorHAnsi"/>
          <w:szCs w:val="24"/>
          <w:lang w:val="en-GB"/>
        </w:rPr>
        <w:t xml:space="preserve"> </w:t>
      </w:r>
      <w:r w:rsidRPr="000C6515">
        <w:rPr>
          <w:rFonts w:asciiTheme="minorHAnsi" w:hAnsiTheme="minorHAnsi" w:cstheme="minorHAnsi"/>
          <w:szCs w:val="24"/>
        </w:rPr>
        <w:t xml:space="preserve">Department of Dermatology, Elbe </w:t>
      </w:r>
      <w:proofErr w:type="spellStart"/>
      <w:r w:rsidRPr="000C6515">
        <w:rPr>
          <w:rFonts w:asciiTheme="minorHAnsi" w:hAnsiTheme="minorHAnsi" w:cstheme="minorHAnsi"/>
          <w:szCs w:val="24"/>
        </w:rPr>
        <w:t>Kliniken</w:t>
      </w:r>
      <w:proofErr w:type="spellEnd"/>
      <w:r w:rsidRPr="000C6515">
        <w:rPr>
          <w:rFonts w:asciiTheme="minorHAnsi" w:hAnsiTheme="minorHAnsi" w:cstheme="minorHAnsi"/>
          <w:szCs w:val="24"/>
        </w:rPr>
        <w:t xml:space="preserve"> Buxtehude, Buxtehude, Germany</w:t>
      </w:r>
    </w:p>
    <w:p w14:paraId="4BB3607D" w14:textId="3F2E43C3" w:rsidR="001720EF" w:rsidRPr="000C6515" w:rsidRDefault="001720EF" w:rsidP="00DB6999">
      <w:pPr>
        <w:spacing w:after="160"/>
        <w:rPr>
          <w:rFonts w:asciiTheme="minorHAnsi" w:hAnsiTheme="minorHAnsi" w:cstheme="minorHAnsi"/>
          <w:szCs w:val="24"/>
        </w:rPr>
      </w:pPr>
    </w:p>
    <w:p w14:paraId="6E5FEC69" w14:textId="3CDE41A4" w:rsidR="00DB6999" w:rsidRPr="000C6515" w:rsidRDefault="00DB6999" w:rsidP="00DB6999">
      <w:pPr>
        <w:spacing w:after="160"/>
        <w:rPr>
          <w:rFonts w:asciiTheme="minorHAnsi" w:hAnsiTheme="minorHAnsi" w:cstheme="minorHAnsi"/>
          <w:b/>
          <w:bCs/>
          <w:color w:val="0070C0"/>
          <w:szCs w:val="24"/>
        </w:rPr>
      </w:pPr>
      <w:r w:rsidRPr="000C6515">
        <w:rPr>
          <w:rFonts w:asciiTheme="minorHAnsi" w:hAnsiTheme="minorHAnsi" w:cstheme="minorHAnsi"/>
          <w:b/>
          <w:bCs/>
          <w:color w:val="0070C0"/>
          <w:szCs w:val="24"/>
        </w:rPr>
        <w:t>Corresponding Author</w:t>
      </w:r>
    </w:p>
    <w:p w14:paraId="52C6C332" w14:textId="77777777" w:rsidR="00DB6999" w:rsidRPr="00490EE4" w:rsidRDefault="00DB6999" w:rsidP="00DB6999">
      <w:pPr>
        <w:spacing w:after="160"/>
        <w:rPr>
          <w:rFonts w:asciiTheme="minorHAnsi" w:hAnsiTheme="minorHAnsi" w:cstheme="minorHAnsi"/>
          <w:bCs/>
          <w:szCs w:val="24"/>
          <w:lang w:val="de-DE"/>
        </w:rPr>
      </w:pPr>
      <w:r w:rsidRPr="00490EE4">
        <w:rPr>
          <w:rFonts w:asciiTheme="minorHAnsi" w:hAnsiTheme="minorHAnsi" w:cstheme="minorHAnsi"/>
          <w:bCs/>
          <w:szCs w:val="24"/>
          <w:lang w:val="de-DE"/>
        </w:rPr>
        <w:t>Rüdiger Greinert (Ruediger.Greinert@elbekliniken.de)</w:t>
      </w:r>
    </w:p>
    <w:p w14:paraId="3588FAC2" w14:textId="77777777" w:rsidR="00DB6999" w:rsidRPr="00490EE4" w:rsidRDefault="00DB6999" w:rsidP="00DB6999">
      <w:pPr>
        <w:spacing w:after="160"/>
        <w:rPr>
          <w:rFonts w:asciiTheme="minorHAnsi" w:hAnsiTheme="minorHAnsi" w:cstheme="minorHAnsi"/>
          <w:b/>
          <w:sz w:val="20"/>
          <w:szCs w:val="22"/>
          <w:lang w:val="de-DE"/>
        </w:rPr>
      </w:pPr>
    </w:p>
    <w:p w14:paraId="13F0F31C" w14:textId="77777777" w:rsidR="00DB6999" w:rsidRPr="000C6515" w:rsidRDefault="00DB6999" w:rsidP="00DB6999">
      <w:pPr>
        <w:spacing w:after="160"/>
        <w:rPr>
          <w:rFonts w:asciiTheme="minorHAnsi" w:hAnsiTheme="minorHAnsi" w:cstheme="minorHAnsi"/>
          <w:b/>
          <w:bCs/>
          <w:color w:val="0070C0"/>
          <w:szCs w:val="24"/>
        </w:rPr>
      </w:pPr>
      <w:r w:rsidRPr="000C6515">
        <w:rPr>
          <w:rFonts w:asciiTheme="minorHAnsi" w:hAnsiTheme="minorHAnsi" w:cstheme="minorHAnsi"/>
          <w:b/>
          <w:bCs/>
          <w:color w:val="0070C0"/>
          <w:szCs w:val="24"/>
        </w:rPr>
        <w:t>Present/permanent address</w:t>
      </w:r>
    </w:p>
    <w:p w14:paraId="1DAB2E73" w14:textId="77777777" w:rsidR="00DB6999" w:rsidRPr="00214128" w:rsidRDefault="00DB6999" w:rsidP="00DB6999">
      <w:pPr>
        <w:spacing w:after="160"/>
        <w:rPr>
          <w:rFonts w:asciiTheme="minorHAnsi" w:hAnsiTheme="minorHAnsi" w:cstheme="minorHAnsi"/>
          <w:bCs/>
          <w:szCs w:val="24"/>
          <w:lang w:val="en-GB"/>
        </w:rPr>
      </w:pPr>
      <w:r w:rsidRPr="00214128">
        <w:rPr>
          <w:rFonts w:asciiTheme="minorHAnsi" w:hAnsiTheme="minorHAnsi" w:cstheme="minorHAnsi"/>
          <w:bCs/>
          <w:szCs w:val="24"/>
          <w:lang w:val="en-GB"/>
        </w:rPr>
        <w:t xml:space="preserve">Am </w:t>
      </w:r>
      <w:proofErr w:type="spellStart"/>
      <w:r w:rsidRPr="00214128">
        <w:rPr>
          <w:rFonts w:asciiTheme="minorHAnsi" w:hAnsiTheme="minorHAnsi" w:cstheme="minorHAnsi"/>
          <w:bCs/>
          <w:szCs w:val="24"/>
          <w:lang w:val="en-GB"/>
        </w:rPr>
        <w:t>Krankenhaus</w:t>
      </w:r>
      <w:proofErr w:type="spellEnd"/>
      <w:r w:rsidRPr="00214128">
        <w:rPr>
          <w:rFonts w:asciiTheme="minorHAnsi" w:hAnsiTheme="minorHAnsi" w:cstheme="minorHAnsi"/>
          <w:bCs/>
          <w:szCs w:val="24"/>
          <w:lang w:val="en-GB"/>
        </w:rPr>
        <w:t xml:space="preserve"> 1, 21614 Buxtehude, Germany</w:t>
      </w:r>
    </w:p>
    <w:p w14:paraId="6CEA5C6A" w14:textId="77777777" w:rsidR="001720EF" w:rsidRPr="00214128" w:rsidRDefault="001720EF" w:rsidP="00DB6999">
      <w:pPr>
        <w:spacing w:after="160"/>
        <w:rPr>
          <w:rFonts w:asciiTheme="minorHAnsi" w:hAnsiTheme="minorHAnsi" w:cstheme="minorHAnsi"/>
          <w:szCs w:val="24"/>
          <w:lang w:val="en-GB"/>
        </w:rPr>
      </w:pPr>
    </w:p>
    <w:p w14:paraId="516957EE" w14:textId="4B2751C0" w:rsidR="00CD2BC8" w:rsidRPr="00214128" w:rsidRDefault="00CD2BC8" w:rsidP="00DB6999">
      <w:pPr>
        <w:pStyle w:val="MDPI16affiliation"/>
        <w:spacing w:after="160"/>
        <w:rPr>
          <w:rFonts w:asciiTheme="minorHAnsi" w:hAnsiTheme="minorHAnsi" w:cstheme="minorHAnsi"/>
          <w:sz w:val="24"/>
          <w:szCs w:val="24"/>
          <w:lang w:val="en-GB"/>
        </w:rPr>
      </w:pPr>
    </w:p>
    <w:p w14:paraId="3E7814AF" w14:textId="71A9C453" w:rsidR="00DB6999" w:rsidRPr="00214128" w:rsidRDefault="00DB6999" w:rsidP="00DB6999">
      <w:pPr>
        <w:pStyle w:val="MDPI16affiliation"/>
        <w:spacing w:after="160"/>
        <w:rPr>
          <w:rFonts w:asciiTheme="minorHAnsi" w:hAnsiTheme="minorHAnsi" w:cstheme="minorHAnsi"/>
          <w:sz w:val="24"/>
          <w:szCs w:val="24"/>
          <w:lang w:val="en-GB"/>
        </w:rPr>
      </w:pPr>
    </w:p>
    <w:p w14:paraId="18DD8A48" w14:textId="32B6B4F3" w:rsidR="00DB6999" w:rsidRPr="00214128" w:rsidRDefault="00DB6999" w:rsidP="00DB6999">
      <w:pPr>
        <w:pStyle w:val="MDPI16affiliation"/>
        <w:spacing w:after="160"/>
        <w:rPr>
          <w:rFonts w:asciiTheme="minorHAnsi" w:hAnsiTheme="minorHAnsi" w:cstheme="minorHAnsi"/>
          <w:sz w:val="24"/>
          <w:szCs w:val="24"/>
          <w:lang w:val="en-GB"/>
        </w:rPr>
      </w:pPr>
    </w:p>
    <w:p w14:paraId="2648A186" w14:textId="63C905A8" w:rsidR="00DB6999" w:rsidRPr="00214128" w:rsidRDefault="00DB6999" w:rsidP="00DB6999">
      <w:pPr>
        <w:pStyle w:val="MDPI16affiliation"/>
        <w:spacing w:after="160"/>
        <w:rPr>
          <w:rFonts w:asciiTheme="minorHAnsi" w:hAnsiTheme="minorHAnsi" w:cstheme="minorHAnsi"/>
          <w:sz w:val="24"/>
          <w:szCs w:val="24"/>
          <w:lang w:val="en-GB"/>
        </w:rPr>
      </w:pPr>
    </w:p>
    <w:p w14:paraId="31EAF505" w14:textId="4A68EE26" w:rsidR="00DB6999" w:rsidRPr="00214128" w:rsidRDefault="00DB6999" w:rsidP="00DB6999">
      <w:pPr>
        <w:pStyle w:val="MDPI16affiliation"/>
        <w:spacing w:after="160"/>
        <w:rPr>
          <w:rFonts w:asciiTheme="minorHAnsi" w:hAnsiTheme="minorHAnsi" w:cstheme="minorHAnsi"/>
          <w:sz w:val="24"/>
          <w:szCs w:val="24"/>
          <w:lang w:val="en-GB"/>
        </w:rPr>
      </w:pPr>
    </w:p>
    <w:p w14:paraId="3684FBA6" w14:textId="77BCF5A9" w:rsidR="00DB6999" w:rsidRPr="00214128" w:rsidRDefault="00DB6999" w:rsidP="00DB6999">
      <w:pPr>
        <w:pStyle w:val="MDPI16affiliation"/>
        <w:spacing w:after="160"/>
        <w:rPr>
          <w:rFonts w:asciiTheme="minorHAnsi" w:hAnsiTheme="minorHAnsi" w:cstheme="minorHAnsi"/>
          <w:sz w:val="24"/>
          <w:szCs w:val="24"/>
          <w:lang w:val="en-GB"/>
        </w:rPr>
      </w:pPr>
    </w:p>
    <w:p w14:paraId="27294550" w14:textId="6522F69B" w:rsidR="00DB6999" w:rsidRPr="00214128" w:rsidRDefault="00DB6999" w:rsidP="00DB6999">
      <w:pPr>
        <w:pStyle w:val="MDPI16affiliation"/>
        <w:spacing w:after="160"/>
        <w:rPr>
          <w:rFonts w:asciiTheme="minorHAnsi" w:hAnsiTheme="minorHAnsi" w:cstheme="minorHAnsi"/>
          <w:sz w:val="24"/>
          <w:szCs w:val="24"/>
          <w:lang w:val="en-GB"/>
        </w:rPr>
      </w:pPr>
    </w:p>
    <w:p w14:paraId="095B8303" w14:textId="08211A72" w:rsidR="00DB6999" w:rsidRPr="00214128" w:rsidRDefault="00DB6999" w:rsidP="00DB6999">
      <w:pPr>
        <w:pStyle w:val="MDPI16affiliation"/>
        <w:spacing w:after="160"/>
        <w:rPr>
          <w:rFonts w:asciiTheme="minorHAnsi" w:hAnsiTheme="minorHAnsi" w:cstheme="minorHAnsi"/>
          <w:sz w:val="24"/>
          <w:szCs w:val="24"/>
          <w:lang w:val="en-GB"/>
        </w:rPr>
      </w:pPr>
    </w:p>
    <w:p w14:paraId="7900399D" w14:textId="1DFAABDC" w:rsidR="00DB6999" w:rsidRPr="00214128" w:rsidRDefault="00DB6999" w:rsidP="00DB6999">
      <w:pPr>
        <w:pStyle w:val="MDPI16affiliation"/>
        <w:spacing w:after="160"/>
        <w:rPr>
          <w:rFonts w:asciiTheme="minorHAnsi" w:hAnsiTheme="minorHAnsi" w:cstheme="minorHAnsi"/>
          <w:sz w:val="24"/>
          <w:szCs w:val="24"/>
          <w:lang w:val="en-GB"/>
        </w:rPr>
      </w:pPr>
    </w:p>
    <w:p w14:paraId="349FCE25" w14:textId="42941E6B" w:rsidR="00DB6999" w:rsidRPr="00214128" w:rsidRDefault="00DB6999" w:rsidP="00DB6999">
      <w:pPr>
        <w:pStyle w:val="MDPI16affiliation"/>
        <w:spacing w:after="160"/>
        <w:rPr>
          <w:rFonts w:asciiTheme="minorHAnsi" w:hAnsiTheme="minorHAnsi" w:cstheme="minorHAnsi"/>
          <w:sz w:val="24"/>
          <w:szCs w:val="24"/>
          <w:lang w:val="en-GB"/>
        </w:rPr>
      </w:pPr>
    </w:p>
    <w:p w14:paraId="475FC749" w14:textId="1F1DD356" w:rsidR="00DB6999" w:rsidRPr="00214128" w:rsidRDefault="00DB6999" w:rsidP="00DB6999">
      <w:pPr>
        <w:pStyle w:val="MDPI16affiliation"/>
        <w:spacing w:after="160"/>
        <w:rPr>
          <w:rFonts w:asciiTheme="minorHAnsi" w:hAnsiTheme="minorHAnsi" w:cstheme="minorHAnsi"/>
          <w:sz w:val="24"/>
          <w:szCs w:val="24"/>
          <w:lang w:val="en-GB"/>
        </w:rPr>
      </w:pPr>
    </w:p>
    <w:p w14:paraId="564144D6" w14:textId="51EAA7F9" w:rsidR="00DB6999" w:rsidRPr="00214128" w:rsidRDefault="00DB6999" w:rsidP="00DB6999">
      <w:pPr>
        <w:pStyle w:val="MDPI16affiliation"/>
        <w:spacing w:after="160"/>
        <w:rPr>
          <w:rFonts w:asciiTheme="minorHAnsi" w:hAnsiTheme="minorHAnsi" w:cstheme="minorHAnsi"/>
          <w:sz w:val="24"/>
          <w:szCs w:val="24"/>
          <w:lang w:val="en-GB"/>
        </w:rPr>
      </w:pPr>
    </w:p>
    <w:p w14:paraId="323AD659" w14:textId="77777777" w:rsidR="006C14CF" w:rsidRPr="00214128" w:rsidRDefault="006C14CF" w:rsidP="00DB6999">
      <w:pPr>
        <w:pStyle w:val="MDPI16affiliation"/>
        <w:spacing w:after="160"/>
        <w:rPr>
          <w:rFonts w:asciiTheme="minorHAnsi" w:hAnsiTheme="minorHAnsi" w:cstheme="minorHAnsi"/>
          <w:sz w:val="24"/>
          <w:szCs w:val="24"/>
          <w:lang w:val="en-GB"/>
        </w:rPr>
      </w:pPr>
    </w:p>
    <w:p w14:paraId="02FC2EFE" w14:textId="284679B5" w:rsidR="00A90247" w:rsidRDefault="00DB6999" w:rsidP="00397BE9">
      <w:pPr>
        <w:pStyle w:val="MDPI17abstract"/>
        <w:spacing w:after="160" w:line="340" w:lineRule="atLeast"/>
        <w:ind w:left="0"/>
      </w:pPr>
      <w:del w:id="0" w:author="Zellbiologie" w:date="2024-07-05T12:02:00Z">
        <w:r w:rsidRPr="000C6515" w:rsidDel="0002392A">
          <w:rPr>
            <w:rFonts w:asciiTheme="minorHAnsi" w:hAnsiTheme="minorHAnsi" w:cstheme="minorHAnsi"/>
            <w:b/>
            <w:bCs/>
            <w:color w:val="0070C0"/>
            <w:sz w:val="24"/>
            <w:szCs w:val="24"/>
            <w:lang w:bidi="ar-SA"/>
          </w:rPr>
          <w:lastRenderedPageBreak/>
          <w:delText>PURPOSE</w:delText>
        </w:r>
      </w:del>
      <w:ins w:id="1" w:author="Zellbiologie" w:date="2024-07-05T12:02:00Z">
        <w:r w:rsidR="0002392A">
          <w:rPr>
            <w:rFonts w:asciiTheme="minorHAnsi" w:hAnsiTheme="minorHAnsi" w:cstheme="minorHAnsi"/>
            <w:b/>
            <w:bCs/>
            <w:color w:val="0070C0"/>
            <w:sz w:val="24"/>
            <w:szCs w:val="24"/>
            <w:lang w:bidi="ar-SA"/>
          </w:rPr>
          <w:t>Introduction</w:t>
        </w:r>
      </w:ins>
      <w:r w:rsidR="004A32BB" w:rsidRPr="000C6515">
        <w:rPr>
          <w:rFonts w:asciiTheme="minorHAnsi" w:hAnsiTheme="minorHAnsi" w:cstheme="minorHAnsi"/>
          <w:b/>
          <w:bCs/>
          <w:color w:val="0070C0"/>
          <w:sz w:val="24"/>
          <w:szCs w:val="24"/>
          <w:lang w:bidi="ar-SA"/>
        </w:rPr>
        <w:t xml:space="preserve">: </w:t>
      </w:r>
      <w:r w:rsidR="001A7120" w:rsidRPr="00125C2F">
        <w:rPr>
          <w:rFonts w:asciiTheme="minorHAnsi" w:hAnsiTheme="minorHAnsi" w:cstheme="minorHAnsi"/>
          <w:color w:val="auto"/>
          <w:sz w:val="24"/>
          <w:szCs w:val="24"/>
          <w:lang w:bidi="ar-SA"/>
        </w:rPr>
        <w:t>Cutaneous malignant</w:t>
      </w:r>
      <w:r w:rsidR="001A7120" w:rsidRPr="001A7120">
        <w:rPr>
          <w:rFonts w:asciiTheme="minorHAnsi" w:hAnsiTheme="minorHAnsi" w:cstheme="minorHAnsi"/>
          <w:color w:val="0070C0"/>
          <w:sz w:val="24"/>
          <w:szCs w:val="24"/>
          <w:lang w:bidi="ar-SA"/>
        </w:rPr>
        <w:t xml:space="preserve"> </w:t>
      </w:r>
      <w:r w:rsidR="001A7120" w:rsidRPr="001A7120">
        <w:rPr>
          <w:rFonts w:asciiTheme="minorHAnsi" w:eastAsia="Calibri" w:hAnsiTheme="minorHAnsi" w:cstheme="minorHAnsi"/>
          <w:sz w:val="24"/>
          <w:szCs w:val="24"/>
          <w:lang w:bidi="ar-SA"/>
        </w:rPr>
        <w:t>m</w:t>
      </w:r>
      <w:r w:rsidR="00A90247" w:rsidRPr="001A7120">
        <w:rPr>
          <w:rFonts w:asciiTheme="minorHAnsi" w:eastAsia="Calibri" w:hAnsiTheme="minorHAnsi" w:cstheme="minorHAnsi"/>
          <w:sz w:val="24"/>
          <w:szCs w:val="24"/>
          <w:lang w:bidi="ar-SA"/>
        </w:rPr>
        <w:t>elanom</w:t>
      </w:r>
      <w:ins w:id="2" w:author="Zellbiologie" w:date="2024-07-08T10:12:00Z">
        <w:r w:rsidR="008B57E4">
          <w:rPr>
            <w:rFonts w:asciiTheme="minorHAnsi" w:eastAsia="Calibri" w:hAnsiTheme="minorHAnsi" w:cstheme="minorHAnsi"/>
            <w:sz w:val="24"/>
            <w:szCs w:val="24"/>
            <w:lang w:bidi="ar-SA"/>
          </w:rPr>
          <w:t>a</w:t>
        </w:r>
      </w:ins>
      <w:r w:rsidR="00125C2F">
        <w:rPr>
          <w:rFonts w:asciiTheme="minorHAnsi" w:eastAsia="Calibri" w:hAnsiTheme="minorHAnsi" w:cstheme="minorHAnsi"/>
          <w:sz w:val="24"/>
          <w:szCs w:val="24"/>
          <w:lang w:bidi="ar-SA"/>
        </w:rPr>
        <w:t xml:space="preserve"> s</w:t>
      </w:r>
      <w:r w:rsidR="001A7120">
        <w:rPr>
          <w:rFonts w:asciiTheme="minorHAnsi" w:eastAsia="Calibri" w:hAnsiTheme="minorHAnsi" w:cstheme="minorHAnsi"/>
          <w:sz w:val="24"/>
          <w:szCs w:val="24"/>
          <w:lang w:bidi="ar-SA"/>
        </w:rPr>
        <w:t xml:space="preserve">uffers from the </w:t>
      </w:r>
      <w:r w:rsidR="00A90247" w:rsidRPr="000C6515">
        <w:rPr>
          <w:rFonts w:asciiTheme="minorHAnsi" w:eastAsia="Calibri" w:hAnsiTheme="minorHAnsi" w:cstheme="minorHAnsi"/>
          <w:sz w:val="24"/>
          <w:szCs w:val="24"/>
          <w:lang w:bidi="ar-SA"/>
        </w:rPr>
        <w:t xml:space="preserve">highest metastasis rate </w:t>
      </w:r>
      <w:r w:rsidR="001A7120">
        <w:rPr>
          <w:rFonts w:asciiTheme="minorHAnsi" w:eastAsia="Calibri" w:hAnsiTheme="minorHAnsi" w:cstheme="minorHAnsi"/>
          <w:sz w:val="24"/>
          <w:szCs w:val="24"/>
          <w:lang w:bidi="ar-SA"/>
        </w:rPr>
        <w:t xml:space="preserve">and mortality </w:t>
      </w:r>
      <w:r w:rsidR="00A90247" w:rsidRPr="000C6515">
        <w:rPr>
          <w:rFonts w:asciiTheme="minorHAnsi" w:eastAsia="Calibri" w:hAnsiTheme="minorHAnsi" w:cstheme="minorHAnsi"/>
          <w:sz w:val="24"/>
          <w:szCs w:val="24"/>
          <w:lang w:bidi="ar-SA"/>
        </w:rPr>
        <w:t xml:space="preserve">among different skin cancer entities. </w:t>
      </w:r>
      <w:r w:rsidR="001A7120">
        <w:rPr>
          <w:rFonts w:asciiTheme="minorHAnsi" w:eastAsia="Calibri" w:hAnsiTheme="minorHAnsi" w:cstheme="minorHAnsi"/>
          <w:sz w:val="24"/>
          <w:szCs w:val="24"/>
          <w:lang w:bidi="ar-SA"/>
        </w:rPr>
        <w:t>However, w</w:t>
      </w:r>
      <w:r w:rsidR="00A90247" w:rsidRPr="000C6515">
        <w:rPr>
          <w:rFonts w:asciiTheme="minorHAnsi" w:eastAsia="Calibri" w:hAnsiTheme="minorHAnsi" w:cstheme="minorHAnsi"/>
          <w:sz w:val="24"/>
          <w:szCs w:val="24"/>
          <w:lang w:bidi="ar-SA"/>
        </w:rPr>
        <w:t xml:space="preserve">ith emerging </w:t>
      </w:r>
      <w:r w:rsidR="00477331" w:rsidRPr="000C6515">
        <w:rPr>
          <w:rFonts w:asciiTheme="minorHAnsi" w:eastAsia="Calibri" w:hAnsiTheme="minorHAnsi" w:cstheme="minorHAnsi"/>
          <w:sz w:val="24"/>
          <w:szCs w:val="24"/>
          <w:lang w:bidi="ar-SA"/>
        </w:rPr>
        <w:t xml:space="preserve">immune checkpoint inhibitor (ICI) </w:t>
      </w:r>
      <w:proofErr w:type="gramStart"/>
      <w:r w:rsidR="00477331" w:rsidRPr="000C6515">
        <w:rPr>
          <w:rFonts w:asciiTheme="minorHAnsi" w:eastAsia="Calibri" w:hAnsiTheme="minorHAnsi" w:cstheme="minorHAnsi"/>
          <w:sz w:val="24"/>
          <w:szCs w:val="24"/>
          <w:lang w:bidi="ar-SA"/>
        </w:rPr>
        <w:t>therapy</w:t>
      </w:r>
      <w:r w:rsidR="00125C2F">
        <w:rPr>
          <w:rFonts w:asciiTheme="minorHAnsi" w:eastAsia="Calibri" w:hAnsiTheme="minorHAnsi" w:cstheme="minorHAnsi"/>
          <w:sz w:val="24"/>
          <w:szCs w:val="24"/>
          <w:lang w:bidi="ar-SA"/>
        </w:rPr>
        <w:t>,</w:t>
      </w:r>
      <w:r w:rsidR="00477331" w:rsidRPr="000C6515">
        <w:rPr>
          <w:rFonts w:asciiTheme="minorHAnsi" w:eastAsia="Calibri" w:hAnsiTheme="minorHAnsi" w:cstheme="minorHAnsi"/>
          <w:sz w:val="24"/>
          <w:szCs w:val="24"/>
          <w:lang w:bidi="ar-SA"/>
        </w:rPr>
        <w:t xml:space="preserve"> </w:t>
      </w:r>
      <w:r w:rsidR="00A90247" w:rsidRPr="000C6515">
        <w:rPr>
          <w:rFonts w:asciiTheme="minorHAnsi" w:eastAsia="Calibri" w:hAnsiTheme="minorHAnsi" w:cstheme="minorHAnsi"/>
          <w:sz w:val="24"/>
          <w:szCs w:val="24"/>
          <w:lang w:bidi="ar-SA"/>
        </w:rPr>
        <w:t xml:space="preserve"> prognosis</w:t>
      </w:r>
      <w:proofErr w:type="gramEnd"/>
      <w:r w:rsidR="00A90247" w:rsidRPr="000C6515">
        <w:rPr>
          <w:rFonts w:asciiTheme="minorHAnsi" w:eastAsia="Calibri" w:hAnsiTheme="minorHAnsi" w:cstheme="minorHAnsi"/>
          <w:sz w:val="24"/>
          <w:szCs w:val="24"/>
          <w:lang w:bidi="ar-SA"/>
        </w:rPr>
        <w:t xml:space="preserve"> has significantly improved over the last years. To </w:t>
      </w:r>
      <w:r w:rsidR="00147AA5" w:rsidRPr="000C6515">
        <w:rPr>
          <w:rFonts w:asciiTheme="minorHAnsi" w:eastAsia="Calibri" w:hAnsiTheme="minorHAnsi" w:cstheme="minorHAnsi"/>
          <w:sz w:val="24"/>
          <w:szCs w:val="24"/>
          <w:lang w:bidi="ar-SA"/>
        </w:rPr>
        <w:t>better assess treatment response</w:t>
      </w:r>
      <w:r w:rsidR="00A90247" w:rsidRPr="000C6515">
        <w:rPr>
          <w:rFonts w:asciiTheme="minorHAnsi" w:eastAsia="Calibri" w:hAnsiTheme="minorHAnsi" w:cstheme="minorHAnsi"/>
          <w:sz w:val="24"/>
          <w:szCs w:val="24"/>
          <w:lang w:bidi="ar-SA"/>
        </w:rPr>
        <w:t xml:space="preserve"> stable and reliable biomarkers are needed.</w:t>
      </w:r>
      <w:r w:rsidR="00817572" w:rsidRPr="00817572">
        <w:t xml:space="preserve"> </w:t>
      </w:r>
    </w:p>
    <w:p w14:paraId="2DFD3A99" w14:textId="656E1FB8" w:rsidR="00A9466B" w:rsidRPr="000C6515" w:rsidRDefault="00DB6999" w:rsidP="00DB6999">
      <w:pPr>
        <w:spacing w:after="160"/>
        <w:rPr>
          <w:rFonts w:asciiTheme="minorHAnsi" w:eastAsia="Calibri" w:hAnsiTheme="minorHAnsi" w:cstheme="minorHAnsi"/>
          <w:szCs w:val="24"/>
          <w:lang w:bidi="en-US"/>
        </w:rPr>
      </w:pPr>
      <w:r w:rsidRPr="000C6515">
        <w:rPr>
          <w:rFonts w:asciiTheme="minorHAnsi" w:hAnsiTheme="minorHAnsi" w:cstheme="minorHAnsi"/>
          <w:b/>
          <w:bCs/>
          <w:color w:val="0070C0"/>
          <w:szCs w:val="24"/>
        </w:rPr>
        <w:t xml:space="preserve">METHODS: </w:t>
      </w:r>
      <w:r w:rsidR="00A90247" w:rsidRPr="000C6515">
        <w:rPr>
          <w:rFonts w:asciiTheme="minorHAnsi" w:eastAsia="Calibri" w:hAnsiTheme="minorHAnsi" w:cstheme="minorHAnsi"/>
          <w:szCs w:val="24"/>
        </w:rPr>
        <w:t xml:space="preserve">We gathered blood samples of 81 patients with </w:t>
      </w:r>
      <w:r w:rsidR="00FD4DC0">
        <w:rPr>
          <w:rFonts w:asciiTheme="minorHAnsi" w:eastAsia="Calibri" w:hAnsiTheme="minorHAnsi" w:cstheme="minorHAnsi"/>
          <w:szCs w:val="24"/>
        </w:rPr>
        <w:t xml:space="preserve">predominantly </w:t>
      </w:r>
      <w:r w:rsidR="00DD48EA">
        <w:rPr>
          <w:rFonts w:asciiTheme="minorHAnsi" w:eastAsia="Calibri" w:hAnsiTheme="minorHAnsi" w:cstheme="minorHAnsi"/>
          <w:szCs w:val="24"/>
        </w:rPr>
        <w:t xml:space="preserve">AJCC </w:t>
      </w:r>
      <w:r w:rsidR="00A90247" w:rsidRPr="000C6515">
        <w:rPr>
          <w:rFonts w:asciiTheme="minorHAnsi" w:eastAsia="Calibri" w:hAnsiTheme="minorHAnsi" w:cstheme="minorHAnsi"/>
          <w:szCs w:val="24"/>
        </w:rPr>
        <w:t>Stage III</w:t>
      </w:r>
      <w:r w:rsidR="0091130C">
        <w:rPr>
          <w:rFonts w:asciiTheme="minorHAnsi" w:eastAsia="Calibri" w:hAnsiTheme="minorHAnsi" w:cstheme="minorHAnsi"/>
          <w:szCs w:val="24"/>
        </w:rPr>
        <w:t>/</w:t>
      </w:r>
      <w:proofErr w:type="gramStart"/>
      <w:r w:rsidR="00A90247" w:rsidRPr="000C6515">
        <w:rPr>
          <w:rFonts w:asciiTheme="minorHAnsi" w:eastAsia="Calibri" w:hAnsiTheme="minorHAnsi" w:cstheme="minorHAnsi"/>
          <w:szCs w:val="24"/>
        </w:rPr>
        <w:t>IV  melanoma</w:t>
      </w:r>
      <w:proofErr w:type="gramEnd"/>
      <w:r w:rsidR="00A90247" w:rsidRPr="000C6515">
        <w:rPr>
          <w:rFonts w:asciiTheme="minorHAnsi" w:eastAsia="Calibri" w:hAnsiTheme="minorHAnsi" w:cstheme="minorHAnsi"/>
          <w:szCs w:val="24"/>
        </w:rPr>
        <w:t xml:space="preserve"> to </w:t>
      </w:r>
      <w:r w:rsidR="00147AA5" w:rsidRPr="000C6515">
        <w:rPr>
          <w:rFonts w:asciiTheme="minorHAnsi" w:eastAsia="Calibri" w:hAnsiTheme="minorHAnsi" w:cstheme="minorHAnsi"/>
          <w:szCs w:val="24"/>
        </w:rPr>
        <w:t>evaluate</w:t>
      </w:r>
      <w:r w:rsidR="00A90247" w:rsidRPr="000C6515">
        <w:rPr>
          <w:rFonts w:asciiTheme="minorHAnsi" w:eastAsia="Calibri" w:hAnsiTheme="minorHAnsi" w:cstheme="minorHAnsi"/>
          <w:szCs w:val="24"/>
        </w:rPr>
        <w:t xml:space="preserve"> serum markers and </w:t>
      </w:r>
      <w:r w:rsidR="00147AA5" w:rsidRPr="000C6515">
        <w:rPr>
          <w:rFonts w:asciiTheme="minorHAnsi" w:eastAsia="Calibri" w:hAnsiTheme="minorHAnsi" w:cstheme="minorHAnsi"/>
          <w:szCs w:val="24"/>
        </w:rPr>
        <w:t xml:space="preserve">plasma-derived </w:t>
      </w:r>
      <w:r w:rsidR="00A90247" w:rsidRPr="000C6515">
        <w:rPr>
          <w:rFonts w:asciiTheme="minorHAnsi" w:eastAsia="Calibri" w:hAnsiTheme="minorHAnsi" w:cstheme="minorHAnsi"/>
          <w:szCs w:val="24"/>
        </w:rPr>
        <w:t>miRNAs</w:t>
      </w:r>
      <w:r w:rsidR="00A9466B">
        <w:rPr>
          <w:rFonts w:asciiTheme="minorHAnsi" w:eastAsia="Calibri" w:hAnsiTheme="minorHAnsi" w:cstheme="minorHAnsi"/>
          <w:szCs w:val="24"/>
        </w:rPr>
        <w:t xml:space="preserve">. A </w:t>
      </w:r>
      <w:r w:rsidR="00A90247" w:rsidRPr="000C6515">
        <w:rPr>
          <w:rFonts w:asciiTheme="minorHAnsi" w:eastAsia="Calibri" w:hAnsiTheme="minorHAnsi" w:cstheme="minorHAnsi"/>
          <w:szCs w:val="24"/>
        </w:rPr>
        <w:t xml:space="preserve">machine learning model </w:t>
      </w:r>
      <w:r w:rsidR="00A9466B">
        <w:rPr>
          <w:rFonts w:asciiTheme="minorHAnsi" w:eastAsia="Calibri" w:hAnsiTheme="minorHAnsi" w:cstheme="minorHAnsi"/>
          <w:szCs w:val="24"/>
        </w:rPr>
        <w:t xml:space="preserve">was developed to </w:t>
      </w:r>
      <w:r w:rsidR="00A9466B" w:rsidRPr="00A9466B">
        <w:rPr>
          <w:rFonts w:asciiTheme="minorHAnsi" w:eastAsia="Calibri" w:hAnsiTheme="minorHAnsi" w:cstheme="minorHAnsi"/>
          <w:szCs w:val="24"/>
          <w:lang w:bidi="en-US"/>
        </w:rPr>
        <w:t xml:space="preserve">predict </w:t>
      </w:r>
      <w:r w:rsidR="00A90247" w:rsidRPr="000C6515">
        <w:rPr>
          <w:rFonts w:asciiTheme="minorHAnsi" w:eastAsia="Calibri" w:hAnsiTheme="minorHAnsi" w:cstheme="minorHAnsi"/>
          <w:szCs w:val="24"/>
        </w:rPr>
        <w:t xml:space="preserve">immunotherapy response. </w:t>
      </w:r>
      <w:r w:rsidR="00A90247" w:rsidRPr="000C6515">
        <w:rPr>
          <w:rFonts w:asciiTheme="minorHAnsi" w:eastAsia="Calibri" w:hAnsiTheme="minorHAnsi" w:cstheme="minorHAnsi"/>
          <w:color w:val="000000" w:themeColor="text1"/>
          <w:szCs w:val="24"/>
        </w:rPr>
        <w:t xml:space="preserve">Serum markers were measured </w:t>
      </w:r>
      <w:r w:rsidR="00147AA5" w:rsidRPr="000C6515">
        <w:rPr>
          <w:rFonts w:asciiTheme="minorHAnsi" w:eastAsia="Calibri" w:hAnsiTheme="minorHAnsi" w:cstheme="minorHAnsi"/>
          <w:color w:val="000000" w:themeColor="text1"/>
          <w:szCs w:val="24"/>
        </w:rPr>
        <w:t>according to standard clinical routines</w:t>
      </w:r>
      <w:r w:rsidR="00A90247" w:rsidRPr="000C6515">
        <w:rPr>
          <w:rFonts w:asciiTheme="minorHAnsi" w:eastAsia="Calibri" w:hAnsiTheme="minorHAnsi" w:cstheme="minorHAnsi"/>
          <w:color w:val="000000" w:themeColor="text1"/>
          <w:szCs w:val="24"/>
        </w:rPr>
        <w:t xml:space="preserve">. </w:t>
      </w:r>
      <w:r w:rsidR="001A7120">
        <w:rPr>
          <w:rFonts w:asciiTheme="minorHAnsi" w:eastAsia="Calibri" w:hAnsiTheme="minorHAnsi" w:cstheme="minorHAnsi"/>
          <w:szCs w:val="24"/>
        </w:rPr>
        <w:t>E</w:t>
      </w:r>
      <w:r w:rsidR="00371896">
        <w:rPr>
          <w:rFonts w:asciiTheme="minorHAnsi" w:eastAsia="Calibri" w:hAnsiTheme="minorHAnsi" w:cstheme="minorHAnsi"/>
          <w:szCs w:val="24"/>
        </w:rPr>
        <w:t>x</w:t>
      </w:r>
      <w:r w:rsidR="001A7120">
        <w:rPr>
          <w:rFonts w:asciiTheme="minorHAnsi" w:eastAsia="Calibri" w:hAnsiTheme="minorHAnsi" w:cstheme="minorHAnsi"/>
          <w:szCs w:val="24"/>
        </w:rPr>
        <w:t>pression levels</w:t>
      </w:r>
      <w:r w:rsidR="00A90247" w:rsidRPr="000C6515">
        <w:rPr>
          <w:rFonts w:asciiTheme="minorHAnsi" w:eastAsia="Calibri" w:hAnsiTheme="minorHAnsi" w:cstheme="minorHAnsi"/>
          <w:szCs w:val="24"/>
        </w:rPr>
        <w:t xml:space="preserve"> of</w:t>
      </w:r>
      <w:r w:rsidR="0091130C">
        <w:rPr>
          <w:rFonts w:asciiTheme="minorHAnsi" w:eastAsia="Calibri" w:hAnsiTheme="minorHAnsi" w:cstheme="minorHAnsi"/>
          <w:szCs w:val="24"/>
        </w:rPr>
        <w:t xml:space="preserve"> 6</w:t>
      </w:r>
      <w:r w:rsidR="000A00F3">
        <w:rPr>
          <w:rFonts w:asciiTheme="minorHAnsi" w:eastAsia="Calibri" w:hAnsiTheme="minorHAnsi" w:cstheme="minorHAnsi"/>
          <w:szCs w:val="24"/>
        </w:rPr>
        <w:t>1</w:t>
      </w:r>
      <w:r w:rsidR="00A90247" w:rsidRPr="000C6515">
        <w:rPr>
          <w:rFonts w:asciiTheme="minorHAnsi" w:eastAsia="Calibri" w:hAnsiTheme="minorHAnsi" w:cstheme="minorHAnsi"/>
          <w:szCs w:val="24"/>
        </w:rPr>
        <w:t xml:space="preserve"> miRNAs </w:t>
      </w:r>
      <w:r w:rsidR="0091130C">
        <w:rPr>
          <w:rFonts w:asciiTheme="minorHAnsi" w:eastAsia="Calibri" w:hAnsiTheme="minorHAnsi" w:cstheme="minorHAnsi"/>
          <w:szCs w:val="24"/>
        </w:rPr>
        <w:t>were quantified via flowcytometry.</w:t>
      </w:r>
      <w:ins w:id="3" w:author="Zellbiologie" w:date="2024-07-08T10:12:00Z">
        <w:del w:id="4" w:author="Nisa U" w:date="2024-07-24T13:36:00Z" w16du:dateUtc="2024-07-24T11:36:00Z">
          <w:r w:rsidR="008B57E4" w:rsidDel="00AD7D96">
            <w:rPr>
              <w:rFonts w:asciiTheme="minorHAnsi" w:eastAsia="Calibri" w:hAnsiTheme="minorHAnsi" w:cstheme="minorHAnsi"/>
              <w:szCs w:val="24"/>
            </w:rPr>
            <w:delText xml:space="preserve"> </w:delText>
          </w:r>
        </w:del>
      </w:ins>
      <w:del w:id="5" w:author="Nisa U" w:date="2024-07-24T13:36:00Z" w16du:dateUtc="2024-07-24T11:36:00Z">
        <w:r w:rsidR="00681C70" w:rsidDel="00AD7D96">
          <w:rPr>
            <w:rFonts w:asciiTheme="minorHAnsi" w:eastAsia="Calibri" w:hAnsiTheme="minorHAnsi" w:cstheme="minorHAnsi"/>
            <w:szCs w:val="24"/>
          </w:rPr>
          <w:delText>Responders</w:delText>
        </w:r>
        <w:r w:rsidR="00A90247" w:rsidRPr="000C6515" w:rsidDel="00AD7D96">
          <w:rPr>
            <w:rFonts w:asciiTheme="minorHAnsi" w:eastAsia="Calibri" w:hAnsiTheme="minorHAnsi" w:cstheme="minorHAnsi"/>
            <w:szCs w:val="24"/>
          </w:rPr>
          <w:delText xml:space="preserve"> and </w:delText>
        </w:r>
        <w:r w:rsidR="00681C70" w:rsidDel="00AD7D96">
          <w:rPr>
            <w:rFonts w:asciiTheme="minorHAnsi" w:eastAsia="Calibri" w:hAnsiTheme="minorHAnsi" w:cstheme="minorHAnsi"/>
            <w:szCs w:val="24"/>
          </w:rPr>
          <w:delText>Non-Responders</w:delText>
        </w:r>
        <w:r w:rsidR="00A90247" w:rsidRPr="000C6515" w:rsidDel="00AD7D96">
          <w:rPr>
            <w:rFonts w:asciiTheme="minorHAnsi" w:eastAsia="Calibri" w:hAnsiTheme="minorHAnsi" w:cstheme="minorHAnsi"/>
            <w:szCs w:val="24"/>
          </w:rPr>
          <w:delText xml:space="preserve"> to immunotherapy </w:delText>
        </w:r>
        <w:r w:rsidR="005E4F0D" w:rsidDel="00AD7D96">
          <w:rPr>
            <w:rFonts w:asciiTheme="minorHAnsi" w:eastAsia="Calibri" w:hAnsiTheme="minorHAnsi" w:cstheme="minorHAnsi"/>
            <w:szCs w:val="24"/>
          </w:rPr>
          <w:delText>were grouped according</w:delText>
        </w:r>
        <w:r w:rsidR="00A90247" w:rsidRPr="000C6515" w:rsidDel="00AD7D96">
          <w:rPr>
            <w:rFonts w:asciiTheme="minorHAnsi" w:eastAsia="Calibri" w:hAnsiTheme="minorHAnsi" w:cstheme="minorHAnsi"/>
            <w:szCs w:val="24"/>
          </w:rPr>
          <w:delText xml:space="preserve"> </w:delText>
        </w:r>
        <w:r w:rsidR="00125C2F" w:rsidDel="00AD7D96">
          <w:rPr>
            <w:rFonts w:asciiTheme="minorHAnsi" w:eastAsia="Calibri" w:hAnsiTheme="minorHAnsi" w:cstheme="minorHAnsi"/>
            <w:szCs w:val="24"/>
          </w:rPr>
          <w:delText xml:space="preserve">to </w:delText>
        </w:r>
        <w:r w:rsidR="00A90247" w:rsidRPr="000C6515" w:rsidDel="00AD7D96">
          <w:rPr>
            <w:rFonts w:asciiTheme="minorHAnsi" w:eastAsia="Calibri" w:hAnsiTheme="minorHAnsi" w:cstheme="minorHAnsi"/>
            <w:szCs w:val="24"/>
          </w:rPr>
          <w:delText>RECIST criteria</w:delText>
        </w:r>
      </w:del>
      <w:r w:rsidR="00A90247" w:rsidRPr="000C6515">
        <w:rPr>
          <w:rFonts w:asciiTheme="minorHAnsi" w:eastAsia="Calibri" w:hAnsiTheme="minorHAnsi" w:cstheme="minorHAnsi"/>
          <w:szCs w:val="24"/>
        </w:rPr>
        <w:t xml:space="preserve">. LASSO logistic regression </w:t>
      </w:r>
      <w:del w:id="6" w:author="Zellbiologie" w:date="2024-07-08T10:12:00Z">
        <w:r w:rsidR="00A90247" w:rsidRPr="000C6515" w:rsidDel="008B57E4">
          <w:rPr>
            <w:rFonts w:asciiTheme="minorHAnsi" w:eastAsia="Calibri" w:hAnsiTheme="minorHAnsi" w:cstheme="minorHAnsi"/>
            <w:szCs w:val="24"/>
          </w:rPr>
          <w:delText xml:space="preserve"> </w:delText>
        </w:r>
      </w:del>
      <w:r w:rsidR="00A90247" w:rsidRPr="000C6515">
        <w:rPr>
          <w:rFonts w:asciiTheme="minorHAnsi" w:eastAsia="Calibri" w:hAnsiTheme="minorHAnsi" w:cstheme="minorHAnsi"/>
          <w:szCs w:val="24"/>
        </w:rPr>
        <w:t>was fit to the data to predict therapy outcome</w:t>
      </w:r>
      <w:r w:rsidR="00371896">
        <w:rPr>
          <w:rFonts w:asciiTheme="minorHAnsi" w:eastAsia="Calibri" w:hAnsiTheme="minorHAnsi" w:cstheme="minorHAnsi"/>
          <w:szCs w:val="24"/>
        </w:rPr>
        <w:t xml:space="preserve">, </w:t>
      </w:r>
      <w:del w:id="7" w:author="Nisa U" w:date="2024-07-24T13:37:00Z" w16du:dateUtc="2024-07-24T11:37:00Z">
        <w:r w:rsidR="00371896" w:rsidDel="00AD7D96">
          <w:rPr>
            <w:rFonts w:asciiTheme="minorHAnsi" w:eastAsia="Calibri" w:hAnsiTheme="minorHAnsi" w:cstheme="minorHAnsi"/>
            <w:szCs w:val="24"/>
          </w:rPr>
          <w:delText>emplyoing</w:delText>
        </w:r>
        <w:r w:rsidR="00A90247" w:rsidRPr="000C6515" w:rsidDel="00AD7D96">
          <w:rPr>
            <w:rFonts w:asciiTheme="minorHAnsi" w:eastAsia="Calibri" w:hAnsiTheme="minorHAnsi" w:cstheme="minorHAnsi"/>
            <w:szCs w:val="24"/>
          </w:rPr>
          <w:delText xml:space="preserve"> </w:delText>
        </w:r>
      </w:del>
      <w:ins w:id="8" w:author="Nisa U" w:date="2024-07-24T13:37:00Z" w16du:dateUtc="2024-07-24T11:37:00Z">
        <w:r w:rsidR="00AD7D96">
          <w:rPr>
            <w:rFonts w:asciiTheme="minorHAnsi" w:eastAsia="Calibri" w:hAnsiTheme="minorHAnsi" w:cstheme="minorHAnsi"/>
            <w:szCs w:val="24"/>
          </w:rPr>
          <w:t>empl</w:t>
        </w:r>
        <w:r w:rsidR="00AD7D96">
          <w:rPr>
            <w:rFonts w:asciiTheme="minorHAnsi" w:eastAsia="Calibri" w:hAnsiTheme="minorHAnsi" w:cstheme="minorHAnsi"/>
            <w:szCs w:val="24"/>
          </w:rPr>
          <w:t>oy</w:t>
        </w:r>
        <w:r w:rsidR="00AD7D96">
          <w:rPr>
            <w:rFonts w:asciiTheme="minorHAnsi" w:eastAsia="Calibri" w:hAnsiTheme="minorHAnsi" w:cstheme="minorHAnsi"/>
            <w:szCs w:val="24"/>
          </w:rPr>
          <w:t>ing</w:t>
        </w:r>
        <w:r w:rsidR="00AD7D96" w:rsidRPr="000C6515">
          <w:rPr>
            <w:rFonts w:asciiTheme="minorHAnsi" w:eastAsia="Calibri" w:hAnsiTheme="minorHAnsi" w:cstheme="minorHAnsi"/>
            <w:szCs w:val="24"/>
          </w:rPr>
          <w:t xml:space="preserve"> </w:t>
        </w:r>
      </w:ins>
      <w:r w:rsidR="00A90247" w:rsidRPr="000C6515">
        <w:rPr>
          <w:rFonts w:asciiTheme="minorHAnsi" w:eastAsia="Calibri" w:hAnsiTheme="minorHAnsi" w:cstheme="minorHAnsi"/>
          <w:szCs w:val="24"/>
        </w:rPr>
        <w:t xml:space="preserve">AUROC </w:t>
      </w:r>
      <w:r w:rsidR="00371896">
        <w:rPr>
          <w:rFonts w:asciiTheme="minorHAnsi" w:eastAsia="Calibri" w:hAnsiTheme="minorHAnsi" w:cstheme="minorHAnsi"/>
          <w:szCs w:val="24"/>
        </w:rPr>
        <w:t>as the</w:t>
      </w:r>
      <w:r w:rsidR="00A90247" w:rsidRPr="000C6515">
        <w:rPr>
          <w:rFonts w:asciiTheme="minorHAnsi" w:eastAsia="Calibri" w:hAnsiTheme="minorHAnsi" w:cstheme="minorHAnsi"/>
          <w:szCs w:val="24"/>
        </w:rPr>
        <w:t xml:space="preserve"> performance metric. </w:t>
      </w:r>
      <w:r w:rsidR="00371896" w:rsidRPr="00A9466B">
        <w:rPr>
          <w:rFonts w:asciiTheme="minorHAnsi" w:eastAsia="Calibri" w:hAnsiTheme="minorHAnsi" w:cstheme="minorHAnsi"/>
          <w:szCs w:val="24"/>
          <w:lang w:bidi="en-US"/>
        </w:rPr>
        <w:t xml:space="preserve">Nested cross-validation was used to mitigate overfitting. </w:t>
      </w:r>
    </w:p>
    <w:p w14:paraId="716BB2C7" w14:textId="2D07B7CA" w:rsidR="00A9466B" w:rsidRDefault="00DB6999" w:rsidP="00DB6999">
      <w:pPr>
        <w:spacing w:after="160"/>
        <w:rPr>
          <w:rFonts w:asciiTheme="minorHAnsi" w:eastAsia="Calibri" w:hAnsiTheme="minorHAnsi" w:cstheme="minorHAnsi"/>
          <w:szCs w:val="24"/>
        </w:rPr>
      </w:pPr>
      <w:r w:rsidRPr="000C6515">
        <w:rPr>
          <w:rFonts w:asciiTheme="minorHAnsi" w:hAnsiTheme="minorHAnsi" w:cstheme="minorHAnsi"/>
          <w:b/>
          <w:bCs/>
          <w:color w:val="0070C0"/>
          <w:szCs w:val="24"/>
        </w:rPr>
        <w:t xml:space="preserve">RESULTS: </w:t>
      </w:r>
      <w:r w:rsidR="00371896">
        <w:rPr>
          <w:rFonts w:asciiTheme="minorHAnsi" w:eastAsia="Calibri" w:hAnsiTheme="minorHAnsi" w:cstheme="minorHAnsi"/>
          <w:szCs w:val="24"/>
        </w:rPr>
        <w:t>P</w:t>
      </w:r>
      <w:r w:rsidR="00371896" w:rsidRPr="00371896">
        <w:rPr>
          <w:rFonts w:asciiTheme="minorHAnsi" w:eastAsia="Calibri" w:hAnsiTheme="minorHAnsi" w:cstheme="minorHAnsi"/>
          <w:szCs w:val="24"/>
        </w:rPr>
        <w:t>lasma-derived miRNA expression exhibited significant association with therapy response for 5 miRNAs</w:t>
      </w:r>
      <w:r w:rsidR="00FC65C7" w:rsidRPr="000C6515">
        <w:rPr>
          <w:rFonts w:asciiTheme="minorHAnsi" w:eastAsia="Calibri" w:hAnsiTheme="minorHAnsi" w:cstheme="minorHAnsi"/>
          <w:szCs w:val="24"/>
        </w:rPr>
        <w:t xml:space="preserve">: miR-132-3p, miR-137, miR-197, miR-214, miR-514a-3p.  </w:t>
      </w:r>
      <w:r w:rsidR="00F77C0B">
        <w:rPr>
          <w:rFonts w:asciiTheme="minorHAnsi" w:eastAsia="Calibri" w:hAnsiTheme="minorHAnsi" w:cstheme="minorHAnsi"/>
          <w:szCs w:val="24"/>
        </w:rPr>
        <w:t>S</w:t>
      </w:r>
      <w:r w:rsidR="00FC65C7" w:rsidRPr="000C6515">
        <w:rPr>
          <w:rFonts w:asciiTheme="minorHAnsi" w:eastAsia="Calibri" w:hAnsiTheme="minorHAnsi" w:cstheme="minorHAnsi"/>
          <w:szCs w:val="24"/>
        </w:rPr>
        <w:t xml:space="preserve">erum markers LDH, CRP, S100 and eosinophile concentration </w:t>
      </w:r>
      <w:r w:rsidR="00371896">
        <w:rPr>
          <w:rFonts w:asciiTheme="minorHAnsi" w:eastAsia="Calibri" w:hAnsiTheme="minorHAnsi" w:cstheme="minorHAnsi"/>
          <w:szCs w:val="24"/>
        </w:rPr>
        <w:t>showed significant differences</w:t>
      </w:r>
      <w:r w:rsidR="00FC65C7" w:rsidRPr="000C6515">
        <w:rPr>
          <w:rFonts w:asciiTheme="minorHAnsi" w:eastAsia="Calibri" w:hAnsiTheme="minorHAnsi" w:cstheme="minorHAnsi"/>
          <w:szCs w:val="24"/>
        </w:rPr>
        <w:t xml:space="preserve"> between </w:t>
      </w:r>
      <w:r w:rsidR="00681C70">
        <w:rPr>
          <w:rFonts w:asciiTheme="minorHAnsi" w:eastAsia="Calibri" w:hAnsiTheme="minorHAnsi" w:cstheme="minorHAnsi"/>
          <w:szCs w:val="24"/>
        </w:rPr>
        <w:t>Responders</w:t>
      </w:r>
      <w:r w:rsidR="00FC65C7" w:rsidRPr="000C6515">
        <w:rPr>
          <w:rFonts w:asciiTheme="minorHAnsi" w:eastAsia="Calibri" w:hAnsiTheme="minorHAnsi" w:cstheme="minorHAnsi"/>
          <w:szCs w:val="24"/>
        </w:rPr>
        <w:t xml:space="preserve"> and </w:t>
      </w:r>
      <w:r w:rsidR="00681C70">
        <w:rPr>
          <w:rFonts w:asciiTheme="minorHAnsi" w:eastAsia="Calibri" w:hAnsiTheme="minorHAnsi" w:cstheme="minorHAnsi"/>
          <w:szCs w:val="24"/>
        </w:rPr>
        <w:t>Non-Responders</w:t>
      </w:r>
      <w:r w:rsidR="00FC65C7" w:rsidRPr="000C6515">
        <w:rPr>
          <w:rFonts w:asciiTheme="minorHAnsi" w:eastAsia="Calibri" w:hAnsiTheme="minorHAnsi" w:cstheme="minorHAnsi"/>
          <w:szCs w:val="24"/>
        </w:rPr>
        <w:t xml:space="preserve">. </w:t>
      </w:r>
      <w:proofErr w:type="gramStart"/>
      <w:r w:rsidR="00A90247" w:rsidRPr="000C6515">
        <w:rPr>
          <w:rFonts w:asciiTheme="minorHAnsi" w:eastAsia="Calibri" w:hAnsiTheme="minorHAnsi" w:cstheme="minorHAnsi"/>
          <w:szCs w:val="24"/>
        </w:rPr>
        <w:t>Age  and</w:t>
      </w:r>
      <w:proofErr w:type="gramEnd"/>
      <w:r w:rsidR="00A90247" w:rsidRPr="000C6515">
        <w:rPr>
          <w:rFonts w:asciiTheme="minorHAnsi" w:eastAsia="Calibri" w:hAnsiTheme="minorHAnsi" w:cstheme="minorHAnsi"/>
          <w:szCs w:val="24"/>
        </w:rPr>
        <w:t xml:space="preserve"> </w:t>
      </w:r>
      <w:r w:rsidR="005E4F0D">
        <w:rPr>
          <w:rFonts w:asciiTheme="minorHAnsi" w:eastAsia="Calibri" w:hAnsiTheme="minorHAnsi" w:cstheme="minorHAnsi"/>
          <w:szCs w:val="24"/>
        </w:rPr>
        <w:t xml:space="preserve"> </w:t>
      </w:r>
      <w:r w:rsidR="00DD48EA">
        <w:rPr>
          <w:rFonts w:asciiTheme="minorHAnsi" w:eastAsia="Calibri" w:hAnsiTheme="minorHAnsi" w:cstheme="minorHAnsi"/>
          <w:szCs w:val="24"/>
        </w:rPr>
        <w:t>previous</w:t>
      </w:r>
      <w:r w:rsidR="00DD48EA" w:rsidRPr="000C6515">
        <w:rPr>
          <w:rFonts w:asciiTheme="minorHAnsi" w:eastAsia="Calibri" w:hAnsiTheme="minorHAnsi" w:cstheme="minorHAnsi"/>
          <w:szCs w:val="24"/>
        </w:rPr>
        <w:t xml:space="preserve"> </w:t>
      </w:r>
      <w:r w:rsidR="00A90247" w:rsidRPr="000C6515">
        <w:rPr>
          <w:rFonts w:asciiTheme="minorHAnsi" w:eastAsia="Calibri" w:hAnsiTheme="minorHAnsi" w:cstheme="minorHAnsi"/>
          <w:szCs w:val="24"/>
        </w:rPr>
        <w:t>anti-BRAF therapy</w:t>
      </w:r>
      <w:r w:rsidR="00C537E4">
        <w:rPr>
          <w:rFonts w:asciiTheme="minorHAnsi" w:eastAsia="Calibri" w:hAnsiTheme="minorHAnsi" w:cstheme="minorHAnsi"/>
          <w:szCs w:val="24"/>
        </w:rPr>
        <w:t xml:space="preserve"> (</w:t>
      </w:r>
      <w:proofErr w:type="spellStart"/>
      <w:r w:rsidR="00C537E4">
        <w:rPr>
          <w:rFonts w:asciiTheme="minorHAnsi" w:eastAsia="Calibri" w:hAnsiTheme="minorHAnsi" w:cstheme="minorHAnsi"/>
          <w:szCs w:val="24"/>
        </w:rPr>
        <w:t>BRAFi</w:t>
      </w:r>
      <w:proofErr w:type="spellEnd"/>
      <w:r w:rsidR="00C537E4">
        <w:rPr>
          <w:rFonts w:asciiTheme="minorHAnsi" w:eastAsia="Calibri" w:hAnsiTheme="minorHAnsi" w:cstheme="minorHAnsi"/>
          <w:szCs w:val="24"/>
        </w:rPr>
        <w:t>/MEKi)</w:t>
      </w:r>
      <w:r w:rsidR="00A90247" w:rsidRPr="000C6515">
        <w:rPr>
          <w:rFonts w:asciiTheme="minorHAnsi" w:eastAsia="Calibri" w:hAnsiTheme="minorHAnsi" w:cstheme="minorHAnsi"/>
          <w:szCs w:val="24"/>
        </w:rPr>
        <w:t xml:space="preserve">  were the only </w:t>
      </w:r>
      <w:r w:rsidR="00FC65C7" w:rsidRPr="000C6515">
        <w:rPr>
          <w:rFonts w:asciiTheme="minorHAnsi" w:eastAsia="Calibri" w:hAnsiTheme="minorHAnsi" w:cstheme="minorHAnsi"/>
          <w:szCs w:val="24"/>
        </w:rPr>
        <w:t>demographic parameters</w:t>
      </w:r>
      <w:r w:rsidR="00A90247" w:rsidRPr="000C6515">
        <w:rPr>
          <w:rFonts w:asciiTheme="minorHAnsi" w:eastAsia="Calibri" w:hAnsiTheme="minorHAnsi" w:cstheme="minorHAnsi"/>
          <w:szCs w:val="24"/>
        </w:rPr>
        <w:t xml:space="preserve"> </w:t>
      </w:r>
      <w:r w:rsidR="006555F0">
        <w:rPr>
          <w:rFonts w:asciiTheme="minorHAnsi" w:eastAsia="Calibri" w:hAnsiTheme="minorHAnsi" w:cstheme="minorHAnsi"/>
          <w:szCs w:val="24"/>
        </w:rPr>
        <w:t>significantly related</w:t>
      </w:r>
      <w:r w:rsidR="00A90247" w:rsidRPr="000C6515">
        <w:rPr>
          <w:rFonts w:asciiTheme="minorHAnsi" w:eastAsia="Calibri" w:hAnsiTheme="minorHAnsi" w:cstheme="minorHAnsi"/>
          <w:szCs w:val="24"/>
        </w:rPr>
        <w:t xml:space="preserve"> to therapy outcome. </w:t>
      </w:r>
      <w:r w:rsidR="006555F0" w:rsidRPr="006555F0">
        <w:rPr>
          <w:rFonts w:asciiTheme="minorHAnsi" w:eastAsia="Calibri" w:hAnsiTheme="minorHAnsi" w:cstheme="minorHAnsi"/>
          <w:szCs w:val="24"/>
        </w:rPr>
        <w:t>Among six machine learning models tested, a relaxed LASSO approach on the entire dataset performed best (AUC = 0.851)</w:t>
      </w:r>
      <w:r w:rsidR="00A90247" w:rsidRPr="000C6515">
        <w:rPr>
          <w:rFonts w:asciiTheme="minorHAnsi" w:eastAsia="Calibri" w:hAnsiTheme="minorHAnsi" w:cstheme="minorHAnsi"/>
          <w:szCs w:val="24"/>
        </w:rPr>
        <w:t xml:space="preserve">. </w:t>
      </w:r>
    </w:p>
    <w:p w14:paraId="718E512A" w14:textId="4F6FD763" w:rsidR="00A90247" w:rsidRPr="00EE41F1" w:rsidRDefault="00DB6999" w:rsidP="00DB6999">
      <w:pPr>
        <w:spacing w:after="160"/>
        <w:rPr>
          <w:rFonts w:asciiTheme="minorHAnsi" w:eastAsia="Calibri" w:hAnsiTheme="minorHAnsi" w:cstheme="minorHAnsi"/>
          <w:szCs w:val="24"/>
          <w:lang w:val="en-GB"/>
        </w:rPr>
      </w:pPr>
      <w:r w:rsidRPr="000C6515">
        <w:rPr>
          <w:rFonts w:asciiTheme="minorHAnsi" w:hAnsiTheme="minorHAnsi" w:cstheme="minorHAnsi"/>
          <w:b/>
          <w:bCs/>
          <w:color w:val="0070C0"/>
          <w:szCs w:val="24"/>
        </w:rPr>
        <w:t xml:space="preserve">CONCLUSION: </w:t>
      </w:r>
      <w:r w:rsidR="00A90247" w:rsidRPr="000C6515">
        <w:rPr>
          <w:rFonts w:asciiTheme="minorHAnsi" w:eastAsia="Calibri" w:hAnsiTheme="minorHAnsi" w:cstheme="minorHAnsi"/>
          <w:szCs w:val="24"/>
        </w:rPr>
        <w:t xml:space="preserve">Validation of the relaxed LASSO model in the outer loop of the nested cross validation yielded an AUC of 0.847. This model </w:t>
      </w:r>
      <w:r w:rsidR="00C537E4" w:rsidRPr="00C537E4">
        <w:rPr>
          <w:rFonts w:asciiTheme="minorHAnsi" w:eastAsia="Calibri" w:hAnsiTheme="minorHAnsi" w:cstheme="minorHAnsi"/>
          <w:szCs w:val="24"/>
        </w:rPr>
        <w:t xml:space="preserve">incorporated </w:t>
      </w:r>
      <w:r w:rsidR="008414DB" w:rsidRPr="000C6515">
        <w:rPr>
          <w:rFonts w:asciiTheme="minorHAnsi" w:eastAsia="Calibri" w:hAnsiTheme="minorHAnsi" w:cstheme="minorHAnsi"/>
          <w:szCs w:val="24"/>
        </w:rPr>
        <w:t xml:space="preserve">expression of a miRNA-quartet, </w:t>
      </w:r>
      <w:proofErr w:type="gramStart"/>
      <w:r w:rsidR="00A90247" w:rsidRPr="000C6515">
        <w:rPr>
          <w:rFonts w:asciiTheme="minorHAnsi" w:eastAsia="Calibri" w:hAnsiTheme="minorHAnsi" w:cstheme="minorHAnsi"/>
          <w:szCs w:val="24"/>
        </w:rPr>
        <w:t>LDH,  patient</w:t>
      </w:r>
      <w:proofErr w:type="gramEnd"/>
      <w:r w:rsidR="00A90247" w:rsidRPr="000C6515">
        <w:rPr>
          <w:rFonts w:asciiTheme="minorHAnsi" w:eastAsia="Calibri" w:hAnsiTheme="minorHAnsi" w:cstheme="minorHAnsi"/>
          <w:szCs w:val="24"/>
        </w:rPr>
        <w:t xml:space="preserve"> age</w:t>
      </w:r>
      <w:r w:rsidR="00DA6A18" w:rsidRPr="000C6515">
        <w:rPr>
          <w:rFonts w:asciiTheme="minorHAnsi" w:eastAsia="Calibri" w:hAnsiTheme="minorHAnsi" w:cstheme="minorHAnsi"/>
          <w:szCs w:val="24"/>
        </w:rPr>
        <w:t xml:space="preserve"> and</w:t>
      </w:r>
      <w:r w:rsidR="00A90247" w:rsidRPr="000C6515">
        <w:rPr>
          <w:rFonts w:asciiTheme="minorHAnsi" w:eastAsia="Calibri" w:hAnsiTheme="minorHAnsi" w:cstheme="minorHAnsi"/>
          <w:szCs w:val="24"/>
        </w:rPr>
        <w:t xml:space="preserve"> </w:t>
      </w:r>
      <w:r w:rsidR="003404F8">
        <w:rPr>
          <w:rFonts w:asciiTheme="minorHAnsi" w:eastAsia="Calibri" w:hAnsiTheme="minorHAnsi" w:cstheme="minorHAnsi"/>
          <w:szCs w:val="24"/>
        </w:rPr>
        <w:t xml:space="preserve">prior </w:t>
      </w:r>
      <w:proofErr w:type="spellStart"/>
      <w:r w:rsidR="003404F8">
        <w:rPr>
          <w:rFonts w:asciiTheme="minorHAnsi" w:eastAsia="Calibri" w:hAnsiTheme="minorHAnsi" w:cstheme="minorHAnsi"/>
          <w:szCs w:val="24"/>
        </w:rPr>
        <w:t>BRAFi</w:t>
      </w:r>
      <w:proofErr w:type="spellEnd"/>
      <w:r w:rsidR="003404F8">
        <w:rPr>
          <w:rFonts w:asciiTheme="minorHAnsi" w:eastAsia="Calibri" w:hAnsiTheme="minorHAnsi" w:cstheme="minorHAnsi"/>
          <w:szCs w:val="24"/>
        </w:rPr>
        <w:t>/MEKi</w:t>
      </w:r>
      <w:r w:rsidR="005E4F0D">
        <w:rPr>
          <w:rFonts w:asciiTheme="minorHAnsi" w:eastAsia="Calibri" w:hAnsiTheme="minorHAnsi" w:cstheme="minorHAnsi"/>
          <w:szCs w:val="24"/>
        </w:rPr>
        <w:t xml:space="preserve">. </w:t>
      </w:r>
      <w:r w:rsidR="003404F8" w:rsidRPr="003404F8">
        <w:rPr>
          <w:rFonts w:asciiTheme="minorHAnsi" w:eastAsia="Calibri" w:hAnsiTheme="minorHAnsi" w:cstheme="minorHAnsi"/>
          <w:szCs w:val="24"/>
        </w:rPr>
        <w:t xml:space="preserve">It effectively </w:t>
      </w:r>
      <w:r w:rsidR="005E4F0D">
        <w:rPr>
          <w:rFonts w:asciiTheme="minorHAnsi" w:eastAsia="Calibri" w:hAnsiTheme="minorHAnsi" w:cstheme="minorHAnsi"/>
          <w:szCs w:val="24"/>
        </w:rPr>
        <w:t>identifies</w:t>
      </w:r>
      <w:r w:rsidR="00125C2F">
        <w:rPr>
          <w:rFonts w:asciiTheme="minorHAnsi" w:eastAsia="Calibri" w:hAnsiTheme="minorHAnsi" w:cstheme="minorHAnsi"/>
          <w:szCs w:val="24"/>
        </w:rPr>
        <w:t xml:space="preserve"> </w:t>
      </w:r>
      <w:r w:rsidR="00681C70">
        <w:rPr>
          <w:rFonts w:asciiTheme="minorHAnsi" w:eastAsia="Calibri" w:hAnsiTheme="minorHAnsi" w:cstheme="minorHAnsi"/>
          <w:szCs w:val="24"/>
        </w:rPr>
        <w:t>Responders</w:t>
      </w:r>
      <w:r w:rsidR="00A90247" w:rsidRPr="000C6515">
        <w:rPr>
          <w:rFonts w:asciiTheme="minorHAnsi" w:eastAsia="Calibri" w:hAnsiTheme="minorHAnsi" w:cstheme="minorHAnsi"/>
          <w:szCs w:val="24"/>
        </w:rPr>
        <w:t xml:space="preserve"> and </w:t>
      </w:r>
      <w:r w:rsidR="00681C70">
        <w:rPr>
          <w:rFonts w:asciiTheme="minorHAnsi" w:eastAsia="Calibri" w:hAnsiTheme="minorHAnsi" w:cstheme="minorHAnsi"/>
          <w:szCs w:val="24"/>
        </w:rPr>
        <w:t>Non-Responders</w:t>
      </w:r>
      <w:r w:rsidR="00A90247" w:rsidRPr="000C6515">
        <w:rPr>
          <w:rFonts w:asciiTheme="minorHAnsi" w:eastAsia="Calibri" w:hAnsiTheme="minorHAnsi" w:cstheme="minorHAnsi"/>
          <w:szCs w:val="24"/>
        </w:rPr>
        <w:t xml:space="preserve"> with high sensitivity and specificity</w:t>
      </w:r>
      <w:r w:rsidR="003404F8">
        <w:rPr>
          <w:rFonts w:asciiTheme="minorHAnsi" w:eastAsia="Calibri" w:hAnsiTheme="minorHAnsi" w:cstheme="minorHAnsi"/>
          <w:szCs w:val="24"/>
        </w:rPr>
        <w:t>,</w:t>
      </w:r>
      <w:r w:rsidR="00A90247" w:rsidRPr="000C6515">
        <w:rPr>
          <w:rFonts w:asciiTheme="minorHAnsi" w:eastAsia="Calibri" w:hAnsiTheme="minorHAnsi" w:cstheme="minorHAnsi"/>
          <w:szCs w:val="24"/>
        </w:rPr>
        <w:t xml:space="preserve"> </w:t>
      </w:r>
      <w:r w:rsidR="003404F8">
        <w:rPr>
          <w:rFonts w:asciiTheme="minorHAnsi" w:eastAsia="Calibri" w:hAnsiTheme="minorHAnsi" w:cstheme="minorHAnsi"/>
          <w:szCs w:val="24"/>
        </w:rPr>
        <w:t>presenting</w:t>
      </w:r>
      <w:r w:rsidR="00A90247" w:rsidRPr="000C6515">
        <w:rPr>
          <w:rFonts w:asciiTheme="minorHAnsi" w:eastAsia="Calibri" w:hAnsiTheme="minorHAnsi" w:cstheme="minorHAnsi"/>
          <w:szCs w:val="24"/>
        </w:rPr>
        <w:t xml:space="preserve"> promising candidates </w:t>
      </w:r>
      <w:r w:rsidR="005E4F0D">
        <w:rPr>
          <w:rFonts w:asciiTheme="minorHAnsi" w:eastAsia="Calibri" w:hAnsiTheme="minorHAnsi" w:cstheme="minorHAnsi"/>
          <w:szCs w:val="24"/>
        </w:rPr>
        <w:t xml:space="preserve">for </w:t>
      </w:r>
      <w:r w:rsidR="00DE38C4">
        <w:rPr>
          <w:rFonts w:asciiTheme="minorHAnsi" w:eastAsia="Calibri" w:hAnsiTheme="minorHAnsi" w:cstheme="minorHAnsi"/>
          <w:szCs w:val="24"/>
        </w:rPr>
        <w:t>the validation of future</w:t>
      </w:r>
      <w:r w:rsidR="00A90247" w:rsidRPr="000C6515">
        <w:rPr>
          <w:rFonts w:asciiTheme="minorHAnsi" w:eastAsia="Calibri" w:hAnsiTheme="minorHAnsi" w:cstheme="minorHAnsi"/>
          <w:szCs w:val="24"/>
        </w:rPr>
        <w:t xml:space="preserve"> biomarkers</w:t>
      </w:r>
      <w:r w:rsidR="00DE38C4">
        <w:rPr>
          <w:rFonts w:asciiTheme="minorHAnsi" w:eastAsia="Calibri" w:hAnsiTheme="minorHAnsi" w:cstheme="minorHAnsi"/>
          <w:szCs w:val="24"/>
        </w:rPr>
        <w:t>.</w:t>
      </w:r>
    </w:p>
    <w:p w14:paraId="43AC79FB" w14:textId="77777777" w:rsidR="006C14CF" w:rsidRPr="000C6515" w:rsidRDefault="006C14CF" w:rsidP="006C14CF">
      <w:pPr>
        <w:rPr>
          <w:rFonts w:asciiTheme="minorHAnsi" w:hAnsiTheme="minorHAnsi" w:cstheme="minorHAnsi"/>
          <w:b/>
          <w:bCs/>
          <w:color w:val="0070C0"/>
          <w:szCs w:val="24"/>
        </w:rPr>
      </w:pPr>
      <w:r w:rsidRPr="000C6515">
        <w:rPr>
          <w:rFonts w:asciiTheme="minorHAnsi" w:hAnsiTheme="minorHAnsi" w:cstheme="minorHAnsi"/>
          <w:b/>
          <w:bCs/>
          <w:color w:val="0070C0"/>
          <w:szCs w:val="24"/>
        </w:rPr>
        <w:t xml:space="preserve">Keywords </w:t>
      </w:r>
    </w:p>
    <w:p w14:paraId="62F77C4C" w14:textId="4D9CF2BE" w:rsidR="004A32BB" w:rsidRPr="000C6515" w:rsidRDefault="006C14CF" w:rsidP="006C14CF">
      <w:pPr>
        <w:rPr>
          <w:rFonts w:asciiTheme="minorHAnsi" w:hAnsiTheme="minorHAnsi" w:cstheme="minorHAnsi"/>
          <w:bCs/>
          <w:szCs w:val="24"/>
        </w:rPr>
      </w:pPr>
      <w:r w:rsidRPr="000C6515">
        <w:rPr>
          <w:rFonts w:asciiTheme="minorHAnsi" w:hAnsiTheme="minorHAnsi" w:cstheme="minorHAnsi"/>
          <w:szCs w:val="24"/>
        </w:rPr>
        <w:t>skin cancer;</w:t>
      </w:r>
      <w:r w:rsidRPr="000C6515">
        <w:rPr>
          <w:rFonts w:asciiTheme="minorHAnsi" w:hAnsiTheme="minorHAnsi" w:cstheme="minorHAnsi"/>
          <w:b/>
          <w:szCs w:val="24"/>
        </w:rPr>
        <w:t xml:space="preserve"> </w:t>
      </w:r>
      <w:r w:rsidRPr="000C6515">
        <w:rPr>
          <w:rFonts w:asciiTheme="minorHAnsi" w:hAnsiTheme="minorHAnsi" w:cstheme="minorHAnsi"/>
          <w:szCs w:val="24"/>
        </w:rPr>
        <w:t>melanoma; liquid biopsies; machine learning; immunotherapy</w:t>
      </w:r>
    </w:p>
    <w:p w14:paraId="07E68B3F" w14:textId="7D1101F1" w:rsidR="00BD2D67" w:rsidRDefault="00BD2D67" w:rsidP="00DB6999">
      <w:pPr>
        <w:pStyle w:val="MDPI71References"/>
        <w:numPr>
          <w:ilvl w:val="0"/>
          <w:numId w:val="0"/>
        </w:numPr>
        <w:spacing w:after="160"/>
        <w:rPr>
          <w:rFonts w:asciiTheme="minorHAnsi" w:eastAsia="SimSun" w:hAnsiTheme="minorHAnsi" w:cstheme="minorHAnsi"/>
          <w:lang w:val="en-GB"/>
        </w:rPr>
      </w:pPr>
    </w:p>
    <w:p w14:paraId="108487DE" w14:textId="77777777" w:rsidR="00F26938" w:rsidRDefault="00F26938" w:rsidP="00DB6999">
      <w:pPr>
        <w:pStyle w:val="MDPI71References"/>
        <w:numPr>
          <w:ilvl w:val="0"/>
          <w:numId w:val="0"/>
        </w:numPr>
        <w:spacing w:after="160"/>
        <w:rPr>
          <w:rFonts w:asciiTheme="minorHAnsi" w:eastAsia="SimSun" w:hAnsiTheme="minorHAnsi" w:cstheme="minorHAnsi"/>
          <w:lang w:val="en-GB"/>
        </w:rPr>
      </w:pPr>
    </w:p>
    <w:p w14:paraId="201C0A22" w14:textId="5DD78E96" w:rsidR="00322CEE" w:rsidRDefault="00C35C67" w:rsidP="00DB6999">
      <w:pPr>
        <w:pStyle w:val="MDPI71References"/>
        <w:numPr>
          <w:ilvl w:val="0"/>
          <w:numId w:val="0"/>
        </w:numPr>
        <w:spacing w:after="160"/>
        <w:rPr>
          <w:rFonts w:asciiTheme="minorHAnsi" w:eastAsia="SimSun" w:hAnsiTheme="minorHAnsi" w:cstheme="minorHAnsi"/>
          <w:lang w:val="en-GB"/>
        </w:rPr>
      </w:pPr>
      <w:del w:id="9" w:author="Zellbiologie" w:date="2024-07-05T10:05:00Z">
        <w:r w:rsidDel="00FF50E3">
          <w:rPr>
            <w:rFonts w:asciiTheme="minorHAnsi" w:eastAsia="SimSun" w:hAnsiTheme="minorHAnsi" w:cstheme="minorHAnsi"/>
            <w:noProof/>
            <w:lang w:val="de-DE" w:bidi="ar-SA"/>
          </w:rPr>
          <w:drawing>
            <wp:inline distT="0" distB="0" distL="0" distR="0" wp14:anchorId="7833DA06" wp14:editId="3185EA1C">
              <wp:extent cx="5610225" cy="2152650"/>
              <wp:effectExtent l="0" t="0" r="0" b="0"/>
              <wp:docPr id="6" name="Bild 1" descr="ML_Paper_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_Paper_G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2152650"/>
                      </a:xfrm>
                      <a:prstGeom prst="rect">
                        <a:avLst/>
                      </a:prstGeom>
                      <a:noFill/>
                      <a:ln>
                        <a:noFill/>
                      </a:ln>
                    </pic:spPr>
                  </pic:pic>
                </a:graphicData>
              </a:graphic>
            </wp:inline>
          </w:drawing>
        </w:r>
      </w:del>
    </w:p>
    <w:p w14:paraId="34BEB0EF" w14:textId="77777777" w:rsidR="00F26938" w:rsidRPr="000C6515" w:rsidRDefault="00F26938" w:rsidP="00DB6999">
      <w:pPr>
        <w:pStyle w:val="MDPI71References"/>
        <w:numPr>
          <w:ilvl w:val="0"/>
          <w:numId w:val="0"/>
        </w:numPr>
        <w:spacing w:after="160"/>
        <w:rPr>
          <w:rFonts w:asciiTheme="minorHAnsi" w:eastAsia="SimSun" w:hAnsiTheme="minorHAnsi" w:cstheme="minorHAnsi"/>
          <w:lang w:val="en-GB"/>
        </w:rPr>
      </w:pPr>
    </w:p>
    <w:p w14:paraId="010BD45D" w14:textId="034C82B9" w:rsidR="004A32BB" w:rsidRPr="000C6515" w:rsidRDefault="004A32BB" w:rsidP="00DB6999">
      <w:pPr>
        <w:pStyle w:val="MDPI21heading1"/>
        <w:spacing w:after="160"/>
        <w:rPr>
          <w:rFonts w:asciiTheme="minorHAnsi" w:hAnsiTheme="minorHAnsi" w:cstheme="minorHAnsi"/>
          <w:bCs/>
          <w:snapToGrid/>
          <w:color w:val="0070C0"/>
          <w:sz w:val="24"/>
          <w:szCs w:val="24"/>
          <w:lang w:bidi="ar-SA"/>
        </w:rPr>
      </w:pPr>
      <w:r w:rsidRPr="000C6515">
        <w:rPr>
          <w:rFonts w:asciiTheme="minorHAnsi" w:hAnsiTheme="minorHAnsi" w:cstheme="minorHAnsi"/>
          <w:bCs/>
          <w:snapToGrid/>
          <w:color w:val="0070C0"/>
          <w:sz w:val="24"/>
          <w:szCs w:val="24"/>
          <w:lang w:bidi="ar-SA"/>
        </w:rPr>
        <w:lastRenderedPageBreak/>
        <w:t>Introduction</w:t>
      </w:r>
    </w:p>
    <w:p w14:paraId="5915F8D0" w14:textId="4FF9ECAC" w:rsidR="00BD2D67" w:rsidRDefault="00BD2D67" w:rsidP="00DB6999">
      <w:pPr>
        <w:spacing w:after="160"/>
        <w:rPr>
          <w:rFonts w:asciiTheme="minorHAnsi" w:hAnsiTheme="minorHAnsi" w:cstheme="minorHAnsi"/>
          <w:szCs w:val="24"/>
        </w:rPr>
      </w:pPr>
      <w:r w:rsidRPr="00BD2D67">
        <w:rPr>
          <w:rFonts w:asciiTheme="minorHAnsi" w:hAnsiTheme="minorHAnsi" w:cstheme="minorHAnsi"/>
          <w:szCs w:val="24"/>
        </w:rPr>
        <w:t xml:space="preserve">In recent years, </w:t>
      </w:r>
      <w:r>
        <w:rPr>
          <w:rFonts w:asciiTheme="minorHAnsi" w:hAnsiTheme="minorHAnsi" w:cstheme="minorHAnsi"/>
          <w:szCs w:val="24"/>
        </w:rPr>
        <w:t>ICI</w:t>
      </w:r>
      <w:r w:rsidRPr="00BD2D67">
        <w:rPr>
          <w:rFonts w:asciiTheme="minorHAnsi" w:hAnsiTheme="minorHAnsi" w:cstheme="minorHAnsi"/>
          <w:szCs w:val="24"/>
        </w:rPr>
        <w:t xml:space="preserve"> therapy has demonstrated increased clinical efficacy in various solid tumors, including non-small cell lung cancer and melanoma</w:t>
      </w:r>
      <w:r w:rsidR="004C331C" w:rsidRPr="00826A93">
        <w:rPr>
          <w:rFonts w:asciiTheme="minorHAnsi" w:hAnsiTheme="minorHAnsi" w:cstheme="minorHAnsi"/>
          <w:szCs w:val="24"/>
        </w:rPr>
        <w:fldChar w:fldCharType="begin">
          <w:fldData xml:space="preserve">PEVuZE5vdGU+PENpdGU+PEF1dGhvcj5Td2FydDwvQXV0aG9yPjxZZWFyPjIwMTY8L1llYXI+PFJl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==
</w:fldData>
        </w:fldChar>
      </w:r>
      <w:r w:rsidR="00FD4DC0">
        <w:rPr>
          <w:rFonts w:asciiTheme="minorHAnsi" w:hAnsiTheme="minorHAnsi" w:cstheme="minorHAnsi"/>
          <w:szCs w:val="24"/>
        </w:rPr>
        <w:instrText xml:space="preserve"> ADDIN EN.CITE </w:instrText>
      </w:r>
      <w:r w:rsidR="00FD4DC0">
        <w:rPr>
          <w:rFonts w:asciiTheme="minorHAnsi" w:hAnsiTheme="minorHAnsi" w:cstheme="minorHAnsi"/>
          <w:szCs w:val="24"/>
        </w:rPr>
        <w:fldChar w:fldCharType="begin">
          <w:fldData xml:space="preserve">PEVuZE5vdGU+PENpdGU+PEF1dGhvcj5Td2FydDwvQXV0aG9yPjxZZWFyPjIwMTY8L1llYXI+PFJl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==
</w:fldData>
        </w:fldChar>
      </w:r>
      <w:r w:rsidR="00FD4DC0">
        <w:rPr>
          <w:rFonts w:asciiTheme="minorHAnsi" w:hAnsiTheme="minorHAnsi" w:cstheme="minorHAnsi"/>
          <w:szCs w:val="24"/>
        </w:rPr>
        <w:instrText xml:space="preserve"> ADDIN EN.CITE.DATA </w:instrText>
      </w:r>
      <w:r w:rsidR="00FD4DC0">
        <w:rPr>
          <w:rFonts w:asciiTheme="minorHAnsi" w:hAnsiTheme="minorHAnsi" w:cstheme="minorHAnsi"/>
          <w:szCs w:val="24"/>
        </w:rPr>
      </w:r>
      <w:r w:rsidR="00FD4DC0">
        <w:rPr>
          <w:rFonts w:asciiTheme="minorHAnsi" w:hAnsiTheme="minorHAnsi" w:cstheme="minorHAnsi"/>
          <w:szCs w:val="24"/>
        </w:rPr>
        <w:fldChar w:fldCharType="end"/>
      </w:r>
      <w:r w:rsidR="004C331C" w:rsidRPr="00826A93">
        <w:rPr>
          <w:rFonts w:asciiTheme="minorHAnsi" w:hAnsiTheme="minorHAnsi" w:cstheme="minorHAnsi"/>
          <w:szCs w:val="24"/>
        </w:rPr>
      </w:r>
      <w:r w:rsidR="004C331C" w:rsidRPr="00826A93">
        <w:rPr>
          <w:rFonts w:asciiTheme="minorHAnsi" w:hAnsiTheme="minorHAnsi" w:cstheme="minorHAnsi"/>
          <w:szCs w:val="24"/>
        </w:rPr>
        <w:fldChar w:fldCharType="separate"/>
      </w:r>
      <w:r w:rsidR="004C331C" w:rsidRPr="00826A93">
        <w:rPr>
          <w:rFonts w:asciiTheme="minorHAnsi" w:hAnsiTheme="minorHAnsi" w:cstheme="minorHAnsi"/>
          <w:noProof/>
          <w:szCs w:val="24"/>
        </w:rPr>
        <w:t>[</w:t>
      </w:r>
      <w:hyperlink w:anchor="_ENREF_1" w:tooltip="Swart, 2016 #77409" w:history="1">
        <w:r w:rsidR="000B03C5" w:rsidRPr="00826A93">
          <w:rPr>
            <w:rFonts w:asciiTheme="minorHAnsi" w:hAnsiTheme="minorHAnsi" w:cstheme="minorHAnsi"/>
            <w:noProof/>
            <w:szCs w:val="24"/>
          </w:rPr>
          <w:t>1</w:t>
        </w:r>
      </w:hyperlink>
      <w:r w:rsidR="004C331C" w:rsidRPr="00826A93">
        <w:rPr>
          <w:rFonts w:asciiTheme="minorHAnsi" w:hAnsiTheme="minorHAnsi" w:cstheme="minorHAnsi"/>
          <w:noProof/>
          <w:szCs w:val="24"/>
        </w:rPr>
        <w:t xml:space="preserve">, </w:t>
      </w:r>
      <w:hyperlink w:anchor="_ENREF_2" w:tooltip="Khair, 2019 #11927" w:history="1">
        <w:r w:rsidR="000B03C5" w:rsidRPr="00826A93">
          <w:rPr>
            <w:rFonts w:asciiTheme="minorHAnsi" w:hAnsiTheme="minorHAnsi" w:cstheme="minorHAnsi"/>
            <w:noProof/>
            <w:szCs w:val="24"/>
          </w:rPr>
          <w:t>2</w:t>
        </w:r>
      </w:hyperlink>
      <w:r w:rsidR="004C331C" w:rsidRPr="00826A93">
        <w:rPr>
          <w:rFonts w:asciiTheme="minorHAnsi" w:hAnsiTheme="minorHAnsi" w:cstheme="minorHAnsi"/>
          <w:noProof/>
          <w:szCs w:val="24"/>
        </w:rPr>
        <w:t>]</w:t>
      </w:r>
      <w:r w:rsidR="004C331C" w:rsidRPr="00826A93">
        <w:rPr>
          <w:rFonts w:asciiTheme="minorHAnsi" w:hAnsiTheme="minorHAnsi" w:cstheme="minorHAnsi"/>
          <w:szCs w:val="24"/>
        </w:rPr>
        <w:fldChar w:fldCharType="end"/>
      </w:r>
      <w:r w:rsidR="004C331C" w:rsidRPr="00826A93">
        <w:rPr>
          <w:rFonts w:asciiTheme="minorHAnsi" w:hAnsiTheme="minorHAnsi" w:cstheme="minorHAnsi"/>
          <w:szCs w:val="24"/>
        </w:rPr>
        <w:t xml:space="preserve">. </w:t>
      </w:r>
      <w:r w:rsidRPr="00BD2D67">
        <w:rPr>
          <w:rFonts w:asciiTheme="minorHAnsi" w:hAnsiTheme="minorHAnsi" w:cstheme="minorHAnsi"/>
          <w:szCs w:val="24"/>
        </w:rPr>
        <w:t>Malignant melanoma of the skin</w:t>
      </w:r>
      <w:proofErr w:type="gramStart"/>
      <w:r w:rsidRPr="00BD2D67">
        <w:rPr>
          <w:rFonts w:asciiTheme="minorHAnsi" w:hAnsiTheme="minorHAnsi" w:cstheme="minorHAnsi"/>
          <w:szCs w:val="24"/>
        </w:rPr>
        <w:t>, in particular, stands</w:t>
      </w:r>
      <w:proofErr w:type="gramEnd"/>
      <w:r w:rsidRPr="00BD2D67">
        <w:rPr>
          <w:rFonts w:asciiTheme="minorHAnsi" w:hAnsiTheme="minorHAnsi" w:cstheme="minorHAnsi"/>
          <w:szCs w:val="24"/>
        </w:rPr>
        <w:t xml:space="preserve"> out due to its high immunogenicity, making it the tumor type with the most promising outcomes from ICI treatment.</w:t>
      </w:r>
      <w:r w:rsidR="004C331C" w:rsidRPr="00826A93">
        <w:rPr>
          <w:rFonts w:asciiTheme="minorHAnsi" w:hAnsiTheme="minorHAnsi" w:cstheme="minorHAnsi"/>
          <w:szCs w:val="24"/>
        </w:rPr>
        <w:t xml:space="preserve"> </w:t>
      </w:r>
      <w:r w:rsidRPr="00BD2D67">
        <w:rPr>
          <w:rFonts w:asciiTheme="minorHAnsi" w:hAnsiTheme="minorHAnsi" w:cstheme="minorHAnsi"/>
          <w:szCs w:val="24"/>
        </w:rPr>
        <w:t>Inhibition of the programmed cell death protein 1 (PD-1)/programmed cell death-ligand 1 (PD-L1) checkpoint and the T-lymphocyte-associated protein 4 (CTLA-4) checkpoint has led to improved survival and even durable remission in patients with metastatic melanoma</w:t>
      </w:r>
      <w:r w:rsidR="00D073F7" w:rsidRPr="00826A93">
        <w:rPr>
          <w:rFonts w:asciiTheme="minorHAnsi" w:hAnsiTheme="minorHAnsi" w:cstheme="minorHAnsi"/>
          <w:szCs w:val="24"/>
        </w:rPr>
        <w:t xml:space="preserve"> </w:t>
      </w:r>
      <w:r w:rsidR="004C331C" w:rsidRPr="00826A93">
        <w:rPr>
          <w:rFonts w:asciiTheme="minorHAnsi" w:hAnsiTheme="minorHAnsi" w:cstheme="minorHAnsi"/>
          <w:szCs w:val="24"/>
        </w:rPr>
        <w:fldChar w:fldCharType="begin">
          <w:fldData xml:space="preserve">PEVuZE5vdGU+PENpdGU+PEF1dGhvcj5VZ3VyZWw8L0F1dGhvcj48WWVhcj4yMDE3PC9ZZWFyPjxS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</w:fldData>
        </w:fldChar>
      </w:r>
      <w:r w:rsidR="004C331C" w:rsidRPr="00826A93">
        <w:rPr>
          <w:rFonts w:asciiTheme="minorHAnsi" w:hAnsiTheme="minorHAnsi" w:cstheme="minorHAnsi"/>
          <w:szCs w:val="24"/>
        </w:rPr>
        <w:instrText xml:space="preserve"> ADDIN EN.CITE </w:instrText>
      </w:r>
      <w:r w:rsidR="004C331C" w:rsidRPr="00826A93">
        <w:rPr>
          <w:rFonts w:asciiTheme="minorHAnsi" w:hAnsiTheme="minorHAnsi" w:cstheme="minorHAnsi"/>
          <w:szCs w:val="24"/>
        </w:rPr>
        <w:fldChar w:fldCharType="begin">
          <w:fldData xml:space="preserve">PEVuZE5vdGU+PENpdGU+PEF1dGhvcj5VZ3VyZWw8L0F1dGhvcj48WWVhcj4yMDE3PC9ZZWFyPjxS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</w:fldData>
        </w:fldChar>
      </w:r>
      <w:r w:rsidR="004C331C" w:rsidRPr="00826A93">
        <w:rPr>
          <w:rFonts w:asciiTheme="minorHAnsi" w:hAnsiTheme="minorHAnsi" w:cstheme="minorHAnsi"/>
          <w:szCs w:val="24"/>
        </w:rPr>
        <w:instrText xml:space="preserve"> ADDIN EN.CITE.DATA </w:instrText>
      </w:r>
      <w:r w:rsidR="004C331C" w:rsidRPr="00826A93">
        <w:rPr>
          <w:rFonts w:asciiTheme="minorHAnsi" w:hAnsiTheme="minorHAnsi" w:cstheme="minorHAnsi"/>
          <w:szCs w:val="24"/>
        </w:rPr>
      </w:r>
      <w:r w:rsidR="004C331C" w:rsidRPr="00826A93">
        <w:rPr>
          <w:rFonts w:asciiTheme="minorHAnsi" w:hAnsiTheme="minorHAnsi" w:cstheme="minorHAnsi"/>
          <w:szCs w:val="24"/>
        </w:rPr>
        <w:fldChar w:fldCharType="end"/>
      </w:r>
      <w:r w:rsidR="004C331C" w:rsidRPr="00826A93">
        <w:rPr>
          <w:rFonts w:asciiTheme="minorHAnsi" w:hAnsiTheme="minorHAnsi" w:cstheme="minorHAnsi"/>
          <w:szCs w:val="24"/>
        </w:rPr>
      </w:r>
      <w:r w:rsidR="004C331C" w:rsidRPr="00826A93">
        <w:rPr>
          <w:rFonts w:asciiTheme="minorHAnsi" w:hAnsiTheme="minorHAnsi" w:cstheme="minorHAnsi"/>
          <w:szCs w:val="24"/>
        </w:rPr>
        <w:fldChar w:fldCharType="separate"/>
      </w:r>
      <w:r w:rsidR="004C331C" w:rsidRPr="00826A93">
        <w:rPr>
          <w:rFonts w:asciiTheme="minorHAnsi" w:hAnsiTheme="minorHAnsi" w:cstheme="minorHAnsi"/>
          <w:noProof/>
          <w:szCs w:val="24"/>
        </w:rPr>
        <w:t>[</w:t>
      </w:r>
      <w:hyperlink w:anchor="_ENREF_3" w:tooltip="Ugurel, 2017 #11959" w:history="1">
        <w:r w:rsidR="000B03C5" w:rsidRPr="00826A93">
          <w:rPr>
            <w:rFonts w:asciiTheme="minorHAnsi" w:hAnsiTheme="minorHAnsi" w:cstheme="minorHAnsi"/>
            <w:noProof/>
            <w:szCs w:val="24"/>
          </w:rPr>
          <w:t>3</w:t>
        </w:r>
      </w:hyperlink>
      <w:r w:rsidR="004C331C" w:rsidRPr="00826A93">
        <w:rPr>
          <w:rFonts w:asciiTheme="minorHAnsi" w:hAnsiTheme="minorHAnsi" w:cstheme="minorHAnsi"/>
          <w:noProof/>
          <w:szCs w:val="24"/>
        </w:rPr>
        <w:t xml:space="preserve">, </w:t>
      </w:r>
      <w:hyperlink w:anchor="_ENREF_4" w:tooltip="Schadendorf, 2018 #11947" w:history="1">
        <w:r w:rsidR="000B03C5" w:rsidRPr="00826A93">
          <w:rPr>
            <w:rFonts w:asciiTheme="minorHAnsi" w:hAnsiTheme="minorHAnsi" w:cstheme="minorHAnsi"/>
            <w:noProof/>
            <w:szCs w:val="24"/>
          </w:rPr>
          <w:t>4</w:t>
        </w:r>
      </w:hyperlink>
      <w:r w:rsidR="004C331C" w:rsidRPr="00826A93">
        <w:rPr>
          <w:rFonts w:asciiTheme="minorHAnsi" w:hAnsiTheme="minorHAnsi" w:cstheme="minorHAnsi"/>
          <w:noProof/>
          <w:szCs w:val="24"/>
        </w:rPr>
        <w:t>]</w:t>
      </w:r>
      <w:r w:rsidR="004C331C" w:rsidRPr="00826A93">
        <w:rPr>
          <w:rFonts w:asciiTheme="minorHAnsi" w:hAnsiTheme="minorHAnsi" w:cstheme="minorHAnsi"/>
          <w:szCs w:val="24"/>
        </w:rPr>
        <w:fldChar w:fldCharType="end"/>
      </w:r>
      <w:r w:rsidR="004C331C" w:rsidRPr="00826A93">
        <w:rPr>
          <w:rFonts w:asciiTheme="minorHAnsi" w:hAnsiTheme="minorHAnsi" w:cstheme="minorHAnsi"/>
          <w:szCs w:val="24"/>
        </w:rPr>
        <w:t>.</w:t>
      </w:r>
      <w:r>
        <w:rPr>
          <w:rFonts w:asciiTheme="minorHAnsi" w:hAnsiTheme="minorHAnsi" w:cstheme="minorHAnsi"/>
          <w:szCs w:val="24"/>
        </w:rPr>
        <w:t xml:space="preserve"> </w:t>
      </w:r>
      <w:r w:rsidRPr="00BD2D67">
        <w:rPr>
          <w:rFonts w:asciiTheme="minorHAnsi" w:hAnsiTheme="minorHAnsi" w:cstheme="minorHAnsi"/>
          <w:szCs w:val="24"/>
        </w:rPr>
        <w:t xml:space="preserve">Despite these successes, a significant percentage of patients exhibit primary resistance to immune checkpoint inhibition. Approximately 60%-70% do not respond to PD-1 monotherapy (nivolumab, pembrolizumab), and 40%-50% are </w:t>
      </w:r>
      <w:r w:rsidR="00681C70">
        <w:rPr>
          <w:rFonts w:asciiTheme="minorHAnsi" w:hAnsiTheme="minorHAnsi" w:cstheme="minorHAnsi"/>
          <w:szCs w:val="24"/>
        </w:rPr>
        <w:t>Non-Responders</w:t>
      </w:r>
      <w:r w:rsidRPr="00BD2D67">
        <w:rPr>
          <w:rFonts w:asciiTheme="minorHAnsi" w:hAnsiTheme="minorHAnsi" w:cstheme="minorHAnsi"/>
          <w:szCs w:val="24"/>
        </w:rPr>
        <w:t xml:space="preserve"> to combined therapy with anti-CTLA-4 (ipilimumab) </w:t>
      </w:r>
      <w:r w:rsidR="004C331C" w:rsidRPr="00826A93">
        <w:rPr>
          <w:rFonts w:asciiTheme="minorHAnsi" w:hAnsiTheme="minorHAnsi" w:cstheme="minorHAnsi"/>
          <w:szCs w:val="24"/>
        </w:rPr>
        <w:fldChar w:fldCharType="begin">
          <w:fldData xml:space="preserve">PEVuZE5vdGU+PENpdGU+PEF1dGhvcj5MYXJraW48L0F1dGhvcj48WWVhcj4yMDE1PC9ZZWFyPjxS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</w:fldData>
        </w:fldChar>
      </w:r>
      <w:r w:rsidR="00FD4DC0">
        <w:rPr>
          <w:rFonts w:asciiTheme="minorHAnsi" w:hAnsiTheme="minorHAnsi" w:cstheme="minorHAnsi"/>
          <w:szCs w:val="24"/>
        </w:rPr>
        <w:instrText xml:space="preserve"> ADDIN EN.CITE </w:instrText>
      </w:r>
      <w:r w:rsidR="00FD4DC0">
        <w:rPr>
          <w:rFonts w:asciiTheme="minorHAnsi" w:hAnsiTheme="minorHAnsi" w:cstheme="minorHAnsi"/>
          <w:szCs w:val="24"/>
        </w:rPr>
        <w:fldChar w:fldCharType="begin">
          <w:fldData xml:space="preserve">PEVuZE5vdGU+PENpdGU+PEF1dGhvcj5MYXJraW48L0F1dGhvcj48WWVhcj4yMDE1PC9ZZWFyPjxS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</w:fldData>
        </w:fldChar>
      </w:r>
      <w:r w:rsidR="00FD4DC0">
        <w:rPr>
          <w:rFonts w:asciiTheme="minorHAnsi" w:hAnsiTheme="minorHAnsi" w:cstheme="minorHAnsi"/>
          <w:szCs w:val="24"/>
        </w:rPr>
        <w:instrText xml:space="preserve"> ADDIN EN.CITE.DATA </w:instrText>
      </w:r>
      <w:r w:rsidR="00FD4DC0">
        <w:rPr>
          <w:rFonts w:asciiTheme="minorHAnsi" w:hAnsiTheme="minorHAnsi" w:cstheme="minorHAnsi"/>
          <w:szCs w:val="24"/>
        </w:rPr>
      </w:r>
      <w:r w:rsidR="00FD4DC0">
        <w:rPr>
          <w:rFonts w:asciiTheme="minorHAnsi" w:hAnsiTheme="minorHAnsi" w:cstheme="minorHAnsi"/>
          <w:szCs w:val="24"/>
        </w:rPr>
        <w:fldChar w:fldCharType="end"/>
      </w:r>
      <w:r w:rsidR="004C331C" w:rsidRPr="00826A93">
        <w:rPr>
          <w:rFonts w:asciiTheme="minorHAnsi" w:hAnsiTheme="minorHAnsi" w:cstheme="minorHAnsi"/>
          <w:szCs w:val="24"/>
        </w:rPr>
      </w:r>
      <w:r w:rsidR="004C331C" w:rsidRPr="00826A93">
        <w:rPr>
          <w:rFonts w:asciiTheme="minorHAnsi" w:hAnsiTheme="minorHAnsi" w:cstheme="minorHAnsi"/>
          <w:szCs w:val="24"/>
        </w:rPr>
        <w:fldChar w:fldCharType="separate"/>
      </w:r>
      <w:r w:rsidR="004C331C" w:rsidRPr="00826A93">
        <w:rPr>
          <w:rFonts w:asciiTheme="minorHAnsi" w:hAnsiTheme="minorHAnsi" w:cstheme="minorHAnsi"/>
          <w:noProof/>
          <w:szCs w:val="24"/>
        </w:rPr>
        <w:t>[</w:t>
      </w:r>
      <w:hyperlink w:anchor="_ENREF_5" w:tooltip="Larkin, 2015 #85505" w:history="1">
        <w:r w:rsidR="000B03C5" w:rsidRPr="00826A93">
          <w:rPr>
            <w:rFonts w:asciiTheme="minorHAnsi" w:hAnsiTheme="minorHAnsi" w:cstheme="minorHAnsi"/>
            <w:noProof/>
            <w:szCs w:val="24"/>
          </w:rPr>
          <w:t>5</w:t>
        </w:r>
      </w:hyperlink>
      <w:r w:rsidR="004C331C" w:rsidRPr="00826A93">
        <w:rPr>
          <w:rFonts w:asciiTheme="minorHAnsi" w:hAnsiTheme="minorHAnsi" w:cstheme="minorHAnsi"/>
          <w:noProof/>
          <w:szCs w:val="24"/>
        </w:rPr>
        <w:t xml:space="preserve">, </w:t>
      </w:r>
      <w:hyperlink w:anchor="_ENREF_6" w:tooltip="Robert, 2015 #12228" w:history="1">
        <w:r w:rsidR="000B03C5" w:rsidRPr="00826A93">
          <w:rPr>
            <w:rFonts w:asciiTheme="minorHAnsi" w:hAnsiTheme="minorHAnsi" w:cstheme="minorHAnsi"/>
            <w:noProof/>
            <w:szCs w:val="24"/>
          </w:rPr>
          <w:t>6</w:t>
        </w:r>
      </w:hyperlink>
      <w:r w:rsidR="004C331C" w:rsidRPr="00826A93">
        <w:rPr>
          <w:rFonts w:asciiTheme="minorHAnsi" w:hAnsiTheme="minorHAnsi" w:cstheme="minorHAnsi"/>
          <w:noProof/>
          <w:szCs w:val="24"/>
        </w:rPr>
        <w:t>]</w:t>
      </w:r>
      <w:r w:rsidR="004C331C" w:rsidRPr="00826A93">
        <w:rPr>
          <w:rFonts w:asciiTheme="minorHAnsi" w:hAnsiTheme="minorHAnsi" w:cstheme="minorHAnsi"/>
          <w:szCs w:val="24"/>
        </w:rPr>
        <w:fldChar w:fldCharType="end"/>
      </w:r>
      <w:r w:rsidR="004C331C" w:rsidRPr="00826A93">
        <w:rPr>
          <w:rFonts w:asciiTheme="minorHAnsi" w:hAnsiTheme="minorHAnsi" w:cstheme="minorHAnsi"/>
          <w:szCs w:val="24"/>
        </w:rPr>
        <w:t xml:space="preserve">. </w:t>
      </w:r>
      <w:r w:rsidRPr="00BD2D67">
        <w:rPr>
          <w:rFonts w:asciiTheme="minorHAnsi" w:hAnsiTheme="minorHAnsi" w:cstheme="minorHAnsi"/>
          <w:szCs w:val="24"/>
        </w:rPr>
        <w:t xml:space="preserve">Consequently, there is an urgent need for predictive biomarkers to distinguish </w:t>
      </w:r>
      <w:r w:rsidR="00681C70">
        <w:rPr>
          <w:rFonts w:asciiTheme="minorHAnsi" w:hAnsiTheme="minorHAnsi" w:cstheme="minorHAnsi"/>
          <w:szCs w:val="24"/>
        </w:rPr>
        <w:t>Responders</w:t>
      </w:r>
      <w:r w:rsidRPr="00BD2D67">
        <w:rPr>
          <w:rFonts w:asciiTheme="minorHAnsi" w:hAnsiTheme="minorHAnsi" w:cstheme="minorHAnsi"/>
          <w:szCs w:val="24"/>
        </w:rPr>
        <w:t xml:space="preserve"> from </w:t>
      </w:r>
      <w:r w:rsidR="00681C70">
        <w:rPr>
          <w:rFonts w:asciiTheme="minorHAnsi" w:hAnsiTheme="minorHAnsi" w:cstheme="minorHAnsi"/>
          <w:szCs w:val="24"/>
        </w:rPr>
        <w:t>Non-Responders</w:t>
      </w:r>
      <w:r w:rsidRPr="00BD2D67">
        <w:rPr>
          <w:rFonts w:asciiTheme="minorHAnsi" w:hAnsiTheme="minorHAnsi" w:cstheme="minorHAnsi"/>
          <w:szCs w:val="24"/>
        </w:rPr>
        <w:t xml:space="preserve"> to ICI therapy</w:t>
      </w:r>
      <w:r w:rsidR="004C331C" w:rsidRPr="000C6515">
        <w:rPr>
          <w:rFonts w:asciiTheme="minorHAnsi" w:hAnsiTheme="minorHAnsi" w:cstheme="minorHAnsi"/>
          <w:szCs w:val="24"/>
        </w:rPr>
        <w:t xml:space="preserve"> </w:t>
      </w:r>
      <w:r w:rsidR="004C331C" w:rsidRPr="000C6515">
        <w:rPr>
          <w:rFonts w:asciiTheme="minorHAnsi" w:hAnsiTheme="minorHAnsi" w:cstheme="minorHAnsi"/>
          <w:szCs w:val="24"/>
        </w:rPr>
        <w:fldChar w:fldCharType="begin">
          <w:fldData xml:space="preserve">PEVuZE5vdGU+PENpdGU+PEF1dGhvcj5QYWduaTwvQXV0aG9yPjxZZWFyPjIwMTk8L1llYXI+PFJl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</w:fldData>
        </w:fldChar>
      </w:r>
      <w:r w:rsidR="008D4BA8" w:rsidRPr="000C6515">
        <w:rPr>
          <w:rFonts w:asciiTheme="minorHAnsi" w:hAnsiTheme="minorHAnsi" w:cstheme="minorHAnsi"/>
          <w:szCs w:val="24"/>
        </w:rPr>
        <w:instrText xml:space="preserve"> ADDIN EN.CITE </w:instrText>
      </w:r>
      <w:r w:rsidR="008D4BA8" w:rsidRPr="000C6515">
        <w:rPr>
          <w:rFonts w:asciiTheme="minorHAnsi" w:hAnsiTheme="minorHAnsi" w:cstheme="minorHAnsi"/>
          <w:szCs w:val="24"/>
        </w:rPr>
        <w:fldChar w:fldCharType="begin">
          <w:fldData xml:space="preserve">PEVuZE5vdGU+PENpdGU+PEF1dGhvcj5QYWduaTwvQXV0aG9yPjxZZWFyPjIwMTk8L1llYXI+PFJl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</w:fldData>
        </w:fldChar>
      </w:r>
      <w:r w:rsidR="008D4BA8" w:rsidRPr="000C6515">
        <w:rPr>
          <w:rFonts w:asciiTheme="minorHAnsi" w:hAnsiTheme="minorHAnsi" w:cstheme="minorHAnsi"/>
          <w:szCs w:val="24"/>
        </w:rPr>
        <w:instrText xml:space="preserve"> ADDIN EN.CITE.DATA </w:instrText>
      </w:r>
      <w:r w:rsidR="008D4BA8" w:rsidRPr="000C6515">
        <w:rPr>
          <w:rFonts w:asciiTheme="minorHAnsi" w:hAnsiTheme="minorHAnsi" w:cstheme="minorHAnsi"/>
          <w:szCs w:val="24"/>
        </w:rPr>
      </w:r>
      <w:r w:rsidR="008D4BA8" w:rsidRPr="000C6515">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C331C" w:rsidRPr="000C6515">
        <w:rPr>
          <w:rFonts w:asciiTheme="minorHAnsi" w:hAnsiTheme="minorHAnsi" w:cstheme="minorHAnsi"/>
          <w:noProof/>
          <w:szCs w:val="24"/>
        </w:rPr>
        <w:t>[</w:t>
      </w:r>
      <w:hyperlink w:anchor="_ENREF_7" w:tooltip="Pagni, 2019 #12288" w:history="1">
        <w:r w:rsidR="000B03C5" w:rsidRPr="000C6515">
          <w:rPr>
            <w:rFonts w:asciiTheme="minorHAnsi" w:hAnsiTheme="minorHAnsi" w:cstheme="minorHAnsi"/>
            <w:noProof/>
            <w:szCs w:val="24"/>
          </w:rPr>
          <w:t>7</w:t>
        </w:r>
      </w:hyperlink>
      <w:r w:rsidR="004C331C" w:rsidRPr="000C6515">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w:t>
      </w:r>
    </w:p>
    <w:p w14:paraId="08A44A51" w14:textId="4D3A5CD9" w:rsidR="00BD2D67" w:rsidRDefault="00BD2D67" w:rsidP="00DB6999">
      <w:pPr>
        <w:spacing w:after="160"/>
        <w:rPr>
          <w:rFonts w:asciiTheme="minorHAnsi" w:hAnsiTheme="minorHAnsi" w:cstheme="minorHAnsi"/>
          <w:szCs w:val="24"/>
        </w:rPr>
      </w:pPr>
      <w:r w:rsidRPr="00BD2D67">
        <w:rPr>
          <w:rFonts w:asciiTheme="minorHAnsi" w:hAnsiTheme="minorHAnsi" w:cstheme="minorHAnsi"/>
          <w:szCs w:val="24"/>
        </w:rPr>
        <w:t xml:space="preserve">Several tissue-based predictive biomarkers for PD-1 therapy outcomes have already been identified, including PD-L1 surface expression and tumor mutational burden </w:t>
      </w:r>
      <w:r w:rsidR="004C331C" w:rsidRPr="000C6515">
        <w:rPr>
          <w:rFonts w:asciiTheme="minorHAnsi" w:hAnsiTheme="minorHAnsi" w:cstheme="minorHAnsi"/>
          <w:szCs w:val="24"/>
        </w:rPr>
        <w:fldChar w:fldCharType="begin">
          <w:fldData xml:space="preserve">PEVuZE5vdGU+PENpdGU+PEF1dGhvcj5Ub3BhbGlhbjwvQXV0aG9yPjxZZWFyPjIwMTY8L1llYXI+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</w:fldData>
        </w:fldChar>
      </w:r>
      <w:r w:rsidR="00FD4DC0">
        <w:rPr>
          <w:rFonts w:asciiTheme="minorHAnsi" w:hAnsiTheme="minorHAnsi" w:cstheme="minorHAnsi"/>
          <w:szCs w:val="24"/>
        </w:rPr>
        <w:instrText xml:space="preserve"> ADDIN EN.CITE </w:instrText>
      </w:r>
      <w:r w:rsidR="00FD4DC0">
        <w:rPr>
          <w:rFonts w:asciiTheme="minorHAnsi" w:hAnsiTheme="minorHAnsi" w:cstheme="minorHAnsi"/>
          <w:szCs w:val="24"/>
        </w:rPr>
        <w:fldChar w:fldCharType="begin">
          <w:fldData xml:space="preserve">PEVuZE5vdGU+PENpdGU+PEF1dGhvcj5Ub3BhbGlhbjwvQXV0aG9yPjxZZWFyPjIwMTY8L1llYXI+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</w:fldData>
        </w:fldChar>
      </w:r>
      <w:r w:rsidR="00FD4DC0">
        <w:rPr>
          <w:rFonts w:asciiTheme="minorHAnsi" w:hAnsiTheme="minorHAnsi" w:cstheme="minorHAnsi"/>
          <w:szCs w:val="24"/>
        </w:rPr>
        <w:instrText xml:space="preserve"> ADDIN EN.CITE.DATA </w:instrText>
      </w:r>
      <w:r w:rsidR="00FD4DC0">
        <w:rPr>
          <w:rFonts w:asciiTheme="minorHAnsi" w:hAnsiTheme="minorHAnsi" w:cstheme="minorHAnsi"/>
          <w:szCs w:val="24"/>
        </w:rPr>
      </w:r>
      <w:r w:rsidR="00FD4DC0">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C331C" w:rsidRPr="000C6515">
        <w:rPr>
          <w:rFonts w:asciiTheme="minorHAnsi" w:hAnsiTheme="minorHAnsi" w:cstheme="minorHAnsi"/>
          <w:noProof/>
          <w:szCs w:val="24"/>
        </w:rPr>
        <w:t>[</w:t>
      </w:r>
      <w:hyperlink w:anchor="_ENREF_8" w:tooltip="Topalian, 2016 #53243" w:history="1">
        <w:r w:rsidR="000B03C5" w:rsidRPr="000C6515">
          <w:rPr>
            <w:rFonts w:asciiTheme="minorHAnsi" w:hAnsiTheme="minorHAnsi" w:cstheme="minorHAnsi"/>
            <w:noProof/>
            <w:szCs w:val="24"/>
          </w:rPr>
          <w:t>8-10</w:t>
        </w:r>
      </w:hyperlink>
      <w:r w:rsidR="004C331C" w:rsidRPr="000C6515">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w:t>
      </w:r>
      <w:r w:rsidRPr="00BD2D67">
        <w:rPr>
          <w:rFonts w:asciiTheme="minorHAnsi" w:hAnsiTheme="minorHAnsi" w:cstheme="minorHAnsi"/>
          <w:szCs w:val="24"/>
        </w:rPr>
        <w:t xml:space="preserve">In melanoma, for instance, Madore et al. reported that a lower non-synonymous mutation burden correlated with negative PD-L1 expression on melanoma cells and significantly worse melanoma-specific survival in stage III melanoma (HR = 0.28; 95% CI: 0.12-0.66; </w:t>
      </w:r>
      <w:r w:rsidR="00EA6C01">
        <w:rPr>
          <w:rFonts w:asciiTheme="minorHAnsi" w:hAnsiTheme="minorHAnsi" w:cstheme="minorHAnsi"/>
          <w:szCs w:val="24"/>
        </w:rPr>
        <w:t>p</w:t>
      </w:r>
      <w:r w:rsidRPr="00BD2D67">
        <w:rPr>
          <w:rFonts w:asciiTheme="minorHAnsi" w:hAnsiTheme="minorHAnsi" w:cstheme="minorHAnsi"/>
          <w:szCs w:val="24"/>
        </w:rPr>
        <w:t xml:space="preserve"> = 0.002)</w:t>
      </w:r>
      <w:r w:rsidR="004C331C" w:rsidRPr="000C6515">
        <w:rPr>
          <w:rFonts w:asciiTheme="minorHAnsi" w:hAnsiTheme="minorHAnsi" w:cstheme="minorHAnsi"/>
          <w:szCs w:val="24"/>
        </w:rPr>
        <w:t xml:space="preserve"> </w:t>
      </w:r>
      <w:r w:rsidR="004C331C" w:rsidRPr="000C6515">
        <w:rPr>
          <w:rFonts w:asciiTheme="minorHAnsi" w:hAnsiTheme="minorHAnsi" w:cstheme="minorHAnsi"/>
          <w:szCs w:val="24"/>
        </w:rPr>
        <w:fldChar w:fldCharType="begin">
          <w:fldData xml:space="preserve">PEVuZE5vdGU+PENpdGU+PEF1dGhvcj5NYWRvcmU8L0F1dGhvcj48WWVhcj4yMDE2PC9ZZWFyPjxS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</w:fldData>
        </w:fldChar>
      </w:r>
      <w:r w:rsidR="00FD4DC0">
        <w:rPr>
          <w:rFonts w:asciiTheme="minorHAnsi" w:hAnsiTheme="minorHAnsi" w:cstheme="minorHAnsi"/>
          <w:szCs w:val="24"/>
        </w:rPr>
        <w:instrText xml:space="preserve"> ADDIN EN.CITE </w:instrText>
      </w:r>
      <w:r w:rsidR="00FD4DC0">
        <w:rPr>
          <w:rFonts w:asciiTheme="minorHAnsi" w:hAnsiTheme="minorHAnsi" w:cstheme="minorHAnsi"/>
          <w:szCs w:val="24"/>
        </w:rPr>
        <w:fldChar w:fldCharType="begin">
          <w:fldData xml:space="preserve">PEVuZE5vdGU+PENpdGU+PEF1dGhvcj5NYWRvcmU8L0F1dGhvcj48WWVhcj4yMDE2PC9ZZWFyPjxS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</w:fldData>
        </w:fldChar>
      </w:r>
      <w:r w:rsidR="00FD4DC0">
        <w:rPr>
          <w:rFonts w:asciiTheme="minorHAnsi" w:hAnsiTheme="minorHAnsi" w:cstheme="minorHAnsi"/>
          <w:szCs w:val="24"/>
        </w:rPr>
        <w:instrText xml:space="preserve"> ADDIN EN.CITE.DATA </w:instrText>
      </w:r>
      <w:r w:rsidR="00FD4DC0">
        <w:rPr>
          <w:rFonts w:asciiTheme="minorHAnsi" w:hAnsiTheme="minorHAnsi" w:cstheme="minorHAnsi"/>
          <w:szCs w:val="24"/>
        </w:rPr>
      </w:r>
      <w:r w:rsidR="00FD4DC0">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C331C" w:rsidRPr="000C6515">
        <w:rPr>
          <w:rFonts w:asciiTheme="minorHAnsi" w:hAnsiTheme="minorHAnsi" w:cstheme="minorHAnsi"/>
          <w:noProof/>
          <w:szCs w:val="24"/>
        </w:rPr>
        <w:t>[</w:t>
      </w:r>
      <w:hyperlink w:anchor="_ENREF_11" w:tooltip="Madore, 2016 #54258" w:history="1">
        <w:r w:rsidR="000B03C5" w:rsidRPr="000C6515">
          <w:rPr>
            <w:rFonts w:asciiTheme="minorHAnsi" w:hAnsiTheme="minorHAnsi" w:cstheme="minorHAnsi"/>
            <w:noProof/>
            <w:szCs w:val="24"/>
          </w:rPr>
          <w:t>11</w:t>
        </w:r>
      </w:hyperlink>
      <w:r w:rsidR="004C331C" w:rsidRPr="000C6515">
        <w:rPr>
          <w:rFonts w:asciiTheme="minorHAnsi" w:hAnsiTheme="minorHAnsi" w:cstheme="minorHAnsi"/>
          <w:noProof/>
          <w:szCs w:val="24"/>
        </w:rPr>
        <w:t xml:space="preserve">, </w:t>
      </w:r>
      <w:hyperlink w:anchor="_ENREF_12" w:tooltip="Kambayashi, 2019 #105543" w:history="1">
        <w:r w:rsidR="000B03C5" w:rsidRPr="000C6515">
          <w:rPr>
            <w:rFonts w:asciiTheme="minorHAnsi" w:hAnsiTheme="minorHAnsi" w:cstheme="minorHAnsi"/>
            <w:noProof/>
            <w:szCs w:val="24"/>
          </w:rPr>
          <w:t>12</w:t>
        </w:r>
      </w:hyperlink>
      <w:r w:rsidR="004C331C" w:rsidRPr="000C6515">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w:t>
      </w:r>
      <w:r w:rsidRPr="00BD2D67">
        <w:rPr>
          <w:rFonts w:asciiTheme="minorHAnsi" w:hAnsiTheme="minorHAnsi" w:cstheme="minorHAnsi"/>
          <w:szCs w:val="24"/>
        </w:rPr>
        <w:t xml:space="preserve">However, utilizing tissue-specific biomarkers has its drawbacks. </w:t>
      </w:r>
      <w:del w:id="10" w:author="Zellbiologie" w:date="2024-07-05T11:52:00Z">
        <w:r w:rsidRPr="00BD2D67" w:rsidDel="00EC1F99">
          <w:rPr>
            <w:rFonts w:asciiTheme="minorHAnsi" w:hAnsiTheme="minorHAnsi" w:cstheme="minorHAnsi"/>
            <w:szCs w:val="24"/>
          </w:rPr>
          <w:delText>Challenges such as difficulties in standardized quantification, representation of the entire tumor load (due to tumor heterogeneity), and limited access to certain metastases may arise. Furthermore, the invasive nature of tissue-based biomarker identification, such as through tissue biopsies, makes it unsuitable for repetitive applications during melanoma progression or throughout therapy to monitor potential changes</w:delText>
        </w:r>
        <w:r w:rsidDel="00EC1F99">
          <w:rPr>
            <w:rFonts w:asciiTheme="minorHAnsi" w:hAnsiTheme="minorHAnsi" w:cstheme="minorHAnsi"/>
            <w:szCs w:val="24"/>
          </w:rPr>
          <w:delText xml:space="preserve"> </w:delText>
        </w:r>
        <w:r w:rsidR="004C331C" w:rsidRPr="000C6515" w:rsidDel="00EC1F99">
          <w:rPr>
            <w:rFonts w:asciiTheme="minorHAnsi" w:hAnsiTheme="minorHAnsi" w:cstheme="minorHAnsi"/>
            <w:szCs w:val="24"/>
          </w:rPr>
          <w:fldChar w:fldCharType="begin">
            <w:fldData xml:space="preserve">PEVuZE5vdGU+PENpdGU+PEF1dGhvcj5VZ3VyZWw8L0F1dGhvcj48WWVhcj4yMDIwPC9ZZWFyPjxS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</w:fldData>
          </w:fldChar>
        </w:r>
        <w:r w:rsidR="004C331C" w:rsidRPr="000C6515" w:rsidDel="00EC1F99">
          <w:rPr>
            <w:rFonts w:asciiTheme="minorHAnsi" w:hAnsiTheme="minorHAnsi" w:cstheme="minorHAnsi"/>
            <w:szCs w:val="24"/>
          </w:rPr>
          <w:delInstrText xml:space="preserve"> ADDIN EN.CITE </w:delInstrText>
        </w:r>
        <w:r w:rsidR="004C331C" w:rsidRPr="000C6515" w:rsidDel="00EC1F99">
          <w:rPr>
            <w:rFonts w:asciiTheme="minorHAnsi" w:hAnsiTheme="minorHAnsi" w:cstheme="minorHAnsi"/>
            <w:szCs w:val="24"/>
          </w:rPr>
          <w:fldChar w:fldCharType="begin">
            <w:fldData xml:space="preserve">PEVuZE5vdGU+PENpdGU+PEF1dGhvcj5VZ3VyZWw8L0F1dGhvcj48WWVhcj4yMDIwPC9ZZWFyPjxS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</w:fldData>
          </w:fldChar>
        </w:r>
        <w:r w:rsidR="004C331C" w:rsidRPr="000C6515" w:rsidDel="00EC1F99">
          <w:rPr>
            <w:rFonts w:asciiTheme="minorHAnsi" w:hAnsiTheme="minorHAnsi" w:cstheme="minorHAnsi"/>
            <w:szCs w:val="24"/>
          </w:rPr>
          <w:delInstrText xml:space="preserve"> ADDIN EN.CITE.DATA </w:delInstrText>
        </w:r>
        <w:r w:rsidR="004C331C" w:rsidRPr="000C6515" w:rsidDel="00EC1F99">
          <w:rPr>
            <w:rFonts w:asciiTheme="minorHAnsi" w:hAnsiTheme="minorHAnsi" w:cstheme="minorHAnsi"/>
            <w:szCs w:val="24"/>
          </w:rPr>
        </w:r>
        <w:r w:rsidR="004C331C" w:rsidRPr="000C6515" w:rsidDel="00EC1F99">
          <w:rPr>
            <w:rFonts w:asciiTheme="minorHAnsi" w:hAnsiTheme="minorHAnsi" w:cstheme="minorHAnsi"/>
            <w:szCs w:val="24"/>
          </w:rPr>
          <w:fldChar w:fldCharType="end"/>
        </w:r>
        <w:r w:rsidR="004C331C" w:rsidRPr="000C6515" w:rsidDel="00EC1F99">
          <w:rPr>
            <w:rFonts w:asciiTheme="minorHAnsi" w:hAnsiTheme="minorHAnsi" w:cstheme="minorHAnsi"/>
            <w:szCs w:val="24"/>
          </w:rPr>
        </w:r>
        <w:r w:rsidR="004C331C" w:rsidRPr="000C6515" w:rsidDel="00EC1F99">
          <w:rPr>
            <w:rFonts w:asciiTheme="minorHAnsi" w:hAnsiTheme="minorHAnsi" w:cstheme="minorHAnsi"/>
            <w:szCs w:val="24"/>
          </w:rPr>
          <w:fldChar w:fldCharType="separate"/>
        </w:r>
        <w:r w:rsidR="004C331C" w:rsidRPr="000C6515" w:rsidDel="00EC1F99">
          <w:rPr>
            <w:rFonts w:asciiTheme="minorHAnsi" w:hAnsiTheme="minorHAnsi" w:cstheme="minorHAnsi"/>
            <w:noProof/>
            <w:szCs w:val="24"/>
          </w:rPr>
          <w:delText>[</w:delText>
        </w:r>
        <w:r w:rsidR="00EC1F99" w:rsidDel="00EC1F99">
          <w:fldChar w:fldCharType="begin"/>
        </w:r>
        <w:r w:rsidR="00EC1F99" w:rsidDel="00EC1F99">
          <w:delInstrText xml:space="preserve"> HYPERLINK \l "_ENREF_13" \o "Ugurel, 2020 #12322" </w:delInstrText>
        </w:r>
        <w:r w:rsidR="00EC1F99" w:rsidDel="00EC1F99">
          <w:fldChar w:fldCharType="separate"/>
        </w:r>
        <w:r w:rsidR="00A87C38" w:rsidRPr="000C6515" w:rsidDel="00EC1F99">
          <w:rPr>
            <w:rFonts w:asciiTheme="minorHAnsi" w:hAnsiTheme="minorHAnsi" w:cstheme="minorHAnsi"/>
            <w:noProof/>
            <w:szCs w:val="24"/>
          </w:rPr>
          <w:delText>13</w:delText>
        </w:r>
        <w:r w:rsidR="00EC1F99" w:rsidDel="00EC1F99">
          <w:rPr>
            <w:rFonts w:asciiTheme="minorHAnsi" w:hAnsiTheme="minorHAnsi" w:cstheme="minorHAnsi"/>
            <w:noProof/>
            <w:szCs w:val="24"/>
          </w:rPr>
          <w:fldChar w:fldCharType="end"/>
        </w:r>
        <w:r w:rsidR="004C331C" w:rsidRPr="000C6515" w:rsidDel="00EC1F99">
          <w:rPr>
            <w:rFonts w:asciiTheme="minorHAnsi" w:hAnsiTheme="minorHAnsi" w:cstheme="minorHAnsi"/>
            <w:noProof/>
            <w:szCs w:val="24"/>
          </w:rPr>
          <w:delText>]</w:delText>
        </w:r>
        <w:r w:rsidR="004C331C" w:rsidRPr="000C6515" w:rsidDel="00EC1F99">
          <w:rPr>
            <w:rFonts w:asciiTheme="minorHAnsi" w:hAnsiTheme="minorHAnsi" w:cstheme="minorHAnsi"/>
            <w:szCs w:val="24"/>
          </w:rPr>
          <w:fldChar w:fldCharType="end"/>
        </w:r>
        <w:r w:rsidR="004C331C" w:rsidRPr="000C6515" w:rsidDel="00EC1F99">
          <w:rPr>
            <w:rFonts w:asciiTheme="minorHAnsi" w:hAnsiTheme="minorHAnsi" w:cstheme="minorHAnsi"/>
            <w:szCs w:val="24"/>
          </w:rPr>
          <w:delText xml:space="preserve">. </w:delText>
        </w:r>
      </w:del>
      <w:r w:rsidRPr="00BD2D67">
        <w:rPr>
          <w:rFonts w:asciiTheme="minorHAnsi" w:hAnsiTheme="minorHAnsi" w:cstheme="minorHAnsi"/>
          <w:szCs w:val="24"/>
        </w:rPr>
        <w:t xml:space="preserve">Due to the invasive nature of biomarker identification in tissue, such as through tissue biopsies, its application is limited for repetitive assessments during melanoma progression or throughout therapy to monitor potential changes. </w:t>
      </w:r>
    </w:p>
    <w:p w14:paraId="2D1B3254" w14:textId="21556573" w:rsidR="009B1507" w:rsidRDefault="00BD2D67" w:rsidP="00DB6999">
      <w:pPr>
        <w:spacing w:after="160"/>
        <w:rPr>
          <w:rFonts w:asciiTheme="minorHAnsi" w:hAnsiTheme="minorHAnsi" w:cstheme="minorHAnsi"/>
          <w:szCs w:val="24"/>
        </w:rPr>
      </w:pPr>
      <w:r w:rsidRPr="00BD2D67">
        <w:rPr>
          <w:rFonts w:asciiTheme="minorHAnsi" w:hAnsiTheme="minorHAnsi" w:cstheme="minorHAnsi"/>
          <w:szCs w:val="24"/>
        </w:rPr>
        <w:t>In addressing these challenges, the utilization of liquid biopsies (LB) emerges as a highly promising alternative. Liquid biopsies can be easily obtained from various body fluids, including urine, saliva, cerebrospinal fluid (CSF), and particularly blood. This approach presents a compelling solution, as liquid biopsies offer the key advantage of being minimally invasive, enabling serial repetitions and providing real-time information extraction from the tumor</w:t>
      </w:r>
      <w:r>
        <w:rPr>
          <w:rFonts w:asciiTheme="minorHAnsi" w:hAnsiTheme="minorHAnsi" w:cstheme="minorHAnsi"/>
          <w:szCs w:val="24"/>
        </w:rPr>
        <w:t xml:space="preserve"> </w:t>
      </w:r>
      <w:r w:rsidR="004C331C" w:rsidRPr="000C6515">
        <w:rPr>
          <w:rFonts w:asciiTheme="minorHAnsi" w:hAnsiTheme="minorHAnsi" w:cstheme="minorHAnsi"/>
          <w:szCs w:val="24"/>
        </w:rPr>
        <w:fldChar w:fldCharType="begin"/>
      </w:r>
      <w:r w:rsidR="00487DBA">
        <w:rPr>
          <w:rFonts w:asciiTheme="minorHAnsi" w:hAnsiTheme="minorHAnsi" w:cstheme="minorHAnsi"/>
          <w:szCs w:val="24"/>
        </w:rPr>
        <w:instrText xml:space="preserve"> ADDIN EN.CITE &lt;EndNote&gt;&lt;Cite&gt;&lt;Author&gt;Lianidou&lt;/Author&gt;&lt;Year&gt;2019&lt;/Year&gt;&lt;RecNum&gt;45800&lt;/RecNum&gt;&lt;DisplayText&gt;[13]&lt;/DisplayText&gt;&lt;record&gt;&lt;rec-number&gt;45800&lt;/rec-number&gt;&lt;foreign-keys&gt;&lt;key app="EN" db-id="aefvrwzf45erpzepazevfpzlas09savxfazx"&gt;45800&lt;/key&gt;&lt;/foreign-keys&gt;&lt;ref-type name="Journal Article"&gt;17&lt;/ref-type&gt;&lt;contributors&gt;&lt;authors&gt;&lt;author&gt;Lianidou, E.&lt;/author&gt;&lt;author&gt;Pantel, K.&lt;/author&gt;&lt;/authors&gt;&lt;/contributors&gt;&lt;auth-address&gt;Analysis of Circulating Tumor Cells Laboratory, Department of Chemistry, University of Athens, Athens, Greece.&amp;#xD;Department of Tumor Biology, University Medical Center Hamburg-Eppendorf, Hamburg, Germany.&lt;/auth-address&gt;&lt;titles&gt;&lt;title&gt;Liquid biopsies&lt;/title&gt;&lt;secondary-title&gt;Genes, chromosomes &amp;amp; cancer&lt;/secondary-title&gt;&lt;alt-title&gt;Genes Chromosomes Cancer&lt;/alt-title&gt;&lt;/titles&gt;&lt;periodical&gt;&lt;full-title&gt;Genes, chromosomes &amp;amp; cancer&lt;/full-title&gt;&lt;abbr-1&gt;Genes Chromosomes Cancer&lt;/abbr-1&gt;&lt;/periodical&gt;&lt;alt-periodical&gt;&lt;full-title&gt;Genes, chromosomes &amp;amp; cancer&lt;/full-title&gt;&lt;abbr-1&gt;Genes Chromosomes Cancer&lt;/abbr-1&gt;&lt;/alt-periodical&gt;&lt;pages&gt;219-232&lt;/pages&gt;&lt;volume&gt;58&lt;/volume&gt;&lt;number&gt;4&lt;/number&gt;&lt;edition&gt;2018/11/02&lt;/edition&gt;&lt;dates&gt;&lt;year&gt;2019&lt;/year&gt;&lt;pub-dates&gt;&lt;date&gt;Apr&lt;/date&gt;&lt;/pub-dates&gt;&lt;/dates&gt;&lt;isbn&gt;1098-2264 (Electronic)&amp;#xD;1045-2257 (Linking)&lt;/isbn&gt;&lt;accession-num&gt;30382599&lt;/accession-num&gt;&lt;work-type&gt;Review&amp;#xD;Research Support, Non-U.S. Gov&amp;apos;t&lt;/work-type&gt;&lt;urls&gt;&lt;related-urls&gt;&lt;url&gt;http://www.ncbi.nlm.nih.gov/pubmed/30382599&lt;/url&gt;&lt;url&gt;https://onlinelibrary.wiley.com/doi/pdf/10.1002/gcc.22695&lt;/url&gt;&lt;/related-urls&gt;&lt;/urls&gt;&lt;electronic-resource-num&gt;10.1002/gcc.22695&lt;/electronic-resource-num&gt;&lt;language&gt;eng&lt;/language&gt;&lt;/record&gt;&lt;/Cite&gt;&lt;/EndNote&gt;</w:instrText>
      </w:r>
      <w:r w:rsidR="004C331C"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13" w:tooltip="Lianidou, 2019 #45800" w:history="1">
        <w:r w:rsidR="000B03C5">
          <w:rPr>
            <w:rFonts w:asciiTheme="minorHAnsi" w:hAnsiTheme="minorHAnsi" w:cstheme="minorHAnsi"/>
            <w:noProof/>
            <w:szCs w:val="24"/>
          </w:rPr>
          <w:t>13</w:t>
        </w:r>
      </w:hyperlink>
      <w:r w:rsidR="00487DBA">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w:t>
      </w:r>
      <w:r w:rsidRPr="00BD2D67">
        <w:rPr>
          <w:rFonts w:asciiTheme="minorHAnsi" w:hAnsiTheme="minorHAnsi" w:cstheme="minorHAnsi"/>
          <w:szCs w:val="24"/>
        </w:rPr>
        <w:t xml:space="preserve">Numerous liquid biopsy-based biomarkers have already been identified for assessing the outcome of </w:t>
      </w:r>
      <w:r>
        <w:rPr>
          <w:rFonts w:asciiTheme="minorHAnsi" w:hAnsiTheme="minorHAnsi" w:cstheme="minorHAnsi"/>
          <w:szCs w:val="24"/>
        </w:rPr>
        <w:t>ICI</w:t>
      </w:r>
      <w:r w:rsidRPr="00BD2D67">
        <w:rPr>
          <w:rFonts w:asciiTheme="minorHAnsi" w:hAnsiTheme="minorHAnsi" w:cstheme="minorHAnsi"/>
          <w:szCs w:val="24"/>
        </w:rPr>
        <w:t xml:space="preserve"> therapy</w:t>
      </w:r>
      <w:r w:rsidR="004C331C" w:rsidRPr="000C6515">
        <w:rPr>
          <w:rFonts w:asciiTheme="minorHAnsi" w:hAnsiTheme="minorHAnsi" w:cstheme="minorHAnsi"/>
          <w:szCs w:val="24"/>
        </w:rPr>
        <w:t xml:space="preserve"> </w:t>
      </w:r>
      <w:r w:rsidR="004C331C" w:rsidRPr="000C6515">
        <w:rPr>
          <w:rFonts w:asciiTheme="minorHAnsi" w:hAnsiTheme="minorHAnsi" w:cstheme="minorHAnsi"/>
          <w:szCs w:val="24"/>
        </w:rPr>
        <w:fldChar w:fldCharType="begin">
          <w:fldData xml:space="preserve">PEVuZE5vdGU+PENpdGU+PEF1dGhvcj5MaW08L0F1dGhvcj48WWVhcj4yMDE4PC9ZZWFyPjxSZWNO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PEVuZE5vdGU+PENpdGU+PEF1dGhvcj5MaW08L0F1dGhvcj48WWVhcj4yMDE4PC9ZZWFyPjxSZWNO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14" w:tooltip="Lim, 2018 #55049" w:history="1">
        <w:r w:rsidR="000B03C5">
          <w:rPr>
            <w:rFonts w:asciiTheme="minorHAnsi" w:hAnsiTheme="minorHAnsi" w:cstheme="minorHAnsi"/>
            <w:noProof/>
            <w:szCs w:val="24"/>
          </w:rPr>
          <w:t>14</w:t>
        </w:r>
      </w:hyperlink>
      <w:r w:rsidR="00487DBA">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including lactate </w:t>
      </w:r>
      <w:proofErr w:type="spellStart"/>
      <w:r w:rsidR="004C331C" w:rsidRPr="000C6515">
        <w:rPr>
          <w:rFonts w:asciiTheme="minorHAnsi" w:hAnsiTheme="minorHAnsi" w:cstheme="minorHAnsi"/>
          <w:szCs w:val="24"/>
        </w:rPr>
        <w:t>dehydrogenese</w:t>
      </w:r>
      <w:proofErr w:type="spellEnd"/>
      <w:r w:rsidR="004C331C" w:rsidRPr="000C6515">
        <w:rPr>
          <w:rFonts w:asciiTheme="minorHAnsi" w:hAnsiTheme="minorHAnsi" w:cstheme="minorHAnsi"/>
          <w:szCs w:val="24"/>
        </w:rPr>
        <w:t xml:space="preserve"> (LDH) activity </w:t>
      </w:r>
      <w:r w:rsidR="004C331C" w:rsidRPr="000C6515">
        <w:rPr>
          <w:rFonts w:asciiTheme="minorHAnsi" w:hAnsiTheme="minorHAnsi" w:cstheme="minorHAnsi"/>
          <w:szCs w:val="24"/>
        </w:rPr>
        <w:fldChar w:fldCharType="begin">
          <w:fldData xml:space="preserve">PEVuZE5vdGU+PENpdGU+PEF1dGhvcj5EaWVtPC9BdXRob3I+PFllYXI+MjAxNjwvWWVhcj48UmVj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PEVuZE5vdGU+PENpdGU+PEF1dGhvcj5EaWVtPC9BdXRob3I+PFllYXI+MjAxNjwvWWVhcj48UmVj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15" w:tooltip="Diem, 2016 #12678" w:history="1">
        <w:r w:rsidR="000B03C5">
          <w:rPr>
            <w:rFonts w:asciiTheme="minorHAnsi" w:hAnsiTheme="minorHAnsi" w:cstheme="minorHAnsi"/>
            <w:noProof/>
            <w:szCs w:val="24"/>
          </w:rPr>
          <w:t>15</w:t>
        </w:r>
      </w:hyperlink>
      <w:r w:rsidR="00487DBA">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lymphocyte or eosinophil counts </w:t>
      </w:r>
      <w:r w:rsidR="004C331C" w:rsidRPr="000C6515">
        <w:rPr>
          <w:rFonts w:asciiTheme="minorHAnsi" w:hAnsiTheme="minorHAnsi" w:cstheme="minorHAnsi"/>
          <w:szCs w:val="24"/>
        </w:rPr>
        <w:fldChar w:fldCharType="begin">
          <w:fldData xml:space="preserve">PEVuZE5vdGU+PENpdGU+PEF1dGhvcj5XZWlkZTwvQXV0aG9yPjxZZWFyPjIwMTY8L1llYXI+PFJl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PEVuZE5vdGU+PENpdGU+PEF1dGhvcj5XZWlkZTwvQXV0aG9yPjxZZWFyPjIwMTY8L1llYXI+PFJl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87DBA">
        <w:rPr>
          <w:rFonts w:asciiTheme="minorHAnsi" w:hAnsiTheme="minorHAnsi" w:cstheme="minorHAnsi"/>
          <w:noProof/>
          <w:szCs w:val="24"/>
        </w:rPr>
        <w:t>[</w:t>
      </w:r>
      <w:r w:rsidR="00000000">
        <w:fldChar w:fldCharType="begin"/>
      </w:r>
      <w:r w:rsidR="00000000">
        <w:instrText>HYPERLINK \l "_ENREF_16" \o "Weide, 2016 #85455"</w:instrText>
      </w:r>
      <w:r w:rsidR="00000000">
        <w:fldChar w:fldCharType="separate"/>
      </w:r>
      <w:r w:rsidR="000B03C5">
        <w:rPr>
          <w:rFonts w:asciiTheme="minorHAnsi" w:hAnsiTheme="minorHAnsi" w:cstheme="minorHAnsi"/>
          <w:noProof/>
          <w:szCs w:val="24"/>
        </w:rPr>
        <w:t>16</w:t>
      </w:r>
      <w:del w:id="11" w:author="Nisa U" w:date="2024-07-24T13:50:00Z" w16du:dateUtc="2024-07-24T11:50:00Z">
        <w:r w:rsidR="000B03C5" w:rsidDel="00420640">
          <w:rPr>
            <w:rFonts w:asciiTheme="minorHAnsi" w:hAnsiTheme="minorHAnsi" w:cstheme="minorHAnsi"/>
            <w:noProof/>
            <w:szCs w:val="24"/>
          </w:rPr>
          <w:delText>-19</w:delText>
        </w:r>
      </w:del>
      <w:ins w:id="12" w:author="Nisa U" w:date="2024-07-24T13:50:00Z" w16du:dateUtc="2024-07-24T11:50:00Z">
        <w:r w:rsidR="00420640">
          <w:rPr>
            <w:rFonts w:asciiTheme="minorHAnsi" w:hAnsiTheme="minorHAnsi" w:cstheme="minorHAnsi"/>
            <w:noProof/>
            <w:szCs w:val="24"/>
          </w:rPr>
          <w:t>,17</w:t>
        </w:r>
      </w:ins>
      <w:r w:rsidR="00000000">
        <w:rPr>
          <w:rFonts w:asciiTheme="minorHAnsi" w:hAnsiTheme="minorHAnsi" w:cstheme="minorHAnsi"/>
          <w:noProof/>
          <w:szCs w:val="24"/>
        </w:rPr>
        <w:fldChar w:fldCharType="end"/>
      </w:r>
      <w:r w:rsidR="00487DBA">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and antibodies to certain proteins </w:t>
      </w:r>
      <w:r w:rsidR="004C331C" w:rsidRPr="000C6515">
        <w:rPr>
          <w:rFonts w:asciiTheme="minorHAnsi" w:hAnsiTheme="minorHAnsi" w:cstheme="minorHAnsi"/>
          <w:szCs w:val="24"/>
        </w:rPr>
        <w:fldChar w:fldCharType="begin">
          <w:fldData xml:space="preserve">PEVuZE5vdGU+PENpdGU+PEF1dGhvcj5GYXNzbGVyPC9BdXRob3I+PFllYXI+MjAxOTwvWWVhcj48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PEVuZE5vdGU+PENpdGU+PEF1dGhvcj5GYXNzbGVyPC9BdXRob3I+PFllYXI+MjAxOTwvWWVhcj48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87DBA">
        <w:rPr>
          <w:rFonts w:asciiTheme="minorHAnsi" w:hAnsiTheme="minorHAnsi" w:cstheme="minorHAnsi"/>
          <w:noProof/>
          <w:szCs w:val="24"/>
        </w:rPr>
        <w:t>[</w:t>
      </w:r>
      <w:del w:id="13" w:author="Nisa U" w:date="2024-07-24T13:50:00Z" w16du:dateUtc="2024-07-24T11:50:00Z">
        <w:r w:rsidR="00000000" w:rsidDel="00420640">
          <w:fldChar w:fldCharType="begin"/>
        </w:r>
        <w:r w:rsidR="00000000" w:rsidDel="00420640">
          <w:delInstrText>HYPERLINK \l "_ENREF_20" \o "Fassler, 2019 #12668"</w:delInstrText>
        </w:r>
        <w:r w:rsidR="00000000" w:rsidDel="00420640">
          <w:fldChar w:fldCharType="separate"/>
        </w:r>
        <w:r w:rsidR="000B03C5" w:rsidDel="00420640">
          <w:rPr>
            <w:rFonts w:asciiTheme="minorHAnsi" w:hAnsiTheme="minorHAnsi" w:cstheme="minorHAnsi"/>
            <w:noProof/>
            <w:szCs w:val="24"/>
          </w:rPr>
          <w:delText>20</w:delText>
        </w:r>
        <w:r w:rsidR="00000000" w:rsidDel="00420640">
          <w:rPr>
            <w:rFonts w:asciiTheme="minorHAnsi" w:hAnsiTheme="minorHAnsi" w:cstheme="minorHAnsi"/>
            <w:noProof/>
            <w:szCs w:val="24"/>
          </w:rPr>
          <w:fldChar w:fldCharType="end"/>
        </w:r>
      </w:del>
      <w:ins w:id="14" w:author="Nisa U" w:date="2024-07-24T13:50:00Z" w16du:dateUtc="2024-07-24T11:50:00Z">
        <w:r w:rsidR="00420640">
          <w:fldChar w:fldCharType="begin"/>
        </w:r>
        <w:r w:rsidR="00420640">
          <w:instrText>HYPERLINK \l "_ENREF_20" \o "Fassler, 2019 #12668"</w:instrText>
        </w:r>
        <w:r w:rsidR="00420640">
          <w:fldChar w:fldCharType="separate"/>
        </w:r>
        <w:r w:rsidR="00420640">
          <w:rPr>
            <w:rFonts w:asciiTheme="minorHAnsi" w:hAnsiTheme="minorHAnsi" w:cstheme="minorHAnsi"/>
            <w:noProof/>
            <w:szCs w:val="24"/>
          </w:rPr>
          <w:t>18</w:t>
        </w:r>
        <w:r w:rsidR="00420640">
          <w:rPr>
            <w:rFonts w:asciiTheme="minorHAnsi" w:hAnsiTheme="minorHAnsi" w:cstheme="minorHAnsi"/>
            <w:noProof/>
            <w:szCs w:val="24"/>
          </w:rPr>
          <w:fldChar w:fldCharType="end"/>
        </w:r>
      </w:ins>
      <w:r w:rsidR="00487DBA">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w:t>
      </w:r>
      <w:r w:rsidR="009B1507" w:rsidRPr="009B1507">
        <w:rPr>
          <w:rFonts w:asciiTheme="minorHAnsi" w:hAnsiTheme="minorHAnsi" w:cstheme="minorHAnsi"/>
          <w:szCs w:val="24"/>
        </w:rPr>
        <w:t xml:space="preserve">Notably, recent findings by </w:t>
      </w:r>
      <w:proofErr w:type="spellStart"/>
      <w:r w:rsidR="009B1507" w:rsidRPr="009B1507">
        <w:rPr>
          <w:rFonts w:asciiTheme="minorHAnsi" w:hAnsiTheme="minorHAnsi" w:cstheme="minorHAnsi"/>
          <w:szCs w:val="24"/>
        </w:rPr>
        <w:t>Ugurel</w:t>
      </w:r>
      <w:proofErr w:type="spellEnd"/>
      <w:r w:rsidR="009B1507" w:rsidRPr="009B1507">
        <w:rPr>
          <w:rFonts w:asciiTheme="minorHAnsi" w:hAnsiTheme="minorHAnsi" w:cstheme="minorHAnsi"/>
          <w:szCs w:val="24"/>
        </w:rPr>
        <w:t xml:space="preserve"> et al.</w:t>
      </w:r>
      <w:r w:rsidR="009B1507">
        <w:rPr>
          <w:rFonts w:asciiTheme="minorHAnsi" w:hAnsiTheme="minorHAnsi" w:cstheme="minorHAnsi"/>
          <w:szCs w:val="24"/>
        </w:rPr>
        <w:t xml:space="preserve"> </w:t>
      </w:r>
      <w:r w:rsidR="004C331C" w:rsidRPr="000C6515">
        <w:rPr>
          <w:rFonts w:asciiTheme="minorHAnsi" w:hAnsiTheme="minorHAnsi" w:cstheme="minorHAnsi"/>
          <w:szCs w:val="24"/>
        </w:rPr>
        <w:fldChar w:fldCharType="begin">
          <w:fldData xml:space="preserve">PEVuZE5vdGU+PENpdGU+PEF1dGhvcj5VZ3VyZWw8L0F1dGhvcj48WWVhcj4yMDIwPC9ZZWFyPjxS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PEVuZE5vdGU+PENpdGU+PEF1dGhvcj5VZ3VyZWw8L0F1dGhvcj48WWVhcj4yMDIwPC9ZZWFyPjxS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87DBA">
        <w:rPr>
          <w:rFonts w:asciiTheme="minorHAnsi" w:hAnsiTheme="minorHAnsi" w:cstheme="minorHAnsi"/>
          <w:noProof/>
          <w:szCs w:val="24"/>
        </w:rPr>
        <w:t>[</w:t>
      </w:r>
      <w:del w:id="15" w:author="Nisa U" w:date="2024-07-24T13:50:00Z" w16du:dateUtc="2024-07-24T11:50:00Z">
        <w:r w:rsidR="00000000" w:rsidDel="00420640">
          <w:fldChar w:fldCharType="begin"/>
        </w:r>
        <w:r w:rsidR="00000000" w:rsidDel="00420640">
          <w:delInstrText>HYPERLINK \l "_ENREF_21" \o "Ugurel, 2020 #12322"</w:delInstrText>
        </w:r>
        <w:r w:rsidR="00000000" w:rsidDel="00420640">
          <w:fldChar w:fldCharType="separate"/>
        </w:r>
        <w:r w:rsidR="000B03C5" w:rsidDel="00420640">
          <w:rPr>
            <w:rFonts w:asciiTheme="minorHAnsi" w:hAnsiTheme="minorHAnsi" w:cstheme="minorHAnsi"/>
            <w:noProof/>
            <w:szCs w:val="24"/>
          </w:rPr>
          <w:delText>21</w:delText>
        </w:r>
        <w:r w:rsidR="00000000" w:rsidDel="00420640">
          <w:rPr>
            <w:rFonts w:asciiTheme="minorHAnsi" w:hAnsiTheme="minorHAnsi" w:cstheme="minorHAnsi"/>
            <w:noProof/>
            <w:szCs w:val="24"/>
          </w:rPr>
          <w:fldChar w:fldCharType="end"/>
        </w:r>
      </w:del>
      <w:ins w:id="16" w:author="Nisa U" w:date="2024-07-24T13:50:00Z" w16du:dateUtc="2024-07-24T11:50:00Z">
        <w:r w:rsidR="00420640">
          <w:fldChar w:fldCharType="begin"/>
        </w:r>
        <w:r w:rsidR="00420640">
          <w:instrText>HYPERLINK \l "_ENREF_21" \o "Ugurel, 2020 #12322"</w:instrText>
        </w:r>
        <w:r w:rsidR="00420640">
          <w:fldChar w:fldCharType="separate"/>
        </w:r>
        <w:r w:rsidR="00420640">
          <w:rPr>
            <w:rFonts w:asciiTheme="minorHAnsi" w:hAnsiTheme="minorHAnsi" w:cstheme="minorHAnsi"/>
            <w:noProof/>
            <w:szCs w:val="24"/>
          </w:rPr>
          <w:t>19</w:t>
        </w:r>
        <w:r w:rsidR="00420640">
          <w:rPr>
            <w:rFonts w:asciiTheme="minorHAnsi" w:hAnsiTheme="minorHAnsi" w:cstheme="minorHAnsi"/>
            <w:noProof/>
            <w:szCs w:val="24"/>
          </w:rPr>
          <w:fldChar w:fldCharType="end"/>
        </w:r>
      </w:ins>
      <w:r w:rsidR="00487DBA">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w:t>
      </w:r>
      <w:r w:rsidR="009B1507" w:rsidRPr="009B1507">
        <w:rPr>
          <w:rFonts w:asciiTheme="minorHAnsi" w:hAnsiTheme="minorHAnsi" w:cstheme="minorHAnsi"/>
          <w:szCs w:val="24"/>
        </w:rPr>
        <w:t>revealed that elevated baseline levels of free circulating serum PD-1 or PD-L1 predict a poor outcome in PD-1 inhibition therapy for metastatic melanoma, adding to the growing repertoire of liquid biopsy-based prognostic indicators.</w:t>
      </w:r>
    </w:p>
    <w:p w14:paraId="489D7260" w14:textId="5BF1ADD3" w:rsidR="009B102A" w:rsidRPr="000C6515" w:rsidRDefault="009B1507" w:rsidP="00DB6999">
      <w:pPr>
        <w:spacing w:after="160"/>
        <w:rPr>
          <w:rFonts w:asciiTheme="minorHAnsi" w:hAnsiTheme="minorHAnsi" w:cstheme="minorHAnsi"/>
          <w:szCs w:val="24"/>
        </w:rPr>
      </w:pPr>
      <w:r w:rsidRPr="009B1507">
        <w:rPr>
          <w:rFonts w:asciiTheme="minorHAnsi" w:hAnsiTheme="minorHAnsi" w:cstheme="minorHAnsi"/>
          <w:szCs w:val="24"/>
        </w:rPr>
        <w:lastRenderedPageBreak/>
        <w:t xml:space="preserve">In recent years, microRNAs (miRNA) have emerged as focal points in research, particularly in understanding the regulatory mechanisms influencing the cellular fate of diverse cell types, ranging from cancer cells </w:t>
      </w:r>
      <w:r w:rsidR="00D6225D" w:rsidRPr="000C6515">
        <w:rPr>
          <w:rFonts w:asciiTheme="minorHAnsi" w:hAnsiTheme="minorHAnsi" w:cstheme="minorHAnsi"/>
          <w:szCs w:val="24"/>
        </w:rPr>
        <w:fldChar w:fldCharType="begin">
          <w:fldData xml:space="preserve">PEVuZE5vdGU+PENpdGU+PEF1dGhvcj5EcmFnb21pcjwvQXV0aG9yPjxZZWFyPjIwMTg8L1llYXI+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</w:fldData>
        </w:fldChar>
      </w:r>
      <w:r w:rsidR="00D6225D" w:rsidRPr="000C6515">
        <w:rPr>
          <w:rFonts w:asciiTheme="minorHAnsi" w:hAnsiTheme="minorHAnsi" w:cstheme="minorHAnsi"/>
          <w:szCs w:val="24"/>
        </w:rPr>
        <w:instrText xml:space="preserve"> ADDIN EN.CITE </w:instrText>
      </w:r>
      <w:r w:rsidR="00D6225D" w:rsidRPr="000C6515">
        <w:rPr>
          <w:rFonts w:asciiTheme="minorHAnsi" w:hAnsiTheme="minorHAnsi" w:cstheme="minorHAnsi"/>
          <w:szCs w:val="24"/>
        </w:rPr>
        <w:fldChar w:fldCharType="begin">
          <w:fldData xml:space="preserve">PEVuZE5vdGU+PENpdGU+PEF1dGhvcj5EcmFnb21pcjwvQXV0aG9yPjxZZWFyPjIwMTg8L1llYXI+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</w:fldData>
        </w:fldChar>
      </w:r>
      <w:r w:rsidR="00D6225D" w:rsidRPr="000C6515">
        <w:rPr>
          <w:rFonts w:asciiTheme="minorHAnsi" w:hAnsiTheme="minorHAnsi" w:cstheme="minorHAnsi"/>
          <w:szCs w:val="24"/>
        </w:rPr>
        <w:instrText xml:space="preserve"> ADDIN EN.CITE.DATA </w:instrText>
      </w:r>
      <w:r w:rsidR="00D6225D" w:rsidRPr="000C6515">
        <w:rPr>
          <w:rFonts w:asciiTheme="minorHAnsi" w:hAnsiTheme="minorHAnsi" w:cstheme="minorHAnsi"/>
          <w:szCs w:val="24"/>
        </w:rPr>
      </w:r>
      <w:r w:rsidR="00D6225D" w:rsidRPr="000C6515">
        <w:rPr>
          <w:rFonts w:asciiTheme="minorHAnsi" w:hAnsiTheme="minorHAnsi" w:cstheme="minorHAnsi"/>
          <w:szCs w:val="24"/>
        </w:rPr>
        <w:fldChar w:fldCharType="end"/>
      </w:r>
      <w:r w:rsidR="00D6225D" w:rsidRPr="000C6515">
        <w:rPr>
          <w:rFonts w:asciiTheme="minorHAnsi" w:hAnsiTheme="minorHAnsi" w:cstheme="minorHAnsi"/>
          <w:szCs w:val="24"/>
        </w:rPr>
      </w:r>
      <w:r w:rsidR="00D6225D" w:rsidRPr="000C6515">
        <w:rPr>
          <w:rFonts w:asciiTheme="minorHAnsi" w:hAnsiTheme="minorHAnsi" w:cstheme="minorHAnsi"/>
          <w:szCs w:val="24"/>
        </w:rPr>
        <w:fldChar w:fldCharType="separate"/>
      </w:r>
      <w:r w:rsidR="00D6225D" w:rsidRPr="000C6515">
        <w:rPr>
          <w:rFonts w:asciiTheme="minorHAnsi" w:hAnsiTheme="minorHAnsi" w:cstheme="minorHAnsi"/>
          <w:noProof/>
          <w:szCs w:val="24"/>
        </w:rPr>
        <w:t>[</w:t>
      </w:r>
      <w:del w:id="17" w:author="Nisa U" w:date="2024-07-24T13:50:00Z" w16du:dateUtc="2024-07-24T11:50:00Z">
        <w:r w:rsidR="00000000" w:rsidDel="00420640">
          <w:fldChar w:fldCharType="begin"/>
        </w:r>
        <w:r w:rsidR="00000000" w:rsidDel="00420640">
          <w:delInstrText>HYPERLINK \l "_ENREF_22" \o "Dragomir, 2018 #51063"</w:delInstrText>
        </w:r>
        <w:r w:rsidR="00000000" w:rsidDel="00420640">
          <w:fldChar w:fldCharType="separate"/>
        </w:r>
        <w:r w:rsidR="000B03C5" w:rsidRPr="000C6515" w:rsidDel="00420640">
          <w:rPr>
            <w:rFonts w:asciiTheme="minorHAnsi" w:hAnsiTheme="minorHAnsi" w:cstheme="minorHAnsi"/>
            <w:noProof/>
            <w:szCs w:val="24"/>
          </w:rPr>
          <w:delText>22</w:delText>
        </w:r>
        <w:r w:rsidR="00000000" w:rsidDel="00420640">
          <w:rPr>
            <w:rFonts w:asciiTheme="minorHAnsi" w:hAnsiTheme="minorHAnsi" w:cstheme="minorHAnsi"/>
            <w:noProof/>
            <w:szCs w:val="24"/>
          </w:rPr>
          <w:fldChar w:fldCharType="end"/>
        </w:r>
      </w:del>
      <w:ins w:id="18" w:author="Nisa U" w:date="2024-07-24T13:50:00Z" w16du:dateUtc="2024-07-24T11:50:00Z">
        <w:r w:rsidR="00420640">
          <w:fldChar w:fldCharType="begin"/>
        </w:r>
        <w:r w:rsidR="00420640">
          <w:instrText>HYPERLINK \l "_ENREF_22" \o "Dragomir, 2018 #51063"</w:instrText>
        </w:r>
        <w:r w:rsidR="00420640">
          <w:fldChar w:fldCharType="separate"/>
        </w:r>
        <w:r w:rsidR="00420640">
          <w:rPr>
            <w:rFonts w:asciiTheme="minorHAnsi" w:hAnsiTheme="minorHAnsi" w:cstheme="minorHAnsi"/>
            <w:noProof/>
            <w:szCs w:val="24"/>
          </w:rPr>
          <w:t>20</w:t>
        </w:r>
        <w:r w:rsidR="00420640">
          <w:rPr>
            <w:rFonts w:asciiTheme="minorHAnsi" w:hAnsiTheme="minorHAnsi" w:cstheme="minorHAnsi"/>
            <w:noProof/>
            <w:szCs w:val="24"/>
          </w:rPr>
          <w:fldChar w:fldCharType="end"/>
        </w:r>
      </w:ins>
      <w:r w:rsidR="00D6225D" w:rsidRPr="000C6515">
        <w:rPr>
          <w:rFonts w:asciiTheme="minorHAnsi" w:hAnsiTheme="minorHAnsi" w:cstheme="minorHAnsi"/>
          <w:noProof/>
          <w:szCs w:val="24"/>
        </w:rPr>
        <w:t>]</w:t>
      </w:r>
      <w:r w:rsidR="00D6225D" w:rsidRPr="000C6515">
        <w:rPr>
          <w:rFonts w:asciiTheme="minorHAnsi" w:hAnsiTheme="minorHAnsi" w:cstheme="minorHAnsi"/>
          <w:szCs w:val="24"/>
        </w:rPr>
        <w:fldChar w:fldCharType="end"/>
      </w:r>
      <w:r w:rsidR="00D6225D" w:rsidRPr="000C6515">
        <w:rPr>
          <w:rFonts w:asciiTheme="minorHAnsi" w:hAnsiTheme="minorHAnsi" w:cstheme="minorHAnsi"/>
          <w:szCs w:val="24"/>
        </w:rPr>
        <w:t xml:space="preserve"> </w:t>
      </w:r>
      <w:r w:rsidRPr="009B1507">
        <w:rPr>
          <w:rFonts w:asciiTheme="minorHAnsi" w:hAnsiTheme="minorHAnsi" w:cstheme="minorHAnsi"/>
          <w:szCs w:val="24"/>
        </w:rPr>
        <w:t xml:space="preserve">to various immune cells </w:t>
      </w:r>
      <w:r w:rsidR="008D4BA8"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ZWNOdW0+NTA5OTM8L1JlY051bT48RGlzcGxheVRleHQ+WzIzXTwvRGlzcGxheVRleHQ+PHJlY29y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D6225D" w:rsidRPr="000C6515">
        <w:rPr>
          <w:rFonts w:asciiTheme="minorHAnsi" w:hAnsiTheme="minorHAnsi" w:cstheme="minorHAnsi"/>
          <w:szCs w:val="24"/>
        </w:rPr>
        <w:instrText xml:space="preserve"> ADDIN EN.CITE </w:instrText>
      </w:r>
      <w:r w:rsidR="00D6225D"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ZWNOdW0+NTA5OTM8L1JlY051bT48RGlzcGxheVRleHQ+WzIzXTwvRGlzcGxheVRleHQ+PHJlY29y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D6225D" w:rsidRPr="000C6515">
        <w:rPr>
          <w:rFonts w:asciiTheme="minorHAnsi" w:hAnsiTheme="minorHAnsi" w:cstheme="minorHAnsi"/>
          <w:szCs w:val="24"/>
        </w:rPr>
        <w:instrText xml:space="preserve"> ADDIN EN.CITE.DATA </w:instrText>
      </w:r>
      <w:r w:rsidR="00D6225D" w:rsidRPr="000C6515">
        <w:rPr>
          <w:rFonts w:asciiTheme="minorHAnsi" w:hAnsiTheme="minorHAnsi" w:cstheme="minorHAnsi"/>
          <w:szCs w:val="24"/>
        </w:rPr>
      </w:r>
      <w:r w:rsidR="00D6225D" w:rsidRPr="000C6515">
        <w:rPr>
          <w:rFonts w:asciiTheme="minorHAnsi" w:hAnsiTheme="minorHAnsi" w:cstheme="minorHAnsi"/>
          <w:szCs w:val="24"/>
        </w:rPr>
        <w:fldChar w:fldCharType="end"/>
      </w:r>
      <w:r w:rsidR="008D4BA8" w:rsidRPr="000C6515">
        <w:rPr>
          <w:rFonts w:asciiTheme="minorHAnsi" w:hAnsiTheme="minorHAnsi" w:cstheme="minorHAnsi"/>
          <w:szCs w:val="24"/>
        </w:rPr>
      </w:r>
      <w:r w:rsidR="008D4BA8" w:rsidRPr="000C6515">
        <w:rPr>
          <w:rFonts w:asciiTheme="minorHAnsi" w:hAnsiTheme="minorHAnsi" w:cstheme="minorHAnsi"/>
          <w:szCs w:val="24"/>
        </w:rPr>
        <w:fldChar w:fldCharType="separate"/>
      </w:r>
      <w:r w:rsidR="00D6225D" w:rsidRPr="000C6515">
        <w:rPr>
          <w:rFonts w:asciiTheme="minorHAnsi" w:hAnsiTheme="minorHAnsi" w:cstheme="minorHAnsi"/>
          <w:noProof/>
          <w:szCs w:val="24"/>
        </w:rPr>
        <w:t>[</w:t>
      </w:r>
      <w:r w:rsidR="00000000">
        <w:fldChar w:fldCharType="begin"/>
      </w:r>
      <w:r w:rsidR="00000000">
        <w:instrText>HYPERLINK \l "_ENREF_23" \o "Nguyen, 2021 #50993"</w:instrText>
      </w:r>
      <w:r w:rsidR="00000000">
        <w:fldChar w:fldCharType="separate"/>
      </w:r>
      <w:r w:rsidR="000B03C5" w:rsidRPr="000C6515">
        <w:rPr>
          <w:rFonts w:asciiTheme="minorHAnsi" w:hAnsiTheme="minorHAnsi" w:cstheme="minorHAnsi"/>
          <w:noProof/>
          <w:szCs w:val="24"/>
        </w:rPr>
        <w:t>2</w:t>
      </w:r>
      <w:del w:id="19" w:author="Nisa U" w:date="2024-07-24T13:50:00Z" w16du:dateUtc="2024-07-24T11:50:00Z">
        <w:r w:rsidR="000B03C5" w:rsidRPr="000C6515" w:rsidDel="00420640">
          <w:rPr>
            <w:rFonts w:asciiTheme="minorHAnsi" w:hAnsiTheme="minorHAnsi" w:cstheme="minorHAnsi"/>
            <w:noProof/>
            <w:szCs w:val="24"/>
          </w:rPr>
          <w:delText>3</w:delText>
        </w:r>
      </w:del>
      <w:r w:rsidR="00000000">
        <w:rPr>
          <w:rFonts w:asciiTheme="minorHAnsi" w:hAnsiTheme="minorHAnsi" w:cstheme="minorHAnsi"/>
          <w:noProof/>
          <w:szCs w:val="24"/>
        </w:rPr>
        <w:fldChar w:fldCharType="end"/>
      </w:r>
      <w:ins w:id="20" w:author="Nisa U" w:date="2024-07-24T13:50:00Z" w16du:dateUtc="2024-07-24T11:50:00Z">
        <w:r w:rsidR="00420640">
          <w:rPr>
            <w:rFonts w:asciiTheme="minorHAnsi" w:hAnsiTheme="minorHAnsi" w:cstheme="minorHAnsi"/>
            <w:noProof/>
            <w:szCs w:val="24"/>
          </w:rPr>
          <w:t>1</w:t>
        </w:r>
      </w:ins>
      <w:r w:rsidR="00D6225D" w:rsidRPr="000C6515">
        <w:rPr>
          <w:rFonts w:asciiTheme="minorHAnsi" w:hAnsiTheme="minorHAnsi" w:cstheme="minorHAnsi"/>
          <w:noProof/>
          <w:szCs w:val="24"/>
        </w:rPr>
        <w:t>]</w:t>
      </w:r>
      <w:r w:rsidR="008D4BA8" w:rsidRPr="000C6515">
        <w:rPr>
          <w:rFonts w:asciiTheme="minorHAnsi" w:hAnsiTheme="minorHAnsi" w:cstheme="minorHAnsi"/>
          <w:szCs w:val="24"/>
        </w:rPr>
        <w:fldChar w:fldCharType="end"/>
      </w:r>
      <w:r w:rsidR="008D4BA8" w:rsidRPr="000C6515">
        <w:rPr>
          <w:rFonts w:asciiTheme="minorHAnsi" w:hAnsiTheme="minorHAnsi" w:cstheme="minorHAnsi"/>
          <w:szCs w:val="24"/>
        </w:rPr>
        <w:t xml:space="preserve">. </w:t>
      </w:r>
      <w:r w:rsidR="00AA53F6" w:rsidRPr="00AA53F6">
        <w:rPr>
          <w:rFonts w:asciiTheme="minorHAnsi" w:hAnsiTheme="minorHAnsi" w:cstheme="minorHAnsi"/>
          <w:szCs w:val="24"/>
        </w:rPr>
        <w:t xml:space="preserve">These small RNA sequences, typically 20-24 nucleotides long, function as noncoding entities that epigenetically govern the translation of target mRNAs by binding to the 3'UTR of a majority of human genes </w:t>
      </w:r>
      <w:r w:rsidR="00820B92" w:rsidRPr="00DE38C4">
        <w:rPr>
          <w:rFonts w:asciiTheme="minorHAnsi" w:hAnsiTheme="minorHAnsi" w:cstheme="minorHAnsi"/>
          <w:szCs w:val="24"/>
        </w:rPr>
        <w:fldChar w:fldCharType="begin">
          <w:fldData xml:space="preserve">PEVuZE5vdGU+PENpdGU+PEF1dGhvcj5PJmFwb3M7QnJpZW48L0F1dGhvcj48WWVhcj4yMDE4PC9Z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</w:fldData>
        </w:fldChar>
      </w:r>
      <w:r w:rsidR="00F9508C" w:rsidRPr="00DE38C4">
        <w:rPr>
          <w:rFonts w:asciiTheme="minorHAnsi" w:hAnsiTheme="minorHAnsi" w:cstheme="minorHAnsi"/>
          <w:szCs w:val="24"/>
        </w:rPr>
        <w:instrText xml:space="preserve"> ADDIN EN.CITE </w:instrText>
      </w:r>
      <w:r w:rsidR="00F9508C" w:rsidRPr="00DE38C4">
        <w:rPr>
          <w:rFonts w:asciiTheme="minorHAnsi" w:hAnsiTheme="minorHAnsi" w:cstheme="minorHAnsi"/>
          <w:szCs w:val="24"/>
        </w:rPr>
        <w:fldChar w:fldCharType="begin">
          <w:fldData xml:space="preserve">PEVuZE5vdGU+PENpdGU+PEF1dGhvcj5PJmFwb3M7QnJpZW48L0F1dGhvcj48WWVhcj4yMDE4PC9Z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</w:fldData>
        </w:fldChar>
      </w:r>
      <w:r w:rsidR="00F9508C" w:rsidRPr="00DE38C4">
        <w:rPr>
          <w:rFonts w:asciiTheme="minorHAnsi" w:hAnsiTheme="minorHAnsi" w:cstheme="minorHAnsi"/>
          <w:szCs w:val="24"/>
        </w:rPr>
        <w:instrText xml:space="preserve"> ADDIN EN.CITE.DATA </w:instrText>
      </w:r>
      <w:r w:rsidR="00F9508C" w:rsidRPr="00DE38C4">
        <w:rPr>
          <w:rFonts w:asciiTheme="minorHAnsi" w:hAnsiTheme="minorHAnsi" w:cstheme="minorHAnsi"/>
          <w:szCs w:val="24"/>
        </w:rPr>
      </w:r>
      <w:r w:rsidR="00F9508C" w:rsidRPr="00DE38C4">
        <w:rPr>
          <w:rFonts w:asciiTheme="minorHAnsi" w:hAnsiTheme="minorHAnsi" w:cstheme="minorHAnsi"/>
          <w:szCs w:val="24"/>
        </w:rPr>
        <w:fldChar w:fldCharType="end"/>
      </w:r>
      <w:r w:rsidR="00820B92" w:rsidRPr="00DE38C4">
        <w:rPr>
          <w:rFonts w:asciiTheme="minorHAnsi" w:hAnsiTheme="minorHAnsi" w:cstheme="minorHAnsi"/>
          <w:szCs w:val="24"/>
        </w:rPr>
      </w:r>
      <w:r w:rsidR="00820B92" w:rsidRPr="00DE38C4">
        <w:rPr>
          <w:rFonts w:asciiTheme="minorHAnsi" w:hAnsiTheme="minorHAnsi" w:cstheme="minorHAnsi"/>
          <w:szCs w:val="24"/>
        </w:rPr>
        <w:fldChar w:fldCharType="separate"/>
      </w:r>
      <w:r w:rsidR="00F9508C" w:rsidRPr="00DE38C4">
        <w:rPr>
          <w:rFonts w:asciiTheme="minorHAnsi" w:hAnsiTheme="minorHAnsi" w:cstheme="minorHAnsi"/>
          <w:noProof/>
          <w:szCs w:val="24"/>
        </w:rPr>
        <w:t>[</w:t>
      </w:r>
      <w:del w:id="21" w:author="Nisa U" w:date="2024-07-24T13:51:00Z" w16du:dateUtc="2024-07-24T11:51:00Z">
        <w:r w:rsidR="00000000" w:rsidDel="00420640">
          <w:fldChar w:fldCharType="begin"/>
        </w:r>
        <w:r w:rsidR="00000000" w:rsidDel="00420640">
          <w:delInstrText>HYPERLINK \l "_ENREF_24" \o "O'Brien, 2018 #51684"</w:delInstrText>
        </w:r>
        <w:r w:rsidR="00000000" w:rsidDel="00420640">
          <w:fldChar w:fldCharType="separate"/>
        </w:r>
        <w:r w:rsidR="000B03C5" w:rsidRPr="00DE38C4" w:rsidDel="00420640">
          <w:rPr>
            <w:rFonts w:asciiTheme="minorHAnsi" w:hAnsiTheme="minorHAnsi" w:cstheme="minorHAnsi"/>
            <w:noProof/>
            <w:szCs w:val="24"/>
          </w:rPr>
          <w:delText>24</w:delText>
        </w:r>
        <w:r w:rsidR="00000000" w:rsidDel="00420640">
          <w:rPr>
            <w:rFonts w:asciiTheme="minorHAnsi" w:hAnsiTheme="minorHAnsi" w:cstheme="minorHAnsi"/>
            <w:noProof/>
            <w:szCs w:val="24"/>
          </w:rPr>
          <w:fldChar w:fldCharType="end"/>
        </w:r>
      </w:del>
      <w:ins w:id="22" w:author="Nisa U" w:date="2024-07-24T13:51:00Z" w16du:dateUtc="2024-07-24T11:51:00Z">
        <w:r w:rsidR="00420640">
          <w:fldChar w:fldCharType="begin"/>
        </w:r>
        <w:r w:rsidR="00420640">
          <w:instrText>HYPERLINK \l "_ENREF_24" \o "O'Brien, 2018 #51684"</w:instrText>
        </w:r>
        <w:r w:rsidR="00420640">
          <w:fldChar w:fldCharType="separate"/>
        </w:r>
        <w:r w:rsidR="00420640" w:rsidRPr="00DE38C4">
          <w:rPr>
            <w:rFonts w:asciiTheme="minorHAnsi" w:hAnsiTheme="minorHAnsi" w:cstheme="minorHAnsi"/>
            <w:noProof/>
            <w:szCs w:val="24"/>
          </w:rPr>
          <w:t>2</w:t>
        </w:r>
        <w:r w:rsidR="00420640">
          <w:rPr>
            <w:rFonts w:asciiTheme="minorHAnsi" w:hAnsiTheme="minorHAnsi" w:cstheme="minorHAnsi"/>
            <w:noProof/>
            <w:szCs w:val="24"/>
          </w:rPr>
          <w:t>2</w:t>
        </w:r>
        <w:r w:rsidR="00420640">
          <w:rPr>
            <w:rFonts w:asciiTheme="minorHAnsi" w:hAnsiTheme="minorHAnsi" w:cstheme="minorHAnsi"/>
            <w:noProof/>
            <w:szCs w:val="24"/>
          </w:rPr>
          <w:fldChar w:fldCharType="end"/>
        </w:r>
      </w:ins>
      <w:r w:rsidR="00F9508C" w:rsidRPr="00DE38C4">
        <w:rPr>
          <w:rFonts w:asciiTheme="minorHAnsi" w:hAnsiTheme="minorHAnsi" w:cstheme="minorHAnsi"/>
          <w:noProof/>
          <w:szCs w:val="24"/>
        </w:rPr>
        <w:t xml:space="preserve">, </w:t>
      </w:r>
      <w:del w:id="23" w:author="Nisa U" w:date="2024-07-24T13:51:00Z" w16du:dateUtc="2024-07-24T11:51:00Z">
        <w:r w:rsidR="00000000" w:rsidDel="00420640">
          <w:fldChar w:fldCharType="begin"/>
        </w:r>
        <w:r w:rsidR="00000000" w:rsidDel="00420640">
          <w:delInstrText>HYPERLINK \l "_ENREF_25" \o "Gajos-Michniewicz, 2019 #51944"</w:delInstrText>
        </w:r>
        <w:r w:rsidR="00000000" w:rsidDel="00420640">
          <w:fldChar w:fldCharType="separate"/>
        </w:r>
        <w:r w:rsidR="000B03C5" w:rsidRPr="00DE38C4" w:rsidDel="00420640">
          <w:rPr>
            <w:rFonts w:asciiTheme="minorHAnsi" w:hAnsiTheme="minorHAnsi" w:cstheme="minorHAnsi"/>
            <w:noProof/>
            <w:szCs w:val="24"/>
          </w:rPr>
          <w:delText>25</w:delText>
        </w:r>
        <w:r w:rsidR="00000000" w:rsidDel="00420640">
          <w:rPr>
            <w:rFonts w:asciiTheme="minorHAnsi" w:hAnsiTheme="minorHAnsi" w:cstheme="minorHAnsi"/>
            <w:noProof/>
            <w:szCs w:val="24"/>
          </w:rPr>
          <w:fldChar w:fldCharType="end"/>
        </w:r>
      </w:del>
      <w:ins w:id="24" w:author="Nisa U" w:date="2024-07-24T13:51:00Z" w16du:dateUtc="2024-07-24T11:51:00Z">
        <w:r w:rsidR="00420640">
          <w:fldChar w:fldCharType="begin"/>
        </w:r>
        <w:r w:rsidR="00420640">
          <w:instrText>HYPERLINK \l "_ENREF_25" \o "Gajos-Michniewicz, 2019 #51944"</w:instrText>
        </w:r>
        <w:r w:rsidR="00420640">
          <w:fldChar w:fldCharType="separate"/>
        </w:r>
        <w:r w:rsidR="00420640">
          <w:rPr>
            <w:rFonts w:asciiTheme="minorHAnsi" w:hAnsiTheme="minorHAnsi" w:cstheme="minorHAnsi"/>
            <w:noProof/>
            <w:szCs w:val="24"/>
          </w:rPr>
          <w:t>23</w:t>
        </w:r>
        <w:r w:rsidR="00420640">
          <w:rPr>
            <w:rFonts w:asciiTheme="minorHAnsi" w:hAnsiTheme="minorHAnsi" w:cstheme="minorHAnsi"/>
            <w:noProof/>
            <w:szCs w:val="24"/>
          </w:rPr>
          <w:fldChar w:fldCharType="end"/>
        </w:r>
      </w:ins>
      <w:r w:rsidR="00F9508C" w:rsidRPr="00DE38C4">
        <w:rPr>
          <w:rFonts w:asciiTheme="minorHAnsi" w:hAnsiTheme="minorHAnsi" w:cstheme="minorHAnsi"/>
          <w:noProof/>
          <w:szCs w:val="24"/>
        </w:rPr>
        <w:t>]</w:t>
      </w:r>
      <w:r w:rsidR="00820B92" w:rsidRPr="00DE38C4">
        <w:rPr>
          <w:rFonts w:asciiTheme="minorHAnsi" w:hAnsiTheme="minorHAnsi" w:cstheme="minorHAnsi"/>
          <w:szCs w:val="24"/>
        </w:rPr>
        <w:fldChar w:fldCharType="end"/>
      </w:r>
      <w:r w:rsidR="00031DEE" w:rsidRPr="000C6515">
        <w:rPr>
          <w:rFonts w:asciiTheme="minorHAnsi" w:hAnsiTheme="minorHAnsi" w:cstheme="minorHAnsi"/>
          <w:szCs w:val="24"/>
        </w:rPr>
        <w:t xml:space="preserve">. </w:t>
      </w:r>
      <w:r w:rsidR="00AA53F6" w:rsidRPr="00AA53F6">
        <w:rPr>
          <w:rFonts w:asciiTheme="minorHAnsi" w:hAnsiTheme="minorHAnsi" w:cstheme="minorHAnsi"/>
          <w:szCs w:val="24"/>
        </w:rPr>
        <w:t xml:space="preserve">One notable advantage of miRNAs lies in their accessibility, as they can be easily detected in liquid biopsies, and they exhibit a high degree of stability in various body fluids, including blood, sera, and plasma. This characteristic enables the non-invasive and longitudinal tracking of miRNA expression throughout processes such as tumor development and cancer therapies </w:t>
      </w:r>
      <w:r w:rsidR="00DC5D53" w:rsidRPr="000C6515">
        <w:rPr>
          <w:rFonts w:asciiTheme="minorHAnsi" w:hAnsiTheme="minorHAnsi" w:cstheme="minorHAnsi"/>
          <w:szCs w:val="24"/>
        </w:rPr>
        <w:fldChar w:fldCharType="begin">
          <w:fldData xml:space="preserve">PEVuZE5vdGU+PENpdGU+PEF1dGhvcj5QYXJkaW5pPC9BdXRob3I+PFllYXI+MjAxOTwvWWVhcj48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</w:fldData>
        </w:fldChar>
      </w:r>
      <w:r w:rsidR="00F9508C" w:rsidRPr="000C6515">
        <w:rPr>
          <w:rFonts w:asciiTheme="minorHAnsi" w:hAnsiTheme="minorHAnsi" w:cstheme="minorHAnsi"/>
          <w:szCs w:val="24"/>
        </w:rPr>
        <w:instrText xml:space="preserve"> ADDIN EN.CITE </w:instrText>
      </w:r>
      <w:r w:rsidR="00F9508C" w:rsidRPr="000C6515">
        <w:rPr>
          <w:rFonts w:asciiTheme="minorHAnsi" w:hAnsiTheme="minorHAnsi" w:cstheme="minorHAnsi"/>
          <w:szCs w:val="24"/>
        </w:rPr>
        <w:fldChar w:fldCharType="begin">
          <w:fldData xml:space="preserve">PEVuZE5vdGU+PENpdGU+PEF1dGhvcj5QYXJkaW5pPC9BdXRob3I+PFllYXI+MjAxOTwvWWVhcj48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</w:fldData>
        </w:fldChar>
      </w:r>
      <w:r w:rsidR="00F9508C" w:rsidRPr="000C6515">
        <w:rPr>
          <w:rFonts w:asciiTheme="minorHAnsi" w:hAnsiTheme="minorHAnsi" w:cstheme="minorHAnsi"/>
          <w:szCs w:val="24"/>
        </w:rPr>
        <w:instrText xml:space="preserve"> ADDIN EN.CITE.DATA </w:instrText>
      </w:r>
      <w:r w:rsidR="00F9508C" w:rsidRPr="000C6515">
        <w:rPr>
          <w:rFonts w:asciiTheme="minorHAnsi" w:hAnsiTheme="minorHAnsi" w:cstheme="minorHAnsi"/>
          <w:szCs w:val="24"/>
        </w:rPr>
      </w:r>
      <w:r w:rsidR="00F9508C" w:rsidRPr="000C6515">
        <w:rPr>
          <w:rFonts w:asciiTheme="minorHAnsi" w:hAnsiTheme="minorHAnsi" w:cstheme="minorHAnsi"/>
          <w:szCs w:val="24"/>
        </w:rPr>
        <w:fldChar w:fldCharType="end"/>
      </w:r>
      <w:r w:rsidR="00DC5D53" w:rsidRPr="000C6515">
        <w:rPr>
          <w:rFonts w:asciiTheme="minorHAnsi" w:hAnsiTheme="minorHAnsi" w:cstheme="minorHAnsi"/>
          <w:szCs w:val="24"/>
        </w:rPr>
      </w:r>
      <w:r w:rsidR="00DC5D53" w:rsidRPr="000C6515">
        <w:rPr>
          <w:rFonts w:asciiTheme="minorHAnsi" w:hAnsiTheme="minorHAnsi" w:cstheme="minorHAnsi"/>
          <w:szCs w:val="24"/>
        </w:rPr>
        <w:fldChar w:fldCharType="separate"/>
      </w:r>
      <w:r w:rsidR="00F9508C" w:rsidRPr="000C6515">
        <w:rPr>
          <w:rFonts w:asciiTheme="minorHAnsi" w:hAnsiTheme="minorHAnsi" w:cstheme="minorHAnsi"/>
          <w:noProof/>
          <w:szCs w:val="24"/>
        </w:rPr>
        <w:t>[</w:t>
      </w:r>
      <w:del w:id="25" w:author="Nisa U" w:date="2024-07-24T13:51:00Z" w16du:dateUtc="2024-07-24T11:51:00Z">
        <w:r w:rsidR="00000000" w:rsidDel="00420640">
          <w:fldChar w:fldCharType="begin"/>
        </w:r>
        <w:r w:rsidR="00000000" w:rsidDel="00420640">
          <w:delInstrText>HYPERLINK \l "_ENREF_26" \o "Pardini, 2019 #51703"</w:delInstrText>
        </w:r>
        <w:r w:rsidR="00000000" w:rsidDel="00420640">
          <w:fldChar w:fldCharType="separate"/>
        </w:r>
        <w:r w:rsidR="000B03C5" w:rsidRPr="000C6515" w:rsidDel="00420640">
          <w:rPr>
            <w:rFonts w:asciiTheme="minorHAnsi" w:hAnsiTheme="minorHAnsi" w:cstheme="minorHAnsi"/>
            <w:noProof/>
            <w:szCs w:val="24"/>
          </w:rPr>
          <w:delText>26</w:delText>
        </w:r>
        <w:r w:rsidR="00000000" w:rsidDel="00420640">
          <w:rPr>
            <w:rFonts w:asciiTheme="minorHAnsi" w:hAnsiTheme="minorHAnsi" w:cstheme="minorHAnsi"/>
            <w:noProof/>
            <w:szCs w:val="24"/>
          </w:rPr>
          <w:fldChar w:fldCharType="end"/>
        </w:r>
      </w:del>
      <w:ins w:id="26" w:author="Nisa U" w:date="2024-07-24T13:51:00Z" w16du:dateUtc="2024-07-24T11:51:00Z">
        <w:r w:rsidR="00420640">
          <w:fldChar w:fldCharType="begin"/>
        </w:r>
        <w:r w:rsidR="00420640">
          <w:instrText>HYPERLINK \l "_ENREF_26" \o "Pardini, 2019 #51703"</w:instrText>
        </w:r>
        <w:r w:rsidR="00420640">
          <w:fldChar w:fldCharType="separate"/>
        </w:r>
        <w:r w:rsidR="00420640" w:rsidRPr="000C6515">
          <w:rPr>
            <w:rFonts w:asciiTheme="minorHAnsi" w:hAnsiTheme="minorHAnsi" w:cstheme="minorHAnsi"/>
            <w:noProof/>
            <w:szCs w:val="24"/>
          </w:rPr>
          <w:t>2</w:t>
        </w:r>
        <w:r w:rsidR="00420640">
          <w:rPr>
            <w:rFonts w:asciiTheme="minorHAnsi" w:hAnsiTheme="minorHAnsi" w:cstheme="minorHAnsi"/>
            <w:noProof/>
            <w:szCs w:val="24"/>
          </w:rPr>
          <w:t>4</w:t>
        </w:r>
        <w:r w:rsidR="00420640">
          <w:rPr>
            <w:rFonts w:asciiTheme="minorHAnsi" w:hAnsiTheme="minorHAnsi" w:cstheme="minorHAnsi"/>
            <w:noProof/>
            <w:szCs w:val="24"/>
          </w:rPr>
          <w:fldChar w:fldCharType="end"/>
        </w:r>
      </w:ins>
      <w:r w:rsidR="00F9508C" w:rsidRPr="000C6515">
        <w:rPr>
          <w:rFonts w:asciiTheme="minorHAnsi" w:hAnsiTheme="minorHAnsi" w:cstheme="minorHAnsi"/>
          <w:noProof/>
          <w:szCs w:val="24"/>
        </w:rPr>
        <w:t>]</w:t>
      </w:r>
      <w:r w:rsidR="00DC5D53" w:rsidRPr="000C6515">
        <w:rPr>
          <w:rFonts w:asciiTheme="minorHAnsi" w:hAnsiTheme="minorHAnsi" w:cstheme="minorHAnsi"/>
          <w:szCs w:val="24"/>
        </w:rPr>
        <w:fldChar w:fldCharType="end"/>
      </w:r>
      <w:r w:rsidR="00584E17" w:rsidRPr="000C6515">
        <w:rPr>
          <w:rFonts w:asciiTheme="minorHAnsi" w:hAnsiTheme="minorHAnsi" w:cstheme="minorHAnsi"/>
          <w:szCs w:val="24"/>
        </w:rPr>
        <w:t xml:space="preserve">. </w:t>
      </w:r>
      <w:del w:id="27" w:author="Zellbiologie" w:date="2024-07-05T11:53:00Z">
        <w:r w:rsidR="00AA53F6" w:rsidRPr="00AA53F6" w:rsidDel="0002392A">
          <w:rPr>
            <w:rFonts w:asciiTheme="minorHAnsi" w:hAnsiTheme="minorHAnsi" w:cstheme="minorHAnsi"/>
            <w:szCs w:val="24"/>
          </w:rPr>
          <w:delText>Aberrant expression of miRNAs is a common occurrence in cancers</w:delText>
        </w:r>
        <w:r w:rsidR="009E48BD" w:rsidRPr="000C6515" w:rsidDel="0002392A">
          <w:rPr>
            <w:rFonts w:asciiTheme="minorHAnsi" w:hAnsiTheme="minorHAnsi" w:cstheme="minorHAnsi"/>
            <w:szCs w:val="24"/>
          </w:rPr>
          <w:delText xml:space="preserve"> </w:delText>
        </w:r>
        <w:r w:rsidR="0041347A" w:rsidRPr="000C6515" w:rsidDel="0002392A">
          <w:rPr>
            <w:rFonts w:asciiTheme="minorHAnsi" w:hAnsiTheme="minorHAnsi" w:cstheme="minorHAnsi"/>
            <w:szCs w:val="24"/>
          </w:rPr>
          <w:fldChar w:fldCharType="begin">
            <w:fldData xml:space="preserve">PEVuZE5vdGU+PENpdGU+PEF1dGhvcj5EcmFnb21pcjwvQXV0aG9yPjxZZWFyPjIwMTg8L1llYXI+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</w:fldData>
          </w:fldChar>
        </w:r>
        <w:r w:rsidR="0041347A" w:rsidRPr="000C6515" w:rsidDel="0002392A">
          <w:rPr>
            <w:rFonts w:asciiTheme="minorHAnsi" w:hAnsiTheme="minorHAnsi" w:cstheme="minorHAnsi"/>
            <w:szCs w:val="24"/>
          </w:rPr>
          <w:delInstrText xml:space="preserve"> ADDIN EN.CITE </w:delInstrText>
        </w:r>
        <w:r w:rsidR="0041347A" w:rsidRPr="000C6515" w:rsidDel="0002392A">
          <w:rPr>
            <w:rFonts w:asciiTheme="minorHAnsi" w:hAnsiTheme="minorHAnsi" w:cstheme="minorHAnsi"/>
            <w:szCs w:val="24"/>
          </w:rPr>
          <w:fldChar w:fldCharType="begin">
            <w:fldData xml:space="preserve">PEVuZE5vdGU+PENpdGU+PEF1dGhvcj5EcmFnb21pcjwvQXV0aG9yPjxZZWFyPjIwMTg8L1llYXI+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</w:fldData>
          </w:fldChar>
        </w:r>
        <w:r w:rsidR="0041347A" w:rsidRPr="000C6515" w:rsidDel="0002392A">
          <w:rPr>
            <w:rFonts w:asciiTheme="minorHAnsi" w:hAnsiTheme="minorHAnsi" w:cstheme="minorHAnsi"/>
            <w:szCs w:val="24"/>
          </w:rPr>
          <w:delInstrText xml:space="preserve"> ADDIN EN.CITE.DATA </w:delInstrText>
        </w:r>
        <w:r w:rsidR="0041347A" w:rsidRPr="000C6515" w:rsidDel="0002392A">
          <w:rPr>
            <w:rFonts w:asciiTheme="minorHAnsi" w:hAnsiTheme="minorHAnsi" w:cstheme="minorHAnsi"/>
            <w:szCs w:val="24"/>
          </w:rPr>
        </w:r>
        <w:r w:rsidR="0041347A" w:rsidRPr="000C6515" w:rsidDel="0002392A">
          <w:rPr>
            <w:rFonts w:asciiTheme="minorHAnsi" w:hAnsiTheme="minorHAnsi" w:cstheme="minorHAnsi"/>
            <w:szCs w:val="24"/>
          </w:rPr>
          <w:fldChar w:fldCharType="end"/>
        </w:r>
        <w:r w:rsidR="0041347A" w:rsidRPr="000C6515" w:rsidDel="0002392A">
          <w:rPr>
            <w:rFonts w:asciiTheme="minorHAnsi" w:hAnsiTheme="minorHAnsi" w:cstheme="minorHAnsi"/>
            <w:szCs w:val="24"/>
          </w:rPr>
        </w:r>
        <w:r w:rsidR="0041347A" w:rsidRPr="000C6515" w:rsidDel="0002392A">
          <w:rPr>
            <w:rFonts w:asciiTheme="minorHAnsi" w:hAnsiTheme="minorHAnsi" w:cstheme="minorHAnsi"/>
            <w:szCs w:val="24"/>
          </w:rPr>
          <w:fldChar w:fldCharType="separate"/>
        </w:r>
        <w:r w:rsidR="0041347A" w:rsidRPr="000C6515" w:rsidDel="0002392A">
          <w:rPr>
            <w:rFonts w:asciiTheme="minorHAnsi" w:hAnsiTheme="minorHAnsi" w:cstheme="minorHAnsi"/>
            <w:noProof/>
            <w:szCs w:val="24"/>
          </w:rPr>
          <w:delText>[</w:delText>
        </w:r>
        <w:r w:rsidR="00EC1F99" w:rsidDel="0002392A">
          <w:fldChar w:fldCharType="begin"/>
        </w:r>
        <w:r w:rsidR="00EC1F99" w:rsidDel="0002392A">
          <w:delInstrText xml:space="preserve"> HYPERLINK \l "_ENREF_22" \o "Dragomir, 2018 #51063" </w:delInstrText>
        </w:r>
        <w:r w:rsidR="00EC1F99" w:rsidDel="0002392A">
          <w:fldChar w:fldCharType="separate"/>
        </w:r>
        <w:r w:rsidR="00A87C38" w:rsidRPr="000C6515" w:rsidDel="0002392A">
          <w:rPr>
            <w:rFonts w:asciiTheme="minorHAnsi" w:hAnsiTheme="minorHAnsi" w:cstheme="minorHAnsi"/>
            <w:noProof/>
            <w:szCs w:val="24"/>
          </w:rPr>
          <w:delText>22</w:delText>
        </w:r>
        <w:r w:rsidR="00EC1F99" w:rsidDel="0002392A">
          <w:rPr>
            <w:rFonts w:asciiTheme="minorHAnsi" w:hAnsiTheme="minorHAnsi" w:cstheme="minorHAnsi"/>
            <w:noProof/>
            <w:szCs w:val="24"/>
          </w:rPr>
          <w:fldChar w:fldCharType="end"/>
        </w:r>
        <w:r w:rsidR="0041347A" w:rsidRPr="000C6515" w:rsidDel="0002392A">
          <w:rPr>
            <w:rFonts w:asciiTheme="minorHAnsi" w:hAnsiTheme="minorHAnsi" w:cstheme="minorHAnsi"/>
            <w:noProof/>
            <w:szCs w:val="24"/>
          </w:rPr>
          <w:delText>]</w:delText>
        </w:r>
        <w:r w:rsidR="0041347A" w:rsidRPr="000C6515" w:rsidDel="0002392A">
          <w:rPr>
            <w:rFonts w:asciiTheme="minorHAnsi" w:hAnsiTheme="minorHAnsi" w:cstheme="minorHAnsi"/>
            <w:szCs w:val="24"/>
          </w:rPr>
          <w:fldChar w:fldCharType="end"/>
        </w:r>
        <w:r w:rsidR="0041347A" w:rsidRPr="000C6515" w:rsidDel="0002392A">
          <w:rPr>
            <w:rFonts w:asciiTheme="minorHAnsi" w:hAnsiTheme="minorHAnsi" w:cstheme="minorHAnsi"/>
            <w:szCs w:val="24"/>
          </w:rPr>
          <w:delText xml:space="preserve"> </w:delText>
        </w:r>
        <w:r w:rsidR="00AA53F6" w:rsidRPr="00AA53F6" w:rsidDel="0002392A">
          <w:rPr>
            <w:rFonts w:asciiTheme="minorHAnsi" w:hAnsiTheme="minorHAnsi" w:cstheme="minorHAnsi"/>
            <w:szCs w:val="24"/>
          </w:rPr>
          <w:delText>and immune cells</w:delText>
        </w:r>
        <w:r w:rsidR="009E48BD" w:rsidRPr="000C6515" w:rsidDel="0002392A">
          <w:rPr>
            <w:rFonts w:asciiTheme="minorHAnsi" w:hAnsiTheme="minorHAnsi" w:cstheme="minorHAnsi"/>
            <w:szCs w:val="24"/>
          </w:rPr>
          <w:delText xml:space="preserve">. </w:delText>
        </w:r>
        <w:r w:rsidR="00AA53F6" w:rsidRPr="00AA53F6" w:rsidDel="0002392A">
          <w:rPr>
            <w:rFonts w:asciiTheme="minorHAnsi" w:hAnsiTheme="minorHAnsi" w:cstheme="minorHAnsi"/>
            <w:szCs w:val="24"/>
          </w:rPr>
          <w:delText xml:space="preserve">Recent studies have provided insights into the modulation of miRNAs in both innate and adaptive immunity, elucidating their roles in regulating the differentiation and activation of immune cells </w:delText>
        </w:r>
        <w:r w:rsidR="00AE408D" w:rsidRPr="000C6515" w:rsidDel="0002392A">
          <w:rPr>
            <w:rFonts w:asciiTheme="minorHAnsi" w:hAnsiTheme="minorHAnsi" w:cstheme="minorHAnsi"/>
            <w:szCs w:val="24"/>
          </w:rPr>
          <w:fldChar w:fldCharType="begin">
            <w:fldData xml:space="preserve">PEVuZE5vdGU+PENpdGU+PEF1dGhvcj5QYWxhZGluaTwvQXV0aG9yPjxZZWFyPjIwMTY8L1llYXI+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=
</w:fldData>
          </w:fldChar>
        </w:r>
        <w:r w:rsidR="00F9508C" w:rsidRPr="000C6515" w:rsidDel="0002392A">
          <w:rPr>
            <w:rFonts w:asciiTheme="minorHAnsi" w:hAnsiTheme="minorHAnsi" w:cstheme="minorHAnsi"/>
            <w:szCs w:val="24"/>
          </w:rPr>
          <w:delInstrText xml:space="preserve"> ADDIN EN.CITE </w:delInstrText>
        </w:r>
        <w:r w:rsidR="00F9508C" w:rsidRPr="000C6515" w:rsidDel="0002392A">
          <w:rPr>
            <w:rFonts w:asciiTheme="minorHAnsi" w:hAnsiTheme="minorHAnsi" w:cstheme="minorHAnsi"/>
            <w:szCs w:val="24"/>
          </w:rPr>
          <w:fldChar w:fldCharType="begin">
            <w:fldData xml:space="preserve">PEVuZE5vdGU+PENpdGU+PEF1dGhvcj5QYWxhZGluaTwvQXV0aG9yPjxZZWFyPjIwMTY8L1llYXI+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=
</w:fldData>
          </w:fldChar>
        </w:r>
        <w:r w:rsidR="00F9508C" w:rsidRPr="000C6515" w:rsidDel="0002392A">
          <w:rPr>
            <w:rFonts w:asciiTheme="minorHAnsi" w:hAnsiTheme="minorHAnsi" w:cstheme="minorHAnsi"/>
            <w:szCs w:val="24"/>
          </w:rPr>
          <w:delInstrText xml:space="preserve"> ADDIN EN.CITE.DATA </w:delInstrText>
        </w:r>
        <w:r w:rsidR="00F9508C" w:rsidRPr="000C6515" w:rsidDel="0002392A">
          <w:rPr>
            <w:rFonts w:asciiTheme="minorHAnsi" w:hAnsiTheme="minorHAnsi" w:cstheme="minorHAnsi"/>
            <w:szCs w:val="24"/>
          </w:rPr>
        </w:r>
        <w:r w:rsidR="00F9508C" w:rsidRPr="000C6515" w:rsidDel="0002392A">
          <w:rPr>
            <w:rFonts w:asciiTheme="minorHAnsi" w:hAnsiTheme="minorHAnsi" w:cstheme="minorHAnsi"/>
            <w:szCs w:val="24"/>
          </w:rPr>
          <w:fldChar w:fldCharType="end"/>
        </w:r>
        <w:r w:rsidR="00AE408D" w:rsidRPr="000C6515" w:rsidDel="0002392A">
          <w:rPr>
            <w:rFonts w:asciiTheme="minorHAnsi" w:hAnsiTheme="minorHAnsi" w:cstheme="minorHAnsi"/>
            <w:szCs w:val="24"/>
          </w:rPr>
        </w:r>
        <w:r w:rsidR="00AE408D" w:rsidRPr="000C6515" w:rsidDel="0002392A">
          <w:rPr>
            <w:rFonts w:asciiTheme="minorHAnsi" w:hAnsiTheme="minorHAnsi" w:cstheme="minorHAnsi"/>
            <w:szCs w:val="24"/>
          </w:rPr>
          <w:fldChar w:fldCharType="separate"/>
        </w:r>
        <w:r w:rsidR="00F9508C" w:rsidRPr="000C6515" w:rsidDel="0002392A">
          <w:rPr>
            <w:rFonts w:asciiTheme="minorHAnsi" w:hAnsiTheme="minorHAnsi" w:cstheme="minorHAnsi"/>
            <w:noProof/>
            <w:szCs w:val="24"/>
          </w:rPr>
          <w:delText>[</w:delText>
        </w:r>
        <w:r w:rsidR="00EC1F99" w:rsidDel="0002392A">
          <w:fldChar w:fldCharType="begin"/>
        </w:r>
        <w:r w:rsidR="00EC1F99" w:rsidDel="0002392A">
          <w:delInstrText xml:space="preserve"> HYPERLINK \l "_ENREF_27" \o "Paladini, 2016 #51571" </w:delInstrText>
        </w:r>
        <w:r w:rsidR="00EC1F99" w:rsidDel="0002392A">
          <w:fldChar w:fldCharType="separate"/>
        </w:r>
        <w:r w:rsidR="00A87C38" w:rsidRPr="000C6515" w:rsidDel="0002392A">
          <w:rPr>
            <w:rFonts w:asciiTheme="minorHAnsi" w:hAnsiTheme="minorHAnsi" w:cstheme="minorHAnsi"/>
            <w:noProof/>
            <w:szCs w:val="24"/>
          </w:rPr>
          <w:delText>27</w:delText>
        </w:r>
        <w:r w:rsidR="00EC1F99" w:rsidDel="0002392A">
          <w:rPr>
            <w:rFonts w:asciiTheme="minorHAnsi" w:hAnsiTheme="minorHAnsi" w:cstheme="minorHAnsi"/>
            <w:noProof/>
            <w:szCs w:val="24"/>
          </w:rPr>
          <w:fldChar w:fldCharType="end"/>
        </w:r>
        <w:r w:rsidR="00F9508C" w:rsidRPr="000C6515" w:rsidDel="0002392A">
          <w:rPr>
            <w:rFonts w:asciiTheme="minorHAnsi" w:hAnsiTheme="minorHAnsi" w:cstheme="minorHAnsi"/>
            <w:noProof/>
            <w:szCs w:val="24"/>
          </w:rPr>
          <w:delText>]</w:delText>
        </w:r>
        <w:r w:rsidR="00AE408D" w:rsidRPr="000C6515" w:rsidDel="0002392A">
          <w:rPr>
            <w:rFonts w:asciiTheme="minorHAnsi" w:hAnsiTheme="minorHAnsi" w:cstheme="minorHAnsi"/>
            <w:szCs w:val="24"/>
          </w:rPr>
          <w:fldChar w:fldCharType="end"/>
        </w:r>
        <w:r w:rsidR="000239DD" w:rsidRPr="000C6515" w:rsidDel="0002392A">
          <w:rPr>
            <w:rFonts w:asciiTheme="minorHAnsi" w:hAnsiTheme="minorHAnsi" w:cstheme="minorHAnsi"/>
            <w:szCs w:val="24"/>
          </w:rPr>
          <w:delText xml:space="preserve">. </w:delText>
        </w:r>
        <w:r w:rsidR="00AA53F6" w:rsidRPr="00AA53F6" w:rsidDel="0002392A">
          <w:rPr>
            <w:rFonts w:asciiTheme="minorHAnsi" w:hAnsiTheme="minorHAnsi" w:cstheme="minorHAnsi"/>
            <w:szCs w:val="24"/>
          </w:rPr>
          <w:delText xml:space="preserve">Additionally, the significance of suppressive tumor microenvironment-regulated miRNAs has been linked to overall cancer survival, with implications for conditions like melanoma </w:delText>
        </w:r>
        <w:r w:rsidR="00FC1A7E" w:rsidRPr="000C6515" w:rsidDel="0002392A">
          <w:rPr>
            <w:rFonts w:asciiTheme="minorHAnsi" w:hAnsiTheme="minorHAnsi" w:cstheme="minorHAnsi"/>
            <w:szCs w:val="24"/>
          </w:rPr>
          <w:fldChar w:fldCharType="begin">
            <w:fldData xml:space="preserve">PEVuZE5vdGU+PENpdGU+PEF1dGhvcj5Kb3JnZTwvQXV0aG9yPjxZZWFyPjIwMjA8L1llYXI+PFJl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</w:fldData>
          </w:fldChar>
        </w:r>
        <w:r w:rsidR="00F9508C" w:rsidRPr="000C6515" w:rsidDel="0002392A">
          <w:rPr>
            <w:rFonts w:asciiTheme="minorHAnsi" w:hAnsiTheme="minorHAnsi" w:cstheme="minorHAnsi"/>
            <w:szCs w:val="24"/>
          </w:rPr>
          <w:delInstrText xml:space="preserve"> ADDIN EN.CITE </w:delInstrText>
        </w:r>
        <w:r w:rsidR="00F9508C" w:rsidRPr="000C6515" w:rsidDel="0002392A">
          <w:rPr>
            <w:rFonts w:asciiTheme="minorHAnsi" w:hAnsiTheme="minorHAnsi" w:cstheme="minorHAnsi"/>
            <w:szCs w:val="24"/>
          </w:rPr>
          <w:fldChar w:fldCharType="begin">
            <w:fldData xml:space="preserve">PEVuZE5vdGU+PENpdGU+PEF1dGhvcj5Kb3JnZTwvQXV0aG9yPjxZZWFyPjIwMjA8L1llYXI+PFJl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</w:fldData>
          </w:fldChar>
        </w:r>
        <w:r w:rsidR="00F9508C" w:rsidRPr="000C6515" w:rsidDel="0002392A">
          <w:rPr>
            <w:rFonts w:asciiTheme="minorHAnsi" w:hAnsiTheme="minorHAnsi" w:cstheme="minorHAnsi"/>
            <w:szCs w:val="24"/>
          </w:rPr>
          <w:delInstrText xml:space="preserve"> ADDIN EN.CITE.DATA </w:delInstrText>
        </w:r>
        <w:r w:rsidR="00F9508C" w:rsidRPr="000C6515" w:rsidDel="0002392A">
          <w:rPr>
            <w:rFonts w:asciiTheme="minorHAnsi" w:hAnsiTheme="minorHAnsi" w:cstheme="minorHAnsi"/>
            <w:szCs w:val="24"/>
          </w:rPr>
        </w:r>
        <w:r w:rsidR="00F9508C" w:rsidRPr="000C6515" w:rsidDel="0002392A">
          <w:rPr>
            <w:rFonts w:asciiTheme="minorHAnsi" w:hAnsiTheme="minorHAnsi" w:cstheme="minorHAnsi"/>
            <w:szCs w:val="24"/>
          </w:rPr>
          <w:fldChar w:fldCharType="end"/>
        </w:r>
        <w:r w:rsidR="00FC1A7E" w:rsidRPr="000C6515" w:rsidDel="0002392A">
          <w:rPr>
            <w:rFonts w:asciiTheme="minorHAnsi" w:hAnsiTheme="minorHAnsi" w:cstheme="minorHAnsi"/>
            <w:szCs w:val="24"/>
          </w:rPr>
        </w:r>
        <w:r w:rsidR="00FC1A7E" w:rsidRPr="000C6515" w:rsidDel="0002392A">
          <w:rPr>
            <w:rFonts w:asciiTheme="minorHAnsi" w:hAnsiTheme="minorHAnsi" w:cstheme="minorHAnsi"/>
            <w:szCs w:val="24"/>
          </w:rPr>
          <w:fldChar w:fldCharType="separate"/>
        </w:r>
        <w:r w:rsidR="00F9508C" w:rsidRPr="000C6515" w:rsidDel="0002392A">
          <w:rPr>
            <w:rFonts w:asciiTheme="minorHAnsi" w:hAnsiTheme="minorHAnsi" w:cstheme="minorHAnsi"/>
            <w:noProof/>
            <w:szCs w:val="24"/>
          </w:rPr>
          <w:delText>[</w:delText>
        </w:r>
        <w:r w:rsidR="00EC1F99" w:rsidDel="0002392A">
          <w:fldChar w:fldCharType="begin"/>
        </w:r>
        <w:r w:rsidR="00EC1F99" w:rsidDel="0002392A">
          <w:delInstrText xml:space="preserve"> HYPERLINK \l "_ENREF_25" \o "Gajos-Michniewicz, 2019 #51944" </w:delInstrText>
        </w:r>
        <w:r w:rsidR="00EC1F99" w:rsidDel="0002392A">
          <w:fldChar w:fldCharType="separate"/>
        </w:r>
        <w:r w:rsidR="00A87C38" w:rsidRPr="000C6515" w:rsidDel="0002392A">
          <w:rPr>
            <w:rFonts w:asciiTheme="minorHAnsi" w:hAnsiTheme="minorHAnsi" w:cstheme="minorHAnsi"/>
            <w:noProof/>
            <w:szCs w:val="24"/>
          </w:rPr>
          <w:delText>25</w:delText>
        </w:r>
        <w:r w:rsidR="00EC1F99" w:rsidDel="0002392A">
          <w:rPr>
            <w:rFonts w:asciiTheme="minorHAnsi" w:hAnsiTheme="minorHAnsi" w:cstheme="minorHAnsi"/>
            <w:noProof/>
            <w:szCs w:val="24"/>
          </w:rPr>
          <w:fldChar w:fldCharType="end"/>
        </w:r>
        <w:r w:rsidR="00F9508C" w:rsidRPr="000C6515" w:rsidDel="0002392A">
          <w:rPr>
            <w:rFonts w:asciiTheme="minorHAnsi" w:hAnsiTheme="minorHAnsi" w:cstheme="minorHAnsi"/>
            <w:noProof/>
            <w:szCs w:val="24"/>
          </w:rPr>
          <w:delText xml:space="preserve">, </w:delText>
        </w:r>
        <w:r w:rsidR="00EC1F99" w:rsidDel="0002392A">
          <w:fldChar w:fldCharType="begin"/>
        </w:r>
        <w:r w:rsidR="00EC1F99" w:rsidDel="0002392A">
          <w:delInstrText xml:space="preserve"> HYPERLINK \l "_ENREF_28" \o "Jorge, 2020 #51575" </w:delInstrText>
        </w:r>
        <w:r w:rsidR="00EC1F99" w:rsidDel="0002392A">
          <w:fldChar w:fldCharType="separate"/>
        </w:r>
        <w:r w:rsidR="00A87C38" w:rsidRPr="000C6515" w:rsidDel="0002392A">
          <w:rPr>
            <w:rFonts w:asciiTheme="minorHAnsi" w:hAnsiTheme="minorHAnsi" w:cstheme="minorHAnsi"/>
            <w:noProof/>
            <w:szCs w:val="24"/>
          </w:rPr>
          <w:delText>28</w:delText>
        </w:r>
        <w:r w:rsidR="00EC1F99" w:rsidDel="0002392A">
          <w:rPr>
            <w:rFonts w:asciiTheme="minorHAnsi" w:hAnsiTheme="minorHAnsi" w:cstheme="minorHAnsi"/>
            <w:noProof/>
            <w:szCs w:val="24"/>
          </w:rPr>
          <w:fldChar w:fldCharType="end"/>
        </w:r>
        <w:r w:rsidR="00F9508C" w:rsidRPr="000C6515" w:rsidDel="0002392A">
          <w:rPr>
            <w:rFonts w:asciiTheme="minorHAnsi" w:hAnsiTheme="minorHAnsi" w:cstheme="minorHAnsi"/>
            <w:noProof/>
            <w:szCs w:val="24"/>
          </w:rPr>
          <w:delText>]</w:delText>
        </w:r>
        <w:r w:rsidR="00FC1A7E" w:rsidRPr="000C6515" w:rsidDel="0002392A">
          <w:rPr>
            <w:rFonts w:asciiTheme="minorHAnsi" w:hAnsiTheme="minorHAnsi" w:cstheme="minorHAnsi"/>
            <w:szCs w:val="24"/>
          </w:rPr>
          <w:fldChar w:fldCharType="end"/>
        </w:r>
        <w:r w:rsidR="00FC1A7E" w:rsidRPr="000C6515" w:rsidDel="0002392A">
          <w:rPr>
            <w:rFonts w:asciiTheme="minorHAnsi" w:hAnsiTheme="minorHAnsi" w:cstheme="minorHAnsi"/>
            <w:szCs w:val="24"/>
          </w:rPr>
          <w:delText xml:space="preserve">. </w:delText>
        </w:r>
      </w:del>
      <w:r w:rsidR="00AA53F6" w:rsidRPr="00AA53F6">
        <w:rPr>
          <w:rFonts w:asciiTheme="minorHAnsi" w:hAnsiTheme="minorHAnsi" w:cstheme="minorHAnsi"/>
          <w:szCs w:val="24"/>
        </w:rPr>
        <w:t xml:space="preserve">Notably, miRNAs facilitate communication between tumor cells and various components of the tumor microenvironment, including cancer-associated fibroblasts, dendritic cells, natural killer cells, and macrophages, as evidenced by numerous studies </w:t>
      </w:r>
      <w:r w:rsidR="00806D3E"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ZWNOdW0+NTA5OTM8L1JlY051bT48RGlzcGxheVRleHQ+WzIzXTwvRGlzcGxheVRleHQ+PHJlY29y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D6225D" w:rsidRPr="000C6515">
        <w:rPr>
          <w:rFonts w:asciiTheme="minorHAnsi" w:hAnsiTheme="minorHAnsi" w:cstheme="minorHAnsi"/>
          <w:szCs w:val="24"/>
        </w:rPr>
        <w:instrText xml:space="preserve"> ADDIN EN.CITE </w:instrText>
      </w:r>
      <w:r w:rsidR="00D6225D"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ZWNOdW0+NTA5OTM8L1JlY051bT48RGlzcGxheVRleHQ+WzIzXTwvRGlzcGxheVRleHQ+PHJlY29y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D6225D" w:rsidRPr="000C6515">
        <w:rPr>
          <w:rFonts w:asciiTheme="minorHAnsi" w:hAnsiTheme="minorHAnsi" w:cstheme="minorHAnsi"/>
          <w:szCs w:val="24"/>
        </w:rPr>
        <w:instrText xml:space="preserve"> ADDIN EN.CITE.DATA </w:instrText>
      </w:r>
      <w:r w:rsidR="00D6225D" w:rsidRPr="000C6515">
        <w:rPr>
          <w:rFonts w:asciiTheme="minorHAnsi" w:hAnsiTheme="minorHAnsi" w:cstheme="minorHAnsi"/>
          <w:szCs w:val="24"/>
        </w:rPr>
      </w:r>
      <w:r w:rsidR="00D6225D" w:rsidRPr="000C6515">
        <w:rPr>
          <w:rFonts w:asciiTheme="minorHAnsi" w:hAnsiTheme="minorHAnsi" w:cstheme="minorHAnsi"/>
          <w:szCs w:val="24"/>
        </w:rPr>
        <w:fldChar w:fldCharType="end"/>
      </w:r>
      <w:r w:rsidR="00806D3E" w:rsidRPr="000C6515">
        <w:rPr>
          <w:rFonts w:asciiTheme="minorHAnsi" w:hAnsiTheme="minorHAnsi" w:cstheme="minorHAnsi"/>
          <w:szCs w:val="24"/>
        </w:rPr>
      </w:r>
      <w:r w:rsidR="00806D3E" w:rsidRPr="000C6515">
        <w:rPr>
          <w:rFonts w:asciiTheme="minorHAnsi" w:hAnsiTheme="minorHAnsi" w:cstheme="minorHAnsi"/>
          <w:szCs w:val="24"/>
        </w:rPr>
        <w:fldChar w:fldCharType="separate"/>
      </w:r>
      <w:r w:rsidR="00D6225D" w:rsidRPr="000C6515">
        <w:rPr>
          <w:rFonts w:asciiTheme="minorHAnsi" w:hAnsiTheme="minorHAnsi" w:cstheme="minorHAnsi"/>
          <w:noProof/>
          <w:szCs w:val="24"/>
        </w:rPr>
        <w:t>[</w:t>
      </w:r>
      <w:del w:id="28" w:author="Nisa U" w:date="2024-07-24T13:51:00Z" w16du:dateUtc="2024-07-24T11:51:00Z">
        <w:r w:rsidR="00000000" w:rsidDel="00420640">
          <w:fldChar w:fldCharType="begin"/>
        </w:r>
        <w:r w:rsidR="00000000" w:rsidDel="00420640">
          <w:delInstrText>HYPERLINK \l "_ENREF_23" \o "Nguyen, 2021 #50993"</w:delInstrText>
        </w:r>
        <w:r w:rsidR="00000000" w:rsidDel="00420640">
          <w:fldChar w:fldCharType="separate"/>
        </w:r>
        <w:r w:rsidR="000B03C5" w:rsidRPr="000C6515" w:rsidDel="00420640">
          <w:rPr>
            <w:rFonts w:asciiTheme="minorHAnsi" w:hAnsiTheme="minorHAnsi" w:cstheme="minorHAnsi"/>
            <w:noProof/>
            <w:szCs w:val="24"/>
          </w:rPr>
          <w:delText>23</w:delText>
        </w:r>
        <w:r w:rsidR="00000000" w:rsidDel="00420640">
          <w:rPr>
            <w:rFonts w:asciiTheme="minorHAnsi" w:hAnsiTheme="minorHAnsi" w:cstheme="minorHAnsi"/>
            <w:noProof/>
            <w:szCs w:val="24"/>
          </w:rPr>
          <w:fldChar w:fldCharType="end"/>
        </w:r>
      </w:del>
      <w:ins w:id="29" w:author="Nisa U" w:date="2024-07-24T13:51:00Z" w16du:dateUtc="2024-07-24T11:51:00Z">
        <w:r w:rsidR="00420640">
          <w:fldChar w:fldCharType="begin"/>
        </w:r>
        <w:r w:rsidR="00420640">
          <w:instrText>HYPERLINK \l "_ENREF_23" \o "Nguyen, 2021 #50993"</w:instrText>
        </w:r>
        <w:r w:rsidR="00420640">
          <w:fldChar w:fldCharType="separate"/>
        </w:r>
        <w:r w:rsidR="00420640" w:rsidRPr="000C6515">
          <w:rPr>
            <w:rFonts w:asciiTheme="minorHAnsi" w:hAnsiTheme="minorHAnsi" w:cstheme="minorHAnsi"/>
            <w:noProof/>
            <w:szCs w:val="24"/>
          </w:rPr>
          <w:t>2</w:t>
        </w:r>
        <w:r w:rsidR="00420640">
          <w:rPr>
            <w:rFonts w:asciiTheme="minorHAnsi" w:hAnsiTheme="minorHAnsi" w:cstheme="minorHAnsi"/>
            <w:noProof/>
            <w:szCs w:val="24"/>
          </w:rPr>
          <w:t>1</w:t>
        </w:r>
        <w:r w:rsidR="00420640">
          <w:rPr>
            <w:rFonts w:asciiTheme="minorHAnsi" w:hAnsiTheme="minorHAnsi" w:cstheme="minorHAnsi"/>
            <w:noProof/>
            <w:szCs w:val="24"/>
          </w:rPr>
          <w:fldChar w:fldCharType="end"/>
        </w:r>
      </w:ins>
      <w:r w:rsidR="00D6225D" w:rsidRPr="000C6515">
        <w:rPr>
          <w:rFonts w:asciiTheme="minorHAnsi" w:hAnsiTheme="minorHAnsi" w:cstheme="minorHAnsi"/>
          <w:noProof/>
          <w:szCs w:val="24"/>
        </w:rPr>
        <w:t>]</w:t>
      </w:r>
      <w:r w:rsidR="00806D3E" w:rsidRPr="000C6515">
        <w:rPr>
          <w:rFonts w:asciiTheme="minorHAnsi" w:hAnsiTheme="minorHAnsi" w:cstheme="minorHAnsi"/>
          <w:szCs w:val="24"/>
        </w:rPr>
        <w:fldChar w:fldCharType="end"/>
      </w:r>
      <w:r w:rsidR="00AA53F6">
        <w:rPr>
          <w:rFonts w:asciiTheme="minorHAnsi" w:hAnsiTheme="minorHAnsi" w:cstheme="minorHAnsi"/>
          <w:szCs w:val="24"/>
        </w:rPr>
        <w:t xml:space="preserve">. </w:t>
      </w:r>
      <w:r w:rsidR="00806D3E" w:rsidRPr="000C6515">
        <w:rPr>
          <w:rFonts w:asciiTheme="minorHAnsi" w:hAnsiTheme="minorHAnsi" w:cstheme="minorHAnsi"/>
          <w:szCs w:val="24"/>
        </w:rPr>
        <w:t xml:space="preserve"> </w:t>
      </w:r>
      <w:r w:rsidR="00AA53F6" w:rsidRPr="00AA53F6">
        <w:rPr>
          <w:rFonts w:asciiTheme="minorHAnsi" w:hAnsiTheme="minorHAnsi" w:cstheme="minorHAnsi"/>
          <w:szCs w:val="24"/>
        </w:rPr>
        <w:t xml:space="preserve">Their involvement in both primary and acquired resistance to immunotherapy across various cancer entities, including melanoma, has been well-documented </w:t>
      </w:r>
      <w:r w:rsidR="003B076A" w:rsidRPr="000C6515">
        <w:rPr>
          <w:rFonts w:asciiTheme="minorHAnsi" w:hAnsiTheme="minorHAnsi" w:cstheme="minorHAnsi"/>
          <w:szCs w:val="24"/>
        </w:rPr>
        <w:fldChar w:fldCharType="begin">
          <w:fldData xml:space="preserve">PEVuZE5vdGU+PENpdGU+PEF1dGhvcj5WYXJyb25lPC9BdXRob3I+PFllYXI+MjAyMDwvWWVhcj48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PEVuZE5vdGU+PENpdGU+PEF1dGhvcj5WYXJyb25lPC9BdXRob3I+PFllYXI+MjAyMDwvWWVhcj48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3B076A" w:rsidRPr="000C6515">
        <w:rPr>
          <w:rFonts w:asciiTheme="minorHAnsi" w:hAnsiTheme="minorHAnsi" w:cstheme="minorHAnsi"/>
          <w:szCs w:val="24"/>
        </w:rPr>
      </w:r>
      <w:r w:rsidR="003B076A" w:rsidRPr="000C6515">
        <w:rPr>
          <w:rFonts w:asciiTheme="minorHAnsi" w:hAnsiTheme="minorHAnsi" w:cstheme="minorHAnsi"/>
          <w:szCs w:val="24"/>
        </w:rPr>
        <w:fldChar w:fldCharType="separate"/>
      </w:r>
      <w:r w:rsidR="00487DBA">
        <w:rPr>
          <w:rFonts w:asciiTheme="minorHAnsi" w:hAnsiTheme="minorHAnsi" w:cstheme="minorHAnsi"/>
          <w:noProof/>
          <w:szCs w:val="24"/>
        </w:rPr>
        <w:t>[</w:t>
      </w:r>
      <w:del w:id="30" w:author="Nisa U" w:date="2024-07-24T13:51:00Z" w16du:dateUtc="2024-07-24T11:51:00Z">
        <w:r w:rsidR="00000000" w:rsidDel="00420640">
          <w:fldChar w:fldCharType="begin"/>
        </w:r>
        <w:r w:rsidR="00000000" w:rsidDel="00420640">
          <w:delInstrText>HYPERLINK \l "_ENREF_27" \o "Varrone, 2020 #51613"</w:delInstrText>
        </w:r>
        <w:r w:rsidR="00000000" w:rsidDel="00420640">
          <w:fldChar w:fldCharType="separate"/>
        </w:r>
        <w:r w:rsidR="000B03C5" w:rsidDel="00420640">
          <w:rPr>
            <w:rFonts w:asciiTheme="minorHAnsi" w:hAnsiTheme="minorHAnsi" w:cstheme="minorHAnsi"/>
            <w:noProof/>
            <w:szCs w:val="24"/>
          </w:rPr>
          <w:delText>27</w:delText>
        </w:r>
        <w:r w:rsidR="00000000" w:rsidDel="00420640">
          <w:rPr>
            <w:rFonts w:asciiTheme="minorHAnsi" w:hAnsiTheme="minorHAnsi" w:cstheme="minorHAnsi"/>
            <w:noProof/>
            <w:szCs w:val="24"/>
          </w:rPr>
          <w:fldChar w:fldCharType="end"/>
        </w:r>
      </w:del>
      <w:ins w:id="31" w:author="Nisa U" w:date="2024-07-24T13:51:00Z" w16du:dateUtc="2024-07-24T11:51:00Z">
        <w:r w:rsidR="00420640">
          <w:fldChar w:fldCharType="begin"/>
        </w:r>
        <w:r w:rsidR="00420640">
          <w:instrText>HYPERLINK \l "_ENREF_27" \o "Varrone, 2020 #51613"</w:instrText>
        </w:r>
        <w:r w:rsidR="00420640">
          <w:fldChar w:fldCharType="separate"/>
        </w:r>
        <w:r w:rsidR="00420640">
          <w:rPr>
            <w:rFonts w:asciiTheme="minorHAnsi" w:hAnsiTheme="minorHAnsi" w:cstheme="minorHAnsi"/>
            <w:noProof/>
            <w:szCs w:val="24"/>
          </w:rPr>
          <w:t>2</w:t>
        </w:r>
        <w:r w:rsidR="00420640">
          <w:rPr>
            <w:rFonts w:asciiTheme="minorHAnsi" w:hAnsiTheme="minorHAnsi" w:cstheme="minorHAnsi"/>
            <w:noProof/>
            <w:szCs w:val="24"/>
          </w:rPr>
          <w:t>5</w:t>
        </w:r>
        <w:r w:rsidR="00420640">
          <w:rPr>
            <w:rFonts w:asciiTheme="minorHAnsi" w:hAnsiTheme="minorHAnsi" w:cstheme="minorHAnsi"/>
            <w:noProof/>
            <w:szCs w:val="24"/>
          </w:rPr>
          <w:fldChar w:fldCharType="end"/>
        </w:r>
      </w:ins>
      <w:r w:rsidR="00487DBA">
        <w:rPr>
          <w:rFonts w:asciiTheme="minorHAnsi" w:hAnsiTheme="minorHAnsi" w:cstheme="minorHAnsi"/>
          <w:noProof/>
          <w:szCs w:val="24"/>
        </w:rPr>
        <w:t xml:space="preserve">, </w:t>
      </w:r>
      <w:del w:id="32" w:author="Nisa U" w:date="2024-07-24T13:51:00Z" w16du:dateUtc="2024-07-24T11:51:00Z">
        <w:r w:rsidR="00000000" w:rsidDel="00420640">
          <w:fldChar w:fldCharType="begin"/>
        </w:r>
        <w:r w:rsidR="00000000" w:rsidDel="00420640">
          <w:delInstrText>HYPERLINK \l "_ENREF_28" \o "Motti, 2020 #51604"</w:delInstrText>
        </w:r>
        <w:r w:rsidR="00000000" w:rsidDel="00420640">
          <w:fldChar w:fldCharType="separate"/>
        </w:r>
        <w:r w:rsidR="000B03C5" w:rsidDel="00420640">
          <w:rPr>
            <w:rFonts w:asciiTheme="minorHAnsi" w:hAnsiTheme="minorHAnsi" w:cstheme="minorHAnsi"/>
            <w:noProof/>
            <w:szCs w:val="24"/>
          </w:rPr>
          <w:delText>28</w:delText>
        </w:r>
        <w:r w:rsidR="00000000" w:rsidDel="00420640">
          <w:rPr>
            <w:rFonts w:asciiTheme="minorHAnsi" w:hAnsiTheme="minorHAnsi" w:cstheme="minorHAnsi"/>
            <w:noProof/>
            <w:szCs w:val="24"/>
          </w:rPr>
          <w:fldChar w:fldCharType="end"/>
        </w:r>
      </w:del>
      <w:ins w:id="33" w:author="Nisa U" w:date="2024-07-24T13:51:00Z" w16du:dateUtc="2024-07-24T11:51:00Z">
        <w:r w:rsidR="00420640">
          <w:fldChar w:fldCharType="begin"/>
        </w:r>
        <w:r w:rsidR="00420640">
          <w:instrText>HYPERLINK \l "_ENREF_28" \o "Motti, 2020 #51604"</w:instrText>
        </w:r>
        <w:r w:rsidR="00420640">
          <w:fldChar w:fldCharType="separate"/>
        </w:r>
        <w:r w:rsidR="00420640">
          <w:rPr>
            <w:rFonts w:asciiTheme="minorHAnsi" w:hAnsiTheme="minorHAnsi" w:cstheme="minorHAnsi"/>
            <w:noProof/>
            <w:szCs w:val="24"/>
          </w:rPr>
          <w:t>2</w:t>
        </w:r>
        <w:r w:rsidR="00420640">
          <w:rPr>
            <w:rFonts w:asciiTheme="minorHAnsi" w:hAnsiTheme="minorHAnsi" w:cstheme="minorHAnsi"/>
            <w:noProof/>
            <w:szCs w:val="24"/>
          </w:rPr>
          <w:t>6</w:t>
        </w:r>
        <w:r w:rsidR="00420640">
          <w:rPr>
            <w:rFonts w:asciiTheme="minorHAnsi" w:hAnsiTheme="minorHAnsi" w:cstheme="minorHAnsi"/>
            <w:noProof/>
            <w:szCs w:val="24"/>
          </w:rPr>
          <w:fldChar w:fldCharType="end"/>
        </w:r>
      </w:ins>
      <w:r w:rsidR="00487DBA">
        <w:rPr>
          <w:rFonts w:asciiTheme="minorHAnsi" w:hAnsiTheme="minorHAnsi" w:cstheme="minorHAnsi"/>
          <w:noProof/>
          <w:szCs w:val="24"/>
        </w:rPr>
        <w:t>]</w:t>
      </w:r>
      <w:r w:rsidR="003B076A" w:rsidRPr="000C6515">
        <w:rPr>
          <w:rFonts w:asciiTheme="minorHAnsi" w:hAnsiTheme="minorHAnsi" w:cstheme="minorHAnsi"/>
          <w:szCs w:val="24"/>
        </w:rPr>
        <w:fldChar w:fldCharType="end"/>
      </w:r>
      <w:r w:rsidR="00333F19" w:rsidRPr="000C6515">
        <w:rPr>
          <w:rFonts w:asciiTheme="minorHAnsi" w:hAnsiTheme="minorHAnsi" w:cstheme="minorHAnsi"/>
          <w:szCs w:val="24"/>
        </w:rPr>
        <w:t xml:space="preserve">. Furthermore, miRNAs </w:t>
      </w:r>
      <w:r w:rsidR="00AA53F6" w:rsidRPr="00AA53F6">
        <w:rPr>
          <w:rFonts w:asciiTheme="minorHAnsi" w:hAnsiTheme="minorHAnsi" w:cstheme="minorHAnsi"/>
          <w:szCs w:val="24"/>
        </w:rPr>
        <w:t xml:space="preserve">are currently under consideration as promising predictive biomarkers for distinguishing between </w:t>
      </w:r>
      <w:r w:rsidR="00681C70">
        <w:rPr>
          <w:rFonts w:asciiTheme="minorHAnsi" w:hAnsiTheme="minorHAnsi" w:cstheme="minorHAnsi"/>
          <w:szCs w:val="24"/>
        </w:rPr>
        <w:t>Responders</w:t>
      </w:r>
      <w:r w:rsidR="00AA53F6" w:rsidRPr="00AA53F6">
        <w:rPr>
          <w:rFonts w:asciiTheme="minorHAnsi" w:hAnsiTheme="minorHAnsi" w:cstheme="minorHAnsi"/>
          <w:szCs w:val="24"/>
        </w:rPr>
        <w:t xml:space="preserve"> and </w:t>
      </w:r>
      <w:r w:rsidR="00681C70">
        <w:rPr>
          <w:rFonts w:asciiTheme="minorHAnsi" w:hAnsiTheme="minorHAnsi" w:cstheme="minorHAnsi"/>
          <w:szCs w:val="24"/>
        </w:rPr>
        <w:t>Non-Responders</w:t>
      </w:r>
      <w:r w:rsidR="00AA53F6" w:rsidRPr="00AA53F6">
        <w:rPr>
          <w:rFonts w:asciiTheme="minorHAnsi" w:hAnsiTheme="minorHAnsi" w:cstheme="minorHAnsi"/>
          <w:szCs w:val="24"/>
        </w:rPr>
        <w:t xml:space="preserve"> to</w:t>
      </w:r>
      <w:r w:rsidR="00AA53F6">
        <w:rPr>
          <w:rFonts w:asciiTheme="minorHAnsi" w:hAnsiTheme="minorHAnsi" w:cstheme="minorHAnsi"/>
          <w:szCs w:val="24"/>
        </w:rPr>
        <w:t xml:space="preserve"> ICI</w:t>
      </w:r>
      <w:r w:rsidR="00AA53F6" w:rsidRPr="00AA53F6">
        <w:rPr>
          <w:rFonts w:asciiTheme="minorHAnsi" w:hAnsiTheme="minorHAnsi" w:cstheme="minorHAnsi"/>
          <w:szCs w:val="24"/>
        </w:rPr>
        <w:t xml:space="preserve"> therapies</w:t>
      </w:r>
      <w:r w:rsidR="00AA53F6">
        <w:rPr>
          <w:rFonts w:asciiTheme="minorHAnsi" w:hAnsiTheme="minorHAnsi" w:cstheme="minorHAnsi"/>
          <w:szCs w:val="24"/>
        </w:rPr>
        <w:t xml:space="preserve"> </w:t>
      </w:r>
      <w:r w:rsidR="0041347A"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ZWNOdW0+NTA5OTM8L1JlY051bT48RGlzcGxheVRleHQ+WzIzLCAyOV08L0Rpc3BsYXlUZXh0Pjxy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PEVuZE5vdGU+PENpdGU+PEF1dGhvcj5OZ3V5ZW48L0F1dGhvcj48WWVhcj4yMDIxPC9ZZWFyPjxS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41347A" w:rsidRPr="000C6515">
        <w:rPr>
          <w:rFonts w:asciiTheme="minorHAnsi" w:hAnsiTheme="minorHAnsi" w:cstheme="minorHAnsi"/>
          <w:szCs w:val="24"/>
        </w:rPr>
      </w:r>
      <w:r w:rsidR="0041347A"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23" w:tooltip="Nguyen, 2021 #50993" w:history="1">
        <w:r w:rsidR="000B03C5">
          <w:rPr>
            <w:rFonts w:asciiTheme="minorHAnsi" w:hAnsiTheme="minorHAnsi" w:cstheme="minorHAnsi"/>
            <w:noProof/>
            <w:szCs w:val="24"/>
          </w:rPr>
          <w:t>23</w:t>
        </w:r>
      </w:hyperlink>
      <w:r w:rsidR="00487DBA">
        <w:rPr>
          <w:rFonts w:asciiTheme="minorHAnsi" w:hAnsiTheme="minorHAnsi" w:cstheme="minorHAnsi"/>
          <w:noProof/>
          <w:szCs w:val="24"/>
        </w:rPr>
        <w:t xml:space="preserve">, </w:t>
      </w:r>
      <w:hyperlink w:anchor="_ENREF_29" w:tooltip="Nakahara, 2020 #51727" w:history="1">
        <w:r w:rsidR="000B03C5">
          <w:rPr>
            <w:rFonts w:asciiTheme="minorHAnsi" w:hAnsiTheme="minorHAnsi" w:cstheme="minorHAnsi"/>
            <w:noProof/>
            <w:szCs w:val="24"/>
          </w:rPr>
          <w:t>29</w:t>
        </w:r>
      </w:hyperlink>
      <w:r w:rsidR="00487DBA">
        <w:rPr>
          <w:rFonts w:asciiTheme="minorHAnsi" w:hAnsiTheme="minorHAnsi" w:cstheme="minorHAnsi"/>
          <w:noProof/>
          <w:szCs w:val="24"/>
        </w:rPr>
        <w:t>]</w:t>
      </w:r>
      <w:r w:rsidR="0041347A" w:rsidRPr="000C6515">
        <w:rPr>
          <w:rFonts w:asciiTheme="minorHAnsi" w:hAnsiTheme="minorHAnsi" w:cstheme="minorHAnsi"/>
          <w:szCs w:val="24"/>
        </w:rPr>
        <w:fldChar w:fldCharType="end"/>
      </w:r>
      <w:r w:rsidR="00333F19" w:rsidRPr="000C6515">
        <w:rPr>
          <w:rFonts w:asciiTheme="minorHAnsi" w:hAnsiTheme="minorHAnsi" w:cstheme="minorHAnsi"/>
          <w:szCs w:val="24"/>
        </w:rPr>
        <w:t xml:space="preserve">. </w:t>
      </w:r>
      <w:r w:rsidR="00AA53F6" w:rsidRPr="00AA53F6">
        <w:rPr>
          <w:rFonts w:asciiTheme="minorHAnsi" w:hAnsiTheme="minorHAnsi" w:cstheme="minorHAnsi"/>
          <w:szCs w:val="24"/>
        </w:rPr>
        <w:t xml:space="preserve">Notably, studies have demonstrated that the expression of miRNA-222 in melanoma tissue was significantly higher in patients who derived no clinical benefit from Ipilimumab treatment (anti-CTLA-4) compared to </w:t>
      </w:r>
      <w:r w:rsidR="00681C70">
        <w:rPr>
          <w:rFonts w:asciiTheme="minorHAnsi" w:hAnsiTheme="minorHAnsi" w:cstheme="minorHAnsi"/>
          <w:szCs w:val="24"/>
        </w:rPr>
        <w:t>Responders</w:t>
      </w:r>
      <w:r w:rsidR="00AA53F6">
        <w:rPr>
          <w:rFonts w:asciiTheme="minorHAnsi" w:hAnsiTheme="minorHAnsi" w:cstheme="minorHAnsi"/>
          <w:szCs w:val="24"/>
        </w:rPr>
        <w:t xml:space="preserve"> </w:t>
      </w:r>
      <w:del w:id="34" w:author="Zellbiologie" w:date="2024-07-05T11:53:00Z">
        <w:r w:rsidR="00333F19" w:rsidRPr="000C6515" w:rsidDel="0002392A">
          <w:rPr>
            <w:rFonts w:asciiTheme="minorHAnsi" w:hAnsiTheme="minorHAnsi" w:cstheme="minorHAnsi"/>
            <w:szCs w:val="24"/>
          </w:rPr>
          <w:fldChar w:fldCharType="begin">
            <w:fldData xml:space="preserve">PEVuZE5vdGU+PENpdGU+PEF1dGhvcj5HYWxvcmUtSGFza2VsPC9BdXRob3I+PFllYXI+MjAxNTwv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</w:fldData>
          </w:fldChar>
        </w:r>
        <w:r w:rsidR="00F9508C" w:rsidRPr="000C6515" w:rsidDel="0002392A">
          <w:rPr>
            <w:rFonts w:asciiTheme="minorHAnsi" w:hAnsiTheme="minorHAnsi" w:cstheme="minorHAnsi"/>
            <w:szCs w:val="24"/>
          </w:rPr>
          <w:delInstrText xml:space="preserve"> ADDIN EN.CITE </w:delInstrText>
        </w:r>
        <w:r w:rsidR="00F9508C" w:rsidRPr="000C6515" w:rsidDel="0002392A">
          <w:rPr>
            <w:rFonts w:asciiTheme="minorHAnsi" w:hAnsiTheme="minorHAnsi" w:cstheme="minorHAnsi"/>
            <w:szCs w:val="24"/>
          </w:rPr>
          <w:fldChar w:fldCharType="begin">
            <w:fldData xml:space="preserve">PEVuZE5vdGU+PENpdGU+PEF1dGhvcj5HYWxvcmUtSGFza2VsPC9BdXRob3I+PFllYXI+MjAxNTwv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</w:fldData>
          </w:fldChar>
        </w:r>
        <w:r w:rsidR="00F9508C" w:rsidRPr="000C6515" w:rsidDel="0002392A">
          <w:rPr>
            <w:rFonts w:asciiTheme="minorHAnsi" w:hAnsiTheme="minorHAnsi" w:cstheme="minorHAnsi"/>
            <w:szCs w:val="24"/>
          </w:rPr>
          <w:delInstrText xml:space="preserve"> ADDIN EN.CITE.DATA </w:delInstrText>
        </w:r>
        <w:r w:rsidR="00F9508C" w:rsidRPr="000C6515" w:rsidDel="0002392A">
          <w:rPr>
            <w:rFonts w:asciiTheme="minorHAnsi" w:hAnsiTheme="minorHAnsi" w:cstheme="minorHAnsi"/>
            <w:szCs w:val="24"/>
          </w:rPr>
        </w:r>
        <w:r w:rsidR="00F9508C" w:rsidRPr="000C6515" w:rsidDel="0002392A">
          <w:rPr>
            <w:rFonts w:asciiTheme="minorHAnsi" w:hAnsiTheme="minorHAnsi" w:cstheme="minorHAnsi"/>
            <w:szCs w:val="24"/>
          </w:rPr>
          <w:fldChar w:fldCharType="end"/>
        </w:r>
        <w:r w:rsidR="00333F19" w:rsidRPr="000C6515" w:rsidDel="0002392A">
          <w:rPr>
            <w:rFonts w:asciiTheme="minorHAnsi" w:hAnsiTheme="minorHAnsi" w:cstheme="minorHAnsi"/>
            <w:szCs w:val="24"/>
          </w:rPr>
        </w:r>
        <w:r w:rsidR="00333F19" w:rsidRPr="000C6515" w:rsidDel="0002392A">
          <w:rPr>
            <w:rFonts w:asciiTheme="minorHAnsi" w:hAnsiTheme="minorHAnsi" w:cstheme="minorHAnsi"/>
            <w:szCs w:val="24"/>
          </w:rPr>
          <w:fldChar w:fldCharType="separate"/>
        </w:r>
        <w:r w:rsidR="00F9508C" w:rsidRPr="000C6515" w:rsidDel="0002392A">
          <w:rPr>
            <w:rFonts w:asciiTheme="minorHAnsi" w:hAnsiTheme="minorHAnsi" w:cstheme="minorHAnsi"/>
            <w:noProof/>
            <w:szCs w:val="24"/>
          </w:rPr>
          <w:delText>[</w:delText>
        </w:r>
        <w:r w:rsidR="00EC1F99" w:rsidDel="0002392A">
          <w:fldChar w:fldCharType="begin"/>
        </w:r>
        <w:r w:rsidR="00EC1F99" w:rsidDel="0002392A">
          <w:delInstrText xml:space="preserve"> HYPERLINK \l "_ENREF_32" \o "Galore-Haskel, 2015 #51564" </w:delInstrText>
        </w:r>
        <w:r w:rsidR="00EC1F99" w:rsidDel="0002392A">
          <w:fldChar w:fldCharType="separate"/>
        </w:r>
        <w:r w:rsidR="00A87C38" w:rsidRPr="000C6515" w:rsidDel="0002392A">
          <w:rPr>
            <w:rFonts w:asciiTheme="minorHAnsi" w:hAnsiTheme="minorHAnsi" w:cstheme="minorHAnsi"/>
            <w:noProof/>
            <w:szCs w:val="24"/>
          </w:rPr>
          <w:delText>32</w:delText>
        </w:r>
        <w:r w:rsidR="00EC1F99" w:rsidDel="0002392A">
          <w:rPr>
            <w:rFonts w:asciiTheme="minorHAnsi" w:hAnsiTheme="minorHAnsi" w:cstheme="minorHAnsi"/>
            <w:noProof/>
            <w:szCs w:val="24"/>
          </w:rPr>
          <w:fldChar w:fldCharType="end"/>
        </w:r>
        <w:r w:rsidR="00F9508C" w:rsidRPr="000C6515" w:rsidDel="0002392A">
          <w:rPr>
            <w:rFonts w:asciiTheme="minorHAnsi" w:hAnsiTheme="minorHAnsi" w:cstheme="minorHAnsi"/>
            <w:noProof/>
            <w:szCs w:val="24"/>
          </w:rPr>
          <w:delText>]</w:delText>
        </w:r>
        <w:r w:rsidR="00333F19" w:rsidRPr="000C6515" w:rsidDel="0002392A">
          <w:rPr>
            <w:rFonts w:asciiTheme="minorHAnsi" w:hAnsiTheme="minorHAnsi" w:cstheme="minorHAnsi"/>
            <w:szCs w:val="24"/>
          </w:rPr>
          <w:fldChar w:fldCharType="end"/>
        </w:r>
        <w:r w:rsidR="00861EA7" w:rsidRPr="000C6515" w:rsidDel="0002392A">
          <w:rPr>
            <w:rFonts w:asciiTheme="minorHAnsi" w:hAnsiTheme="minorHAnsi" w:cstheme="minorHAnsi"/>
            <w:szCs w:val="24"/>
          </w:rPr>
          <w:delText xml:space="preserve">. </w:delText>
        </w:r>
        <w:r w:rsidR="00AA53F6" w:rsidRPr="00AA53F6" w:rsidDel="0002392A">
          <w:rPr>
            <w:rFonts w:asciiTheme="minorHAnsi" w:hAnsiTheme="minorHAnsi" w:cstheme="minorHAnsi"/>
            <w:szCs w:val="24"/>
          </w:rPr>
          <w:delText>Another investigation highlighted the potential of a miRNA quintet (let-7c, miR-99b, miR-125a, miR-125b, and miR-146b) secreted by extracellular vesicles (EVs) of myeloid-derived suppressor cells (MDSCs) into the blood of melanoma patients as a predictive biomarker for their response to Ipilimumab and Nivolumab (anti-CTLA-4, anti-PD-1) treatment</w:delText>
        </w:r>
        <w:r w:rsidR="00333F19" w:rsidRPr="000C6515" w:rsidDel="0002392A">
          <w:rPr>
            <w:rFonts w:asciiTheme="minorHAnsi" w:hAnsiTheme="minorHAnsi" w:cstheme="minorHAnsi"/>
            <w:szCs w:val="24"/>
          </w:rPr>
          <w:delText xml:space="preserve"> </w:delText>
        </w:r>
        <w:r w:rsidR="00A06BCA" w:rsidRPr="000C6515" w:rsidDel="0002392A">
          <w:rPr>
            <w:rFonts w:asciiTheme="minorHAnsi" w:hAnsiTheme="minorHAnsi" w:cstheme="minorHAnsi"/>
            <w:szCs w:val="24"/>
          </w:rPr>
          <w:fldChar w:fldCharType="begin">
            <w:fldData xml:space="preserve">PEVuZE5vdGU+PENpdGU+PEF1dGhvcj5IdWJlcjwvQXV0aG9yPjxZZWFyPjIwMTg8L1llYXI+PFJl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</w:fldData>
          </w:fldChar>
        </w:r>
        <w:r w:rsidR="00F9508C" w:rsidRPr="000C6515" w:rsidDel="0002392A">
          <w:rPr>
            <w:rFonts w:asciiTheme="minorHAnsi" w:hAnsiTheme="minorHAnsi" w:cstheme="minorHAnsi"/>
            <w:szCs w:val="24"/>
          </w:rPr>
          <w:delInstrText xml:space="preserve"> ADDIN EN.CITE </w:delInstrText>
        </w:r>
        <w:r w:rsidR="00F9508C" w:rsidRPr="000C6515" w:rsidDel="0002392A">
          <w:rPr>
            <w:rFonts w:asciiTheme="minorHAnsi" w:hAnsiTheme="minorHAnsi" w:cstheme="minorHAnsi"/>
            <w:szCs w:val="24"/>
          </w:rPr>
          <w:fldChar w:fldCharType="begin">
            <w:fldData xml:space="preserve">PEVuZE5vdGU+PENpdGU+PEF1dGhvcj5IdWJlcjwvQXV0aG9yPjxZZWFyPjIwMTg8L1llYXI+PFJl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</w:fldData>
          </w:fldChar>
        </w:r>
        <w:r w:rsidR="00F9508C" w:rsidRPr="000C6515" w:rsidDel="0002392A">
          <w:rPr>
            <w:rFonts w:asciiTheme="minorHAnsi" w:hAnsiTheme="minorHAnsi" w:cstheme="minorHAnsi"/>
            <w:szCs w:val="24"/>
          </w:rPr>
          <w:delInstrText xml:space="preserve"> ADDIN EN.CITE.DATA </w:delInstrText>
        </w:r>
        <w:r w:rsidR="00F9508C" w:rsidRPr="000C6515" w:rsidDel="0002392A">
          <w:rPr>
            <w:rFonts w:asciiTheme="minorHAnsi" w:hAnsiTheme="minorHAnsi" w:cstheme="minorHAnsi"/>
            <w:szCs w:val="24"/>
          </w:rPr>
        </w:r>
        <w:r w:rsidR="00F9508C" w:rsidRPr="000C6515" w:rsidDel="0002392A">
          <w:rPr>
            <w:rFonts w:asciiTheme="minorHAnsi" w:hAnsiTheme="minorHAnsi" w:cstheme="minorHAnsi"/>
            <w:szCs w:val="24"/>
          </w:rPr>
          <w:fldChar w:fldCharType="end"/>
        </w:r>
        <w:r w:rsidR="00A06BCA" w:rsidRPr="000C6515" w:rsidDel="0002392A">
          <w:rPr>
            <w:rFonts w:asciiTheme="minorHAnsi" w:hAnsiTheme="minorHAnsi" w:cstheme="minorHAnsi"/>
            <w:szCs w:val="24"/>
          </w:rPr>
        </w:r>
        <w:r w:rsidR="00A06BCA" w:rsidRPr="000C6515" w:rsidDel="0002392A">
          <w:rPr>
            <w:rFonts w:asciiTheme="minorHAnsi" w:hAnsiTheme="minorHAnsi" w:cstheme="minorHAnsi"/>
            <w:szCs w:val="24"/>
          </w:rPr>
          <w:fldChar w:fldCharType="separate"/>
        </w:r>
        <w:r w:rsidR="00F9508C" w:rsidRPr="000C6515" w:rsidDel="0002392A">
          <w:rPr>
            <w:rFonts w:asciiTheme="minorHAnsi" w:hAnsiTheme="minorHAnsi" w:cstheme="minorHAnsi"/>
            <w:noProof/>
            <w:szCs w:val="24"/>
          </w:rPr>
          <w:delText>[</w:delText>
        </w:r>
        <w:r w:rsidR="00EC1F99" w:rsidDel="0002392A">
          <w:fldChar w:fldCharType="begin"/>
        </w:r>
        <w:r w:rsidR="00EC1F99" w:rsidDel="0002392A">
          <w:delInstrText xml:space="preserve"> HYPERLINK \l "_ENREF_33" \o "Huber, 2018 #51568" </w:delInstrText>
        </w:r>
        <w:r w:rsidR="00EC1F99" w:rsidDel="0002392A">
          <w:fldChar w:fldCharType="separate"/>
        </w:r>
        <w:r w:rsidR="00A87C38" w:rsidRPr="000C6515" w:rsidDel="0002392A">
          <w:rPr>
            <w:rFonts w:asciiTheme="minorHAnsi" w:hAnsiTheme="minorHAnsi" w:cstheme="minorHAnsi"/>
            <w:noProof/>
            <w:szCs w:val="24"/>
          </w:rPr>
          <w:delText>33</w:delText>
        </w:r>
        <w:r w:rsidR="00EC1F99" w:rsidDel="0002392A">
          <w:rPr>
            <w:rFonts w:asciiTheme="minorHAnsi" w:hAnsiTheme="minorHAnsi" w:cstheme="minorHAnsi"/>
            <w:noProof/>
            <w:szCs w:val="24"/>
          </w:rPr>
          <w:fldChar w:fldCharType="end"/>
        </w:r>
        <w:r w:rsidR="00F9508C" w:rsidRPr="000C6515" w:rsidDel="0002392A">
          <w:rPr>
            <w:rFonts w:asciiTheme="minorHAnsi" w:hAnsiTheme="minorHAnsi" w:cstheme="minorHAnsi"/>
            <w:noProof/>
            <w:szCs w:val="24"/>
          </w:rPr>
          <w:delText>]</w:delText>
        </w:r>
        <w:r w:rsidR="00A06BCA" w:rsidRPr="000C6515" w:rsidDel="0002392A">
          <w:rPr>
            <w:rFonts w:asciiTheme="minorHAnsi" w:hAnsiTheme="minorHAnsi" w:cstheme="minorHAnsi"/>
            <w:szCs w:val="24"/>
          </w:rPr>
          <w:fldChar w:fldCharType="end"/>
        </w:r>
        <w:r w:rsidR="00A06BCA" w:rsidRPr="000C6515" w:rsidDel="0002392A">
          <w:rPr>
            <w:rFonts w:asciiTheme="minorHAnsi" w:hAnsiTheme="minorHAnsi" w:cstheme="minorHAnsi"/>
            <w:szCs w:val="24"/>
          </w:rPr>
          <w:delText>.</w:delText>
        </w:r>
      </w:del>
      <w:r w:rsidR="00A06BCA" w:rsidRPr="000C6515">
        <w:rPr>
          <w:rFonts w:asciiTheme="minorHAnsi" w:hAnsiTheme="minorHAnsi" w:cstheme="minorHAnsi"/>
          <w:szCs w:val="24"/>
        </w:rPr>
        <w:t xml:space="preserve"> </w:t>
      </w:r>
      <w:r w:rsidR="00AA53F6">
        <w:rPr>
          <w:rFonts w:asciiTheme="minorHAnsi" w:hAnsiTheme="minorHAnsi" w:cstheme="minorHAnsi"/>
          <w:szCs w:val="24"/>
        </w:rPr>
        <w:t>Additional</w:t>
      </w:r>
      <w:r w:rsidR="00A06BCA" w:rsidRPr="000C6515">
        <w:rPr>
          <w:rFonts w:asciiTheme="minorHAnsi" w:hAnsiTheme="minorHAnsi" w:cstheme="minorHAnsi"/>
          <w:szCs w:val="24"/>
        </w:rPr>
        <w:t xml:space="preserve"> miRNAs, which might function as possible predictive biomarkers for ICI-therapies have </w:t>
      </w:r>
      <w:r w:rsidR="00AA53F6">
        <w:rPr>
          <w:rFonts w:asciiTheme="minorHAnsi" w:hAnsiTheme="minorHAnsi" w:cstheme="minorHAnsi"/>
          <w:szCs w:val="24"/>
        </w:rPr>
        <w:t>also been reported</w:t>
      </w:r>
      <w:r w:rsidR="00A06BCA" w:rsidRPr="000C6515">
        <w:rPr>
          <w:rFonts w:asciiTheme="minorHAnsi" w:hAnsiTheme="minorHAnsi" w:cstheme="minorHAnsi"/>
          <w:szCs w:val="24"/>
        </w:rPr>
        <w:t xml:space="preserve"> recently </w:t>
      </w:r>
      <w:r w:rsidR="00A06BCA"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ZWNOdW0+NTA5OTM8L1JlY051bT48RGlzcGxheVRleHQ+WzIzXTwvRGlzcGxheVRleHQ+PHJlY29y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D6225D" w:rsidRPr="000C6515">
        <w:rPr>
          <w:rFonts w:asciiTheme="minorHAnsi" w:hAnsiTheme="minorHAnsi" w:cstheme="minorHAnsi"/>
          <w:szCs w:val="24"/>
        </w:rPr>
        <w:instrText xml:space="preserve"> ADDIN EN.CITE </w:instrText>
      </w:r>
      <w:r w:rsidR="00D6225D"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ZWNOdW0+NTA5OTM8L1JlY051bT48RGlzcGxheVRleHQ+WzIzXTwvRGlzcGxheVRleHQ+PHJlY29y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D6225D" w:rsidRPr="000C6515">
        <w:rPr>
          <w:rFonts w:asciiTheme="minorHAnsi" w:hAnsiTheme="minorHAnsi" w:cstheme="minorHAnsi"/>
          <w:szCs w:val="24"/>
        </w:rPr>
        <w:instrText xml:space="preserve"> ADDIN EN.CITE.DATA </w:instrText>
      </w:r>
      <w:r w:rsidR="00D6225D" w:rsidRPr="000C6515">
        <w:rPr>
          <w:rFonts w:asciiTheme="minorHAnsi" w:hAnsiTheme="minorHAnsi" w:cstheme="minorHAnsi"/>
          <w:szCs w:val="24"/>
        </w:rPr>
      </w:r>
      <w:r w:rsidR="00D6225D" w:rsidRPr="000C6515">
        <w:rPr>
          <w:rFonts w:asciiTheme="minorHAnsi" w:hAnsiTheme="minorHAnsi" w:cstheme="minorHAnsi"/>
          <w:szCs w:val="24"/>
        </w:rPr>
        <w:fldChar w:fldCharType="end"/>
      </w:r>
      <w:r w:rsidR="00A06BCA" w:rsidRPr="000C6515">
        <w:rPr>
          <w:rFonts w:asciiTheme="minorHAnsi" w:hAnsiTheme="minorHAnsi" w:cstheme="minorHAnsi"/>
          <w:szCs w:val="24"/>
        </w:rPr>
      </w:r>
      <w:r w:rsidR="00A06BCA" w:rsidRPr="000C6515">
        <w:rPr>
          <w:rFonts w:asciiTheme="minorHAnsi" w:hAnsiTheme="minorHAnsi" w:cstheme="minorHAnsi"/>
          <w:szCs w:val="24"/>
        </w:rPr>
        <w:fldChar w:fldCharType="separate"/>
      </w:r>
      <w:r w:rsidR="00D6225D" w:rsidRPr="000C6515">
        <w:rPr>
          <w:rFonts w:asciiTheme="minorHAnsi" w:hAnsiTheme="minorHAnsi" w:cstheme="minorHAnsi"/>
          <w:noProof/>
          <w:szCs w:val="24"/>
        </w:rPr>
        <w:t>[</w:t>
      </w:r>
      <w:del w:id="35" w:author="Nisa U" w:date="2024-07-24T13:51:00Z" w16du:dateUtc="2024-07-24T11:51:00Z">
        <w:r w:rsidR="00000000" w:rsidDel="00420640">
          <w:fldChar w:fldCharType="begin"/>
        </w:r>
        <w:r w:rsidR="00000000" w:rsidDel="00420640">
          <w:delInstrText>HYPERLINK \l "_ENREF_23" \o "Nguyen, 2021 #50993"</w:delInstrText>
        </w:r>
        <w:r w:rsidR="00000000" w:rsidDel="00420640">
          <w:fldChar w:fldCharType="separate"/>
        </w:r>
        <w:r w:rsidR="000B03C5" w:rsidRPr="000C6515" w:rsidDel="00420640">
          <w:rPr>
            <w:rFonts w:asciiTheme="minorHAnsi" w:hAnsiTheme="minorHAnsi" w:cstheme="minorHAnsi"/>
            <w:noProof/>
            <w:szCs w:val="24"/>
          </w:rPr>
          <w:delText>23</w:delText>
        </w:r>
        <w:r w:rsidR="00000000" w:rsidDel="00420640">
          <w:rPr>
            <w:rFonts w:asciiTheme="minorHAnsi" w:hAnsiTheme="minorHAnsi" w:cstheme="minorHAnsi"/>
            <w:noProof/>
            <w:szCs w:val="24"/>
          </w:rPr>
          <w:fldChar w:fldCharType="end"/>
        </w:r>
      </w:del>
      <w:ins w:id="36" w:author="Nisa U" w:date="2024-07-24T13:51:00Z" w16du:dateUtc="2024-07-24T11:51:00Z">
        <w:r w:rsidR="00420640">
          <w:fldChar w:fldCharType="begin"/>
        </w:r>
        <w:r w:rsidR="00420640">
          <w:instrText>HYPERLINK \l "_ENREF_23" \o "Nguyen, 2021 #50993"</w:instrText>
        </w:r>
        <w:r w:rsidR="00420640">
          <w:fldChar w:fldCharType="separate"/>
        </w:r>
        <w:r w:rsidR="00420640" w:rsidRPr="000C6515">
          <w:rPr>
            <w:rFonts w:asciiTheme="minorHAnsi" w:hAnsiTheme="minorHAnsi" w:cstheme="minorHAnsi"/>
            <w:noProof/>
            <w:szCs w:val="24"/>
          </w:rPr>
          <w:t>2</w:t>
        </w:r>
        <w:r w:rsidR="00420640">
          <w:rPr>
            <w:rFonts w:asciiTheme="minorHAnsi" w:hAnsiTheme="minorHAnsi" w:cstheme="minorHAnsi"/>
            <w:noProof/>
            <w:szCs w:val="24"/>
          </w:rPr>
          <w:t>1</w:t>
        </w:r>
        <w:r w:rsidR="00420640">
          <w:rPr>
            <w:rFonts w:asciiTheme="minorHAnsi" w:hAnsiTheme="minorHAnsi" w:cstheme="minorHAnsi"/>
            <w:noProof/>
            <w:szCs w:val="24"/>
          </w:rPr>
          <w:fldChar w:fldCharType="end"/>
        </w:r>
      </w:ins>
      <w:r w:rsidR="00D6225D" w:rsidRPr="000C6515">
        <w:rPr>
          <w:rFonts w:asciiTheme="minorHAnsi" w:hAnsiTheme="minorHAnsi" w:cstheme="minorHAnsi"/>
          <w:noProof/>
          <w:szCs w:val="24"/>
        </w:rPr>
        <w:t>]</w:t>
      </w:r>
      <w:r w:rsidR="00A06BCA" w:rsidRPr="000C6515">
        <w:rPr>
          <w:rFonts w:asciiTheme="minorHAnsi" w:hAnsiTheme="minorHAnsi" w:cstheme="minorHAnsi"/>
          <w:szCs w:val="24"/>
        </w:rPr>
        <w:fldChar w:fldCharType="end"/>
      </w:r>
      <w:r w:rsidR="00A06BCA" w:rsidRPr="000C6515">
        <w:rPr>
          <w:rFonts w:asciiTheme="minorHAnsi" w:hAnsiTheme="minorHAnsi" w:cstheme="minorHAnsi"/>
          <w:szCs w:val="24"/>
        </w:rPr>
        <w:t xml:space="preserve">. </w:t>
      </w:r>
      <w:del w:id="37" w:author="Nisa U" w:date="2024-07-24T13:51:00Z" w16du:dateUtc="2024-07-24T11:51:00Z">
        <w:r w:rsidR="00A06BCA" w:rsidRPr="000C6515" w:rsidDel="00420640">
          <w:rPr>
            <w:rFonts w:asciiTheme="minorHAnsi" w:hAnsiTheme="minorHAnsi" w:cstheme="minorHAnsi"/>
            <w:szCs w:val="24"/>
          </w:rPr>
          <w:delText>Interestingly, serum exosomal</w:delText>
        </w:r>
        <w:r w:rsidR="00B2343B" w:rsidRPr="000C6515" w:rsidDel="00420640">
          <w:rPr>
            <w:rFonts w:asciiTheme="minorHAnsi" w:hAnsiTheme="minorHAnsi" w:cstheme="minorHAnsi"/>
            <w:szCs w:val="24"/>
          </w:rPr>
          <w:delText xml:space="preserve"> miRNAs have been reported as potent circulating biomarkers for melanoma</w:delText>
        </w:r>
        <w:r w:rsidR="009B102A" w:rsidRPr="000C6515" w:rsidDel="00420640">
          <w:rPr>
            <w:rFonts w:asciiTheme="minorHAnsi" w:hAnsiTheme="minorHAnsi" w:cstheme="minorHAnsi"/>
            <w:szCs w:val="24"/>
          </w:rPr>
          <w:delText xml:space="preserve"> </w:delText>
        </w:r>
        <w:r w:rsidR="009B102A" w:rsidRPr="000C6515" w:rsidDel="00420640">
          <w:rPr>
            <w:rFonts w:asciiTheme="minorHAnsi" w:hAnsiTheme="minorHAnsi" w:cstheme="minorHAnsi"/>
            <w:szCs w:val="24"/>
          </w:rPr>
          <w:fldChar w:fldCharType="begin"/>
        </w:r>
        <w:r w:rsidR="00487DBA" w:rsidDel="00420640">
          <w:rPr>
            <w:rFonts w:asciiTheme="minorHAnsi" w:hAnsiTheme="minorHAnsi" w:cstheme="minorHAnsi"/>
            <w:szCs w:val="24"/>
          </w:rPr>
          <w:delInstrText xml:space="preserve"> ADDIN EN.CITE &lt;EndNote&gt;&lt;Cite&gt;&lt;Author&gt;Tengda&lt;/Author&gt;&lt;Year&gt;2018&lt;/Year&gt;&lt;RecNum&gt;51578&lt;/RecNum&gt;&lt;DisplayText&gt;[30]&lt;/DisplayText&gt;&lt;record&gt;&lt;rec-number&gt;51578&lt;/rec-number&gt;&lt;foreign-keys&gt;&lt;key app="EN" db-id="rtfrtvtp152zwue9evnpfftmzd2rex5ft5de"&gt;51578&lt;/key&gt;&lt;/foreign-keys&gt;&lt;ref-type name="Journal Article"&gt;17&lt;/ref-type&gt;&lt;contributors&gt;&lt;authors&gt;&lt;author&gt;Tengda, L.&lt;/author&gt;&lt;author&gt;Shuping, L.&lt;/author&gt;&lt;author&gt;Mingli, G.&lt;/author&gt;&lt;author&gt;Jie, G.&lt;/author&gt;&lt;author&gt;Yun, L.&lt;/author&gt;&lt;author&gt;Weiwei, Z.&lt;/author&gt;&lt;author&gt;Anmei, D.&lt;/author&gt;&lt;/authors&gt;&lt;/contributors&gt;&lt;auth-address&gt;Center of Clinical Experiments.&amp;#xD;Department of Laboratory Diagnosis, Changhai Hospital, Second Military Medical University, Shanghai, China.&lt;/auth-address&gt;&lt;titles&gt;&lt;title&gt;Serum exosomal microRNAs as potent circulating biomarkers for melanoma&lt;/title&gt;&lt;secondary-title&gt;Melanoma research&lt;/secondary-title&gt;&lt;alt-title&gt;Melanoma Res&lt;/alt-title&gt;&lt;/titles&gt;&lt;periodical&gt;&lt;full-title&gt;Melanoma research&lt;/full-title&gt;&lt;abbr-1&gt;Melanoma Res&lt;/abbr-1&gt;&lt;/periodical&gt;&lt;alt-periodical&gt;&lt;full-title&gt;Melanoma research&lt;/full-title&gt;&lt;abbr-1&gt;Melanoma Res&lt;/abbr-1&gt;&lt;/alt-periodical&gt;&lt;pages&gt;295-303&lt;/pages&gt;&lt;volume&gt;28&lt;/volume&gt;&lt;number&gt;4&lt;/number&gt;&lt;edition&gt;2018/05/12&lt;/edition&gt;&lt;keywords&gt;&lt;keyword&gt;Biomarkers/*metabolism&lt;/keyword&gt;&lt;keyword&gt;Female&lt;/keyword&gt;&lt;keyword&gt;Humans&lt;/keyword&gt;&lt;keyword&gt;Male&lt;/keyword&gt;&lt;keyword&gt;Melanoma/*genetics/pathology&lt;/keyword&gt;&lt;keyword&gt;MicroRNAs/genetics/*metabolism&lt;/keyword&gt;&lt;keyword&gt;Microscopy, Electron, Transmission/*methods&lt;/keyword&gt;&lt;keyword&gt;Middle Aged&lt;/keyword&gt;&lt;keyword&gt;ROC Curve&lt;/keyword&gt;&lt;keyword&gt;Skin Neoplasms/*genetics/pathology&lt;/keyword&gt;&lt;/keywords&gt;&lt;dates&gt;&lt;year&gt;2018&lt;/year&gt;&lt;pub-dates&gt;&lt;date&gt;Aug&lt;/date&gt;&lt;/pub-dates&gt;&lt;/dates&gt;&lt;isbn&gt;1473-5636 (Electronic)&amp;#xD;0960-8931 (Linking)&lt;/isbn&gt;&lt;accession-num&gt;29750752&lt;/accession-num&gt;&lt;work-type&gt;Research Support, Non-U.S. Gov&amp;apos;t&lt;/work-type&gt;&lt;urls&gt;&lt;related-urls&gt;&lt;url&gt;http://www.ncbi.nlm.nih.gov/pubmed/29750752&lt;/url&gt;&lt;/related-urls&gt;&lt;/urls&gt;&lt;electronic-resource-num&gt;10.1097/CMR.0000000000000450&lt;/electronic-resource-num&gt;&lt;language&gt;eng&lt;/language&gt;&lt;/record&gt;&lt;/Cite&gt;&lt;/EndNote&gt;</w:delInstrText>
        </w:r>
        <w:r w:rsidR="009B102A" w:rsidRPr="000C6515" w:rsidDel="00420640">
          <w:rPr>
            <w:rFonts w:asciiTheme="minorHAnsi" w:hAnsiTheme="minorHAnsi" w:cstheme="minorHAnsi"/>
            <w:szCs w:val="24"/>
          </w:rPr>
          <w:fldChar w:fldCharType="separate"/>
        </w:r>
        <w:r w:rsidR="00487DBA" w:rsidDel="00420640">
          <w:rPr>
            <w:rFonts w:asciiTheme="minorHAnsi" w:hAnsiTheme="minorHAnsi" w:cstheme="minorHAnsi"/>
            <w:noProof/>
            <w:szCs w:val="24"/>
          </w:rPr>
          <w:delText>[</w:delText>
        </w:r>
        <w:r w:rsidR="00000000" w:rsidDel="00420640">
          <w:fldChar w:fldCharType="begin"/>
        </w:r>
        <w:r w:rsidR="00000000" w:rsidDel="00420640">
          <w:delInstrText>HYPERLINK \l "_ENREF_30" \o "Tengda, 2018 #51578"</w:delInstrText>
        </w:r>
        <w:r w:rsidR="00000000" w:rsidDel="00420640">
          <w:fldChar w:fldCharType="separate"/>
        </w:r>
        <w:r w:rsidR="000B03C5" w:rsidDel="00420640">
          <w:rPr>
            <w:rFonts w:asciiTheme="minorHAnsi" w:hAnsiTheme="minorHAnsi" w:cstheme="minorHAnsi"/>
            <w:noProof/>
            <w:szCs w:val="24"/>
          </w:rPr>
          <w:delText>30</w:delText>
        </w:r>
        <w:r w:rsidR="00000000" w:rsidDel="00420640">
          <w:rPr>
            <w:rFonts w:asciiTheme="minorHAnsi" w:hAnsiTheme="minorHAnsi" w:cstheme="minorHAnsi"/>
            <w:noProof/>
            <w:szCs w:val="24"/>
          </w:rPr>
          <w:fldChar w:fldCharType="end"/>
        </w:r>
        <w:r w:rsidR="00487DBA" w:rsidDel="00420640">
          <w:rPr>
            <w:rFonts w:asciiTheme="minorHAnsi" w:hAnsiTheme="minorHAnsi" w:cstheme="minorHAnsi"/>
            <w:noProof/>
            <w:szCs w:val="24"/>
          </w:rPr>
          <w:delText>]</w:delText>
        </w:r>
        <w:r w:rsidR="009B102A" w:rsidRPr="000C6515" w:rsidDel="00420640">
          <w:rPr>
            <w:rFonts w:asciiTheme="minorHAnsi" w:hAnsiTheme="minorHAnsi" w:cstheme="minorHAnsi"/>
            <w:szCs w:val="24"/>
          </w:rPr>
          <w:fldChar w:fldCharType="end"/>
        </w:r>
        <w:r w:rsidR="00B2343B" w:rsidRPr="000C6515" w:rsidDel="00420640">
          <w:rPr>
            <w:rFonts w:asciiTheme="minorHAnsi" w:hAnsiTheme="minorHAnsi" w:cstheme="minorHAnsi"/>
            <w:szCs w:val="24"/>
          </w:rPr>
          <w:delText xml:space="preserve">. </w:delText>
        </w:r>
      </w:del>
    </w:p>
    <w:p w14:paraId="48DF56E2" w14:textId="50E48F46" w:rsidR="00CF0A7D" w:rsidRDefault="00CF0A7D" w:rsidP="00DB6999">
      <w:pPr>
        <w:pStyle w:val="MDPI71References"/>
        <w:numPr>
          <w:ilvl w:val="0"/>
          <w:numId w:val="0"/>
        </w:numPr>
        <w:spacing w:after="160" w:line="340" w:lineRule="atLeast"/>
        <w:rPr>
          <w:rFonts w:asciiTheme="minorHAnsi" w:hAnsiTheme="minorHAnsi" w:cstheme="minorHAnsi"/>
          <w:snapToGrid/>
          <w:sz w:val="24"/>
          <w:szCs w:val="24"/>
          <w:lang w:bidi="ar-SA"/>
        </w:rPr>
      </w:pPr>
      <w:r w:rsidRPr="00CF0A7D">
        <w:rPr>
          <w:rFonts w:asciiTheme="minorHAnsi" w:hAnsiTheme="minorHAnsi" w:cstheme="minorHAnsi"/>
          <w:snapToGrid/>
          <w:sz w:val="24"/>
          <w:szCs w:val="24"/>
          <w:lang w:bidi="ar-SA"/>
        </w:rPr>
        <w:t xml:space="preserve">Collectively, these findings underscore the growing body of evidence supporting the substantial role of </w:t>
      </w:r>
      <w:r>
        <w:rPr>
          <w:rFonts w:asciiTheme="minorHAnsi" w:hAnsiTheme="minorHAnsi" w:cstheme="minorHAnsi"/>
          <w:snapToGrid/>
          <w:sz w:val="24"/>
          <w:szCs w:val="24"/>
          <w:lang w:bidi="ar-SA"/>
        </w:rPr>
        <w:t>miRNAs</w:t>
      </w:r>
      <w:r w:rsidRPr="00CF0A7D">
        <w:rPr>
          <w:rFonts w:asciiTheme="minorHAnsi" w:hAnsiTheme="minorHAnsi" w:cstheme="minorHAnsi"/>
          <w:snapToGrid/>
          <w:sz w:val="24"/>
          <w:szCs w:val="24"/>
          <w:lang w:bidi="ar-SA"/>
        </w:rPr>
        <w:t xml:space="preserve"> in immune responses and therapeutic avenues for cancers, including malignant melanoma of the skin. Additionally, their potential as promising circulating biomarkers is becoming increasingly evident.</w:t>
      </w:r>
    </w:p>
    <w:p w14:paraId="56828545" w14:textId="3D460BA1" w:rsidR="004A32BB" w:rsidRPr="000C6515" w:rsidDel="0002392A" w:rsidRDefault="00CF0A7D" w:rsidP="00DB6999">
      <w:pPr>
        <w:pStyle w:val="MDPI71References"/>
        <w:numPr>
          <w:ilvl w:val="0"/>
          <w:numId w:val="0"/>
        </w:numPr>
        <w:spacing w:after="160"/>
        <w:rPr>
          <w:del w:id="38" w:author="Zellbiologie" w:date="2024-07-05T11:53:00Z"/>
          <w:rFonts w:asciiTheme="minorHAnsi" w:eastAsia="SimSun" w:hAnsiTheme="minorHAnsi" w:cstheme="minorHAnsi"/>
          <w:lang w:val="en-GB"/>
        </w:rPr>
      </w:pPr>
      <w:del w:id="39" w:author="Zellbiologie" w:date="2024-07-05T11:53:00Z">
        <w:r w:rsidRPr="00CF0A7D" w:rsidDel="0002392A">
          <w:rPr>
            <w:rFonts w:asciiTheme="minorHAnsi" w:eastAsia="SimSun" w:hAnsiTheme="minorHAnsi" w:cstheme="minorHAnsi"/>
            <w:sz w:val="24"/>
            <w:szCs w:val="24"/>
            <w:lang w:val="en-GB"/>
          </w:rPr>
          <w:delText>In our study, we employed a flow cytometric miRNA detection kit (FirePlex®, Abcam) to simultaneously measure up to 60 different miRNAs in the blood plasma of a cohort of melanoma patients undergoing</w:delText>
        </w:r>
        <w:r w:rsidDel="0002392A">
          <w:rPr>
            <w:rFonts w:asciiTheme="minorHAnsi" w:eastAsia="SimSun" w:hAnsiTheme="minorHAnsi" w:cstheme="minorHAnsi"/>
            <w:sz w:val="24"/>
            <w:szCs w:val="24"/>
            <w:lang w:val="en-GB"/>
          </w:rPr>
          <w:delText xml:space="preserve"> ICI</w:delText>
        </w:r>
        <w:r w:rsidRPr="00CF0A7D" w:rsidDel="0002392A">
          <w:rPr>
            <w:rFonts w:asciiTheme="minorHAnsi" w:eastAsia="SimSun" w:hAnsiTheme="minorHAnsi" w:cstheme="minorHAnsi"/>
            <w:sz w:val="24"/>
            <w:szCs w:val="24"/>
            <w:lang w:val="en-GB"/>
          </w:rPr>
          <w:delText xml:space="preserve"> treatment. The selection of miRNAs for detection was driven by hypotheses related to their involvement in melanoma development, melanoma-immuno-interactions, and melanoma metastasis. Through the application of a machine </w:delText>
        </w:r>
        <w:r w:rsidRPr="00CF0A7D" w:rsidDel="0002392A">
          <w:rPr>
            <w:rFonts w:asciiTheme="minorHAnsi" w:eastAsia="SimSun" w:hAnsiTheme="minorHAnsi" w:cstheme="minorHAnsi"/>
            <w:sz w:val="24"/>
            <w:szCs w:val="24"/>
            <w:lang w:val="en-GB"/>
          </w:rPr>
          <w:lastRenderedPageBreak/>
          <w:delText xml:space="preserve">learning algorithm, we successfully identified a specific set of miRNAs. When combined with other melanoma blood markers, this set demonstrated a high statistical significance in discriminating </w:delText>
        </w:r>
        <w:r w:rsidR="00681C70" w:rsidDel="0002392A">
          <w:rPr>
            <w:rFonts w:asciiTheme="minorHAnsi" w:eastAsia="SimSun" w:hAnsiTheme="minorHAnsi" w:cstheme="minorHAnsi"/>
            <w:sz w:val="24"/>
            <w:szCs w:val="24"/>
            <w:lang w:val="en-GB"/>
          </w:rPr>
          <w:delText>Responders</w:delText>
        </w:r>
        <w:r w:rsidRPr="00CF0A7D" w:rsidDel="0002392A">
          <w:rPr>
            <w:rFonts w:asciiTheme="minorHAnsi" w:eastAsia="SimSun" w:hAnsiTheme="minorHAnsi" w:cstheme="minorHAnsi"/>
            <w:sz w:val="24"/>
            <w:szCs w:val="24"/>
            <w:lang w:val="en-GB"/>
          </w:rPr>
          <w:delText xml:space="preserve"> from </w:delText>
        </w:r>
        <w:r w:rsidR="00681C70" w:rsidDel="0002392A">
          <w:rPr>
            <w:rFonts w:asciiTheme="minorHAnsi" w:eastAsia="SimSun" w:hAnsiTheme="minorHAnsi" w:cstheme="minorHAnsi"/>
            <w:sz w:val="24"/>
            <w:szCs w:val="24"/>
            <w:lang w:val="en-GB"/>
          </w:rPr>
          <w:delText>Non-Responders</w:delText>
        </w:r>
        <w:r w:rsidRPr="00CF0A7D" w:rsidDel="0002392A">
          <w:rPr>
            <w:rFonts w:asciiTheme="minorHAnsi" w:eastAsia="SimSun" w:hAnsiTheme="minorHAnsi" w:cstheme="minorHAnsi"/>
            <w:sz w:val="24"/>
            <w:szCs w:val="24"/>
            <w:lang w:val="en-GB"/>
          </w:rPr>
          <w:delText xml:space="preserve"> to ICI therapy, particularly anti-PD-1 treatment with Pembrolizumab. These compelling results serve as a foundation for further investigations aimed at validating a predictive biomarker signature, based on miRNAs, for therapy response in liquid biopsies of melanoma patients.</w:delText>
        </w:r>
      </w:del>
    </w:p>
    <w:p w14:paraId="3F7AB8B1" w14:textId="4BDCEFEE" w:rsidR="006C14CF" w:rsidRPr="000C6515" w:rsidRDefault="006C14CF" w:rsidP="006C14CF">
      <w:pPr>
        <w:pStyle w:val="MDPI21heading1"/>
        <w:spacing w:after="160"/>
        <w:rPr>
          <w:rFonts w:asciiTheme="minorHAnsi" w:hAnsiTheme="minorHAnsi" w:cstheme="minorHAnsi"/>
        </w:rPr>
      </w:pPr>
      <w:r w:rsidRPr="000C6515">
        <w:rPr>
          <w:rFonts w:asciiTheme="minorHAnsi" w:hAnsiTheme="minorHAnsi" w:cstheme="minorHAnsi"/>
          <w:bCs/>
          <w:snapToGrid/>
          <w:color w:val="0070C0"/>
          <w:sz w:val="24"/>
          <w:szCs w:val="24"/>
          <w:lang w:bidi="ar-SA"/>
        </w:rPr>
        <w:t xml:space="preserve">Methods </w:t>
      </w:r>
    </w:p>
    <w:p w14:paraId="4399AE68" w14:textId="77777777" w:rsidR="003D345A" w:rsidRPr="000C6515" w:rsidRDefault="003D345A" w:rsidP="003D345A">
      <w:pPr>
        <w:rPr>
          <w:rFonts w:asciiTheme="minorHAnsi" w:hAnsiTheme="minorHAnsi" w:cstheme="minorHAnsi"/>
          <w:b/>
          <w:i/>
          <w:color w:val="000000" w:themeColor="text1"/>
        </w:rPr>
      </w:pPr>
      <w:r w:rsidRPr="000C6515">
        <w:rPr>
          <w:rFonts w:asciiTheme="minorHAnsi" w:hAnsiTheme="minorHAnsi" w:cstheme="minorHAnsi"/>
          <w:b/>
          <w:i/>
          <w:color w:val="000000" w:themeColor="text1"/>
        </w:rPr>
        <w:t>Study Design and liquid biopsy collection</w:t>
      </w:r>
    </w:p>
    <w:p w14:paraId="6190C4E7" w14:textId="365A129F" w:rsidR="005E07CE" w:rsidRPr="005E07CE" w:rsidRDefault="005E07CE" w:rsidP="005E07CE">
      <w:pPr>
        <w:pStyle w:val="MDPI21heading1"/>
        <w:spacing w:after="160"/>
        <w:rPr>
          <w:rFonts w:asciiTheme="minorHAnsi" w:hAnsiTheme="minorHAnsi" w:cstheme="minorHAnsi"/>
          <w:b w:val="0"/>
          <w:bCs/>
          <w:sz w:val="24"/>
          <w:szCs w:val="24"/>
        </w:rPr>
      </w:pPr>
      <w:r w:rsidRPr="005E07CE">
        <w:rPr>
          <w:rFonts w:asciiTheme="minorHAnsi" w:hAnsiTheme="minorHAnsi" w:cstheme="minorHAnsi"/>
          <w:b w:val="0"/>
          <w:bCs/>
          <w:sz w:val="24"/>
          <w:szCs w:val="24"/>
        </w:rPr>
        <w:t>Citrate blood samples were systematically obtained during routine blood draws with the explicit informed consent of the patients each time immunotherapy was administered. Subsequently, the collected samples underwent centrifugation for 10 minutes at 1800 x g, resulting in the separation of plasma supernatant. Two milliliters of this plasma supernatant were aliquoted and promptly frozen at -80°C, preserving the samples until miRNA multiplexing analysis.</w:t>
      </w:r>
    </w:p>
    <w:p w14:paraId="090957CE" w14:textId="544CA06B" w:rsidR="006C14CF" w:rsidRPr="000C6515" w:rsidRDefault="005E07CE" w:rsidP="005E07CE">
      <w:pPr>
        <w:pStyle w:val="MDPI21heading1"/>
        <w:spacing w:after="160"/>
        <w:jc w:val="both"/>
        <w:rPr>
          <w:rFonts w:asciiTheme="minorHAnsi" w:hAnsiTheme="minorHAnsi" w:cstheme="minorHAnsi"/>
          <w:b w:val="0"/>
          <w:sz w:val="24"/>
          <w:szCs w:val="24"/>
        </w:rPr>
      </w:pPr>
      <w:r w:rsidRPr="005E07CE">
        <w:rPr>
          <w:rFonts w:asciiTheme="minorHAnsi" w:hAnsiTheme="minorHAnsi" w:cstheme="minorHAnsi"/>
          <w:b w:val="0"/>
          <w:bCs/>
          <w:sz w:val="24"/>
          <w:szCs w:val="24"/>
        </w:rPr>
        <w:t xml:space="preserve">In cases where baseline visit samples were available, those were utilized. However, if baseline samples were unavailable, the sample collected during the first visit following the initiation of immunotherapy was used. Patient records, containing blood values and other clinically relevant parameters, were referenced for additional contextual information. The entire analysis protocol was ethically sanctioned and received approval from the </w:t>
      </w:r>
      <w:r w:rsidR="00EA6C01" w:rsidRPr="00EA6C01">
        <w:rPr>
          <w:rFonts w:asciiTheme="minorHAnsi" w:hAnsiTheme="minorHAnsi" w:cstheme="minorHAnsi"/>
          <w:b w:val="0"/>
          <w:bCs/>
          <w:sz w:val="24"/>
          <w:szCs w:val="24"/>
        </w:rPr>
        <w:t xml:space="preserve">IRB Ethical Review Board of Hamburg and the medical association of Lower </w:t>
      </w:r>
      <w:proofErr w:type="spellStart"/>
      <w:r w:rsidR="00EA6C01" w:rsidRPr="00EA6C01">
        <w:rPr>
          <w:rFonts w:asciiTheme="minorHAnsi" w:hAnsiTheme="minorHAnsi" w:cstheme="minorHAnsi"/>
          <w:b w:val="0"/>
          <w:bCs/>
          <w:sz w:val="24"/>
          <w:szCs w:val="24"/>
        </w:rPr>
        <w:t>Saxonia</w:t>
      </w:r>
      <w:proofErr w:type="spellEnd"/>
      <w:r w:rsidR="00EA6C01" w:rsidRPr="00EA6C01">
        <w:rPr>
          <w:rFonts w:asciiTheme="minorHAnsi" w:hAnsiTheme="minorHAnsi" w:cstheme="minorHAnsi"/>
          <w:b w:val="0"/>
          <w:bCs/>
          <w:sz w:val="24"/>
          <w:szCs w:val="24"/>
        </w:rPr>
        <w:t>.</w:t>
      </w:r>
    </w:p>
    <w:p w14:paraId="217B4FB6" w14:textId="77777777" w:rsidR="00822956" w:rsidRPr="000C6515" w:rsidRDefault="00822956" w:rsidP="00822956">
      <w:pPr>
        <w:pStyle w:val="MDPI21heading1"/>
        <w:spacing w:after="160"/>
        <w:rPr>
          <w:rFonts w:asciiTheme="minorHAnsi" w:hAnsiTheme="minorHAnsi" w:cstheme="minorHAnsi"/>
          <w:i/>
          <w:sz w:val="24"/>
          <w:szCs w:val="24"/>
        </w:rPr>
      </w:pPr>
      <w:r w:rsidRPr="000C6515">
        <w:rPr>
          <w:rFonts w:asciiTheme="minorHAnsi" w:hAnsiTheme="minorHAnsi" w:cstheme="minorHAnsi"/>
          <w:i/>
          <w:sz w:val="24"/>
          <w:szCs w:val="24"/>
        </w:rPr>
        <w:t>miRNA profiling</w:t>
      </w:r>
    </w:p>
    <w:p w14:paraId="335A91CA" w14:textId="4F89BEE3" w:rsidR="00F9230B" w:rsidRPr="00F9230B" w:rsidRDefault="00782FCB" w:rsidP="00F9230B">
      <w:pPr>
        <w:pStyle w:val="MDPI21heading1"/>
        <w:spacing w:after="160"/>
        <w:jc w:val="both"/>
        <w:rPr>
          <w:rFonts w:asciiTheme="minorHAnsi" w:hAnsiTheme="minorHAnsi" w:cstheme="minorHAnsi"/>
          <w:b w:val="0"/>
          <w:color w:val="auto"/>
          <w:sz w:val="24"/>
          <w:szCs w:val="24"/>
        </w:rPr>
      </w:pPr>
      <w:r>
        <w:rPr>
          <w:rFonts w:asciiTheme="minorHAnsi" w:hAnsiTheme="minorHAnsi" w:cstheme="minorHAnsi"/>
          <w:b w:val="0"/>
          <w:color w:val="auto"/>
          <w:sz w:val="24"/>
          <w:szCs w:val="24"/>
        </w:rPr>
        <w:t xml:space="preserve">As described previously </w:t>
      </w:r>
      <w:r w:rsidR="00DE38C4">
        <w:rPr>
          <w:rFonts w:asciiTheme="minorHAnsi" w:hAnsiTheme="minorHAnsi" w:cstheme="minorHAnsi"/>
          <w:b w:val="0"/>
          <w:color w:val="auto"/>
          <w:sz w:val="24"/>
          <w:szCs w:val="24"/>
        </w:rPr>
        <w:fldChar w:fldCharType="begin">
          <w:fldData xml:space="preserve">PEVuZE5vdGU+PENpdGU+PEF1dGhvcj5CZW5kZXI8L0F1dGhvcj48WWVhcj4yMDIzPC9ZZWFyPjxS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</w:fldData>
        </w:fldChar>
      </w:r>
      <w:r w:rsidR="00487DBA">
        <w:rPr>
          <w:rFonts w:asciiTheme="minorHAnsi" w:hAnsiTheme="minorHAnsi" w:cstheme="minorHAnsi"/>
          <w:b w:val="0"/>
          <w:color w:val="auto"/>
          <w:sz w:val="24"/>
          <w:szCs w:val="24"/>
        </w:rPr>
        <w:instrText xml:space="preserve"> ADDIN EN.CITE </w:instrText>
      </w:r>
      <w:r w:rsidR="00487DBA">
        <w:rPr>
          <w:rFonts w:asciiTheme="minorHAnsi" w:hAnsiTheme="minorHAnsi" w:cstheme="minorHAnsi"/>
          <w:b w:val="0"/>
          <w:color w:val="auto"/>
          <w:sz w:val="24"/>
          <w:szCs w:val="24"/>
        </w:rPr>
        <w:fldChar w:fldCharType="begin">
          <w:fldData xml:space="preserve">PEVuZE5vdGU+PENpdGU+PEF1dGhvcj5CZW5kZXI8L0F1dGhvcj48WWVhcj4yMDIzPC9ZZWFyPjxS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</w:fldData>
        </w:fldChar>
      </w:r>
      <w:r w:rsidR="00487DBA">
        <w:rPr>
          <w:rFonts w:asciiTheme="minorHAnsi" w:hAnsiTheme="minorHAnsi" w:cstheme="minorHAnsi"/>
          <w:b w:val="0"/>
          <w:color w:val="auto"/>
          <w:sz w:val="24"/>
          <w:szCs w:val="24"/>
        </w:rPr>
        <w:instrText xml:space="preserve"> ADDIN EN.CITE.DATA </w:instrText>
      </w:r>
      <w:r w:rsidR="00487DBA">
        <w:rPr>
          <w:rFonts w:asciiTheme="minorHAnsi" w:hAnsiTheme="minorHAnsi" w:cstheme="minorHAnsi"/>
          <w:b w:val="0"/>
          <w:color w:val="auto"/>
          <w:sz w:val="24"/>
          <w:szCs w:val="24"/>
        </w:rPr>
      </w:r>
      <w:r w:rsidR="00487DBA">
        <w:rPr>
          <w:rFonts w:asciiTheme="minorHAnsi" w:hAnsiTheme="minorHAnsi" w:cstheme="minorHAnsi"/>
          <w:b w:val="0"/>
          <w:color w:val="auto"/>
          <w:sz w:val="24"/>
          <w:szCs w:val="24"/>
        </w:rPr>
        <w:fldChar w:fldCharType="end"/>
      </w:r>
      <w:r w:rsidR="00DE38C4">
        <w:rPr>
          <w:rFonts w:asciiTheme="minorHAnsi" w:hAnsiTheme="minorHAnsi" w:cstheme="minorHAnsi"/>
          <w:b w:val="0"/>
          <w:color w:val="auto"/>
          <w:sz w:val="24"/>
          <w:szCs w:val="24"/>
        </w:rPr>
      </w:r>
      <w:r w:rsidR="00DE38C4">
        <w:rPr>
          <w:rFonts w:asciiTheme="minorHAnsi" w:hAnsiTheme="minorHAnsi" w:cstheme="minorHAnsi"/>
          <w:b w:val="0"/>
          <w:color w:val="auto"/>
          <w:sz w:val="24"/>
          <w:szCs w:val="24"/>
        </w:rPr>
        <w:fldChar w:fldCharType="separate"/>
      </w:r>
      <w:r w:rsidR="00487DBA">
        <w:rPr>
          <w:rFonts w:asciiTheme="minorHAnsi" w:hAnsiTheme="minorHAnsi" w:cstheme="minorHAnsi"/>
          <w:b w:val="0"/>
          <w:noProof/>
          <w:color w:val="auto"/>
          <w:sz w:val="24"/>
          <w:szCs w:val="24"/>
        </w:rPr>
        <w:t>[</w:t>
      </w:r>
      <w:del w:id="40" w:author="Nisa U" w:date="2024-07-24T13:51:00Z" w16du:dateUtc="2024-07-24T11:51:00Z">
        <w:r w:rsidR="00000000" w:rsidDel="00420640">
          <w:fldChar w:fldCharType="begin"/>
        </w:r>
        <w:r w:rsidR="00000000" w:rsidDel="00420640">
          <w:delInstrText>HYPERLINK \l "_ENREF_31" \o "Bender, 2023 #70402"</w:delInstrText>
        </w:r>
        <w:r w:rsidR="00000000" w:rsidDel="00420640">
          <w:fldChar w:fldCharType="separate"/>
        </w:r>
        <w:r w:rsidR="000B03C5" w:rsidDel="00420640">
          <w:rPr>
            <w:rFonts w:asciiTheme="minorHAnsi" w:hAnsiTheme="minorHAnsi" w:cstheme="minorHAnsi"/>
            <w:b w:val="0"/>
            <w:noProof/>
            <w:color w:val="auto"/>
            <w:sz w:val="24"/>
            <w:szCs w:val="24"/>
          </w:rPr>
          <w:delText>31</w:delText>
        </w:r>
        <w:r w:rsidR="00000000" w:rsidDel="00420640">
          <w:rPr>
            <w:rFonts w:asciiTheme="minorHAnsi" w:hAnsiTheme="minorHAnsi" w:cstheme="minorHAnsi"/>
            <w:b w:val="0"/>
            <w:noProof/>
            <w:color w:val="auto"/>
            <w:sz w:val="24"/>
            <w:szCs w:val="24"/>
          </w:rPr>
          <w:fldChar w:fldCharType="end"/>
        </w:r>
      </w:del>
      <w:ins w:id="41" w:author="Nisa U" w:date="2024-07-24T13:51:00Z" w16du:dateUtc="2024-07-24T11:51:00Z">
        <w:r w:rsidR="00420640">
          <w:fldChar w:fldCharType="begin"/>
        </w:r>
        <w:r w:rsidR="00420640">
          <w:instrText>HYPERLINK \l "_ENREF_31" \o "Bender, 2023 #70402"</w:instrText>
        </w:r>
        <w:r w:rsidR="00420640">
          <w:fldChar w:fldCharType="separate"/>
        </w:r>
        <w:r w:rsidR="00420640">
          <w:rPr>
            <w:rFonts w:asciiTheme="minorHAnsi" w:hAnsiTheme="minorHAnsi" w:cstheme="minorHAnsi"/>
            <w:b w:val="0"/>
            <w:noProof/>
            <w:color w:val="auto"/>
            <w:sz w:val="24"/>
            <w:szCs w:val="24"/>
          </w:rPr>
          <w:t>28</w:t>
        </w:r>
        <w:r w:rsidR="00420640">
          <w:rPr>
            <w:rFonts w:asciiTheme="minorHAnsi" w:hAnsiTheme="minorHAnsi" w:cstheme="minorHAnsi"/>
            <w:b w:val="0"/>
            <w:noProof/>
            <w:color w:val="auto"/>
            <w:sz w:val="24"/>
            <w:szCs w:val="24"/>
          </w:rPr>
          <w:fldChar w:fldCharType="end"/>
        </w:r>
      </w:ins>
      <w:r w:rsidR="00487DBA">
        <w:rPr>
          <w:rFonts w:asciiTheme="minorHAnsi" w:hAnsiTheme="minorHAnsi" w:cstheme="minorHAnsi"/>
          <w:b w:val="0"/>
          <w:noProof/>
          <w:color w:val="auto"/>
          <w:sz w:val="24"/>
          <w:szCs w:val="24"/>
        </w:rPr>
        <w:t>]</w:t>
      </w:r>
      <w:r w:rsidR="00DE38C4">
        <w:rPr>
          <w:rFonts w:asciiTheme="minorHAnsi" w:hAnsiTheme="minorHAnsi" w:cstheme="minorHAnsi"/>
          <w:b w:val="0"/>
          <w:color w:val="auto"/>
          <w:sz w:val="24"/>
          <w:szCs w:val="24"/>
        </w:rPr>
        <w:fldChar w:fldCharType="end"/>
      </w:r>
      <w:r>
        <w:rPr>
          <w:rFonts w:asciiTheme="minorHAnsi" w:hAnsiTheme="minorHAnsi" w:cstheme="minorHAnsi"/>
          <w:b w:val="0"/>
          <w:color w:val="auto"/>
          <w:sz w:val="24"/>
          <w:szCs w:val="24"/>
        </w:rPr>
        <w:t>, t</w:t>
      </w:r>
      <w:r w:rsidR="00822956" w:rsidRPr="000C6515">
        <w:rPr>
          <w:rFonts w:asciiTheme="minorHAnsi" w:hAnsiTheme="minorHAnsi" w:cstheme="minorHAnsi"/>
          <w:b w:val="0"/>
          <w:color w:val="auto"/>
          <w:sz w:val="24"/>
          <w:szCs w:val="24"/>
        </w:rPr>
        <w:t>he transcription of miRNAs was measured via flowcytometric quantification of barcode-labelled fluorescent miRNA-hydrogel-microparticle (“</w:t>
      </w:r>
      <w:proofErr w:type="spellStart"/>
      <w:r w:rsidR="00822956" w:rsidRPr="000C6515">
        <w:rPr>
          <w:rFonts w:asciiTheme="minorHAnsi" w:hAnsiTheme="minorHAnsi" w:cstheme="minorHAnsi"/>
          <w:b w:val="0"/>
          <w:color w:val="auto"/>
          <w:sz w:val="24"/>
          <w:szCs w:val="24"/>
        </w:rPr>
        <w:t>FirePlex</w:t>
      </w:r>
      <w:proofErr w:type="spellEnd"/>
      <w:r w:rsidR="00822956" w:rsidRPr="000C6515">
        <w:rPr>
          <w:rFonts w:asciiTheme="minorHAnsi" w:hAnsiTheme="minorHAnsi" w:cstheme="minorHAnsi"/>
          <w:b w:val="0"/>
          <w:color w:val="auto"/>
          <w:sz w:val="24"/>
          <w:szCs w:val="24"/>
        </w:rPr>
        <w:t xml:space="preserve"> Particle Technology “, Abcam) according to the manufacturer’s protocol</w:t>
      </w:r>
      <w:r w:rsidR="00F9230B">
        <w:rPr>
          <w:rFonts w:asciiTheme="minorHAnsi" w:hAnsiTheme="minorHAnsi" w:cstheme="minorHAnsi"/>
          <w:b w:val="0"/>
          <w:color w:val="auto"/>
          <w:sz w:val="24"/>
          <w:szCs w:val="24"/>
        </w:rPr>
        <w:t xml:space="preserve">. </w:t>
      </w:r>
      <w:del w:id="42" w:author="Nisa U" w:date="2024-07-24T13:31:00Z" w16du:dateUtc="2024-07-24T11:31:00Z">
        <w:r w:rsidR="00F9230B" w:rsidRPr="00F9230B" w:rsidDel="00F9230B">
          <w:rPr>
            <w:rFonts w:asciiTheme="minorHAnsi" w:hAnsiTheme="minorHAnsi" w:cstheme="minorHAnsi"/>
            <w:b w:val="0"/>
            <w:color w:val="auto"/>
            <w:sz w:val="24"/>
            <w:szCs w:val="24"/>
          </w:rPr>
          <w:delText>Briefly, 25µl of protease-digested plasma was added to customized firefly particles (~35 µL) and incubated under shaking (1125 rpm) at 37 °C for 60 min. After binding of miRNAs, the particles, which contain complementary sequence were rinsed with rinse buffer A twice and followed by a labelling reaction (RT, 60 min, 1125 rpm). During labelling each miR is ligated to two linkers. After washing of miR-linker-bound particles with rinse buffer B and A the miR-linkers were eluted with H2O from the particles at 55 °C. The miR-linkers were amplified by PCR and the PCR products were transferred back to the initial particles (shaking at 1125 rpm, 37 °C, 60 min). A fluorescent reporter was added (RT, 15 min, 1125 rpm) that binds to the miR-linker-complex. Fluorescence of the particles was then measured by flowcytometry (with e.g. Guava easycyte 8HT, Millipore). The raw data obtained from flowcytometry were then processed with the “FirePlex Analysis Workbench software” (Abcam). For the normalization the geometric mean of the 3 housekeeping miRNAs  let-7d-5p, let-7g-5p and let-7i-5p was determined.</w:delText>
        </w:r>
      </w:del>
    </w:p>
    <w:p w14:paraId="467A40CB" w14:textId="536E0E75" w:rsidR="006C14CF" w:rsidRPr="000C6515" w:rsidRDefault="006C14CF" w:rsidP="00F9230B">
      <w:pPr>
        <w:pStyle w:val="MDPI21heading1"/>
        <w:spacing w:after="160"/>
        <w:jc w:val="both"/>
        <w:rPr>
          <w:rFonts w:asciiTheme="minorHAnsi" w:hAnsiTheme="minorHAnsi" w:cstheme="minorHAnsi"/>
          <w:i/>
          <w:sz w:val="24"/>
          <w:szCs w:val="24"/>
        </w:rPr>
      </w:pPr>
      <w:r w:rsidRPr="000C6515">
        <w:rPr>
          <w:rFonts w:asciiTheme="minorHAnsi" w:hAnsiTheme="minorHAnsi" w:cstheme="minorHAnsi"/>
          <w:i/>
          <w:sz w:val="24"/>
          <w:szCs w:val="24"/>
        </w:rPr>
        <w:t xml:space="preserve">Assessment of BRAF status </w:t>
      </w:r>
    </w:p>
    <w:p w14:paraId="5B14861C" w14:textId="17F82250" w:rsidR="006C14CF" w:rsidRPr="000C6515" w:rsidRDefault="006C14CF" w:rsidP="006C14CF">
      <w:pPr>
        <w:spacing w:after="160" w:line="240" w:lineRule="auto"/>
        <w:rPr>
          <w:rFonts w:asciiTheme="minorHAnsi" w:hAnsiTheme="minorHAnsi" w:cstheme="minorHAnsi"/>
          <w:snapToGrid w:val="0"/>
          <w:color w:val="auto"/>
          <w:szCs w:val="24"/>
          <w:lang w:bidi="en-US"/>
        </w:rPr>
      </w:pPr>
      <w:r w:rsidRPr="000C6515">
        <w:rPr>
          <w:rFonts w:asciiTheme="minorHAnsi" w:hAnsiTheme="minorHAnsi" w:cstheme="minorHAnsi"/>
          <w:snapToGrid w:val="0"/>
          <w:color w:val="auto"/>
          <w:szCs w:val="24"/>
          <w:lang w:bidi="en-US"/>
        </w:rPr>
        <w:t>BRAF V600 mutation was inspected both on the forward and reverse strand using</w:t>
      </w:r>
      <w:r w:rsidRPr="000C6515">
        <w:rPr>
          <w:rFonts w:asciiTheme="minorHAnsi" w:hAnsiTheme="minorHAnsi" w:cstheme="minorHAnsi"/>
          <w:szCs w:val="24"/>
          <w:lang w:val="en-GB"/>
        </w:rPr>
        <w:t xml:space="preserve"> </w:t>
      </w:r>
      <w:r w:rsidRPr="000C6515">
        <w:rPr>
          <w:rFonts w:asciiTheme="minorHAnsi" w:hAnsiTheme="minorHAnsi" w:cstheme="minorHAnsi"/>
          <w:snapToGrid w:val="0"/>
          <w:color w:val="auto"/>
          <w:szCs w:val="24"/>
          <w:lang w:bidi="en-US"/>
        </w:rPr>
        <w:t xml:space="preserve">pyrosequencing technology. Briefly, a 91-bp region of human BRAF exon 15 spanning the hotspot mutation site at codon 600 was amplified by polymerase chain reaction (PCR) using the primer sequences </w:t>
      </w:r>
      <w:proofErr w:type="spellStart"/>
      <w:r w:rsidRPr="000C6515">
        <w:rPr>
          <w:rFonts w:asciiTheme="minorHAnsi" w:hAnsiTheme="minorHAnsi" w:cstheme="minorHAnsi"/>
          <w:snapToGrid w:val="0"/>
          <w:color w:val="auto"/>
          <w:szCs w:val="24"/>
          <w:lang w:bidi="en-US"/>
        </w:rPr>
        <w:t>Braf_Fseq_PCR_F</w:t>
      </w:r>
      <w:proofErr w:type="spellEnd"/>
      <w:r w:rsidRPr="000C6515">
        <w:rPr>
          <w:rFonts w:asciiTheme="minorHAnsi" w:hAnsiTheme="minorHAnsi" w:cstheme="minorHAnsi"/>
          <w:snapToGrid w:val="0"/>
          <w:color w:val="auto"/>
          <w:szCs w:val="24"/>
          <w:lang w:bidi="en-US"/>
        </w:rPr>
        <w:t xml:space="preserve">: 5´-tgaagacctcacagtaaaaatagg-3´, </w:t>
      </w:r>
      <w:proofErr w:type="spellStart"/>
      <w:r w:rsidRPr="000C6515">
        <w:rPr>
          <w:rFonts w:asciiTheme="minorHAnsi" w:hAnsiTheme="minorHAnsi" w:cstheme="minorHAnsi"/>
          <w:snapToGrid w:val="0"/>
          <w:color w:val="auto"/>
          <w:szCs w:val="24"/>
          <w:lang w:bidi="en-US"/>
        </w:rPr>
        <w:lastRenderedPageBreak/>
        <w:t>Braf_Fseq_PCR_R</w:t>
      </w:r>
      <w:proofErr w:type="spellEnd"/>
      <w:r w:rsidRPr="000C6515">
        <w:rPr>
          <w:rFonts w:asciiTheme="minorHAnsi" w:hAnsiTheme="minorHAnsi" w:cstheme="minorHAnsi"/>
          <w:snapToGrid w:val="0"/>
          <w:color w:val="auto"/>
          <w:szCs w:val="24"/>
          <w:lang w:bidi="en-US"/>
        </w:rPr>
        <w:t xml:space="preserve">: 5´-Biotin-tccagacaactgttcaaactgat-3´ for the forward and </w:t>
      </w:r>
      <w:proofErr w:type="spellStart"/>
      <w:r w:rsidRPr="000C6515">
        <w:rPr>
          <w:rFonts w:asciiTheme="minorHAnsi" w:hAnsiTheme="minorHAnsi" w:cstheme="minorHAnsi"/>
          <w:snapToGrid w:val="0"/>
          <w:color w:val="auto"/>
          <w:szCs w:val="24"/>
          <w:lang w:bidi="en-US"/>
        </w:rPr>
        <w:t>Braf_Rseq_PCR_F</w:t>
      </w:r>
      <w:proofErr w:type="spellEnd"/>
      <w:r w:rsidRPr="000C6515">
        <w:rPr>
          <w:rFonts w:asciiTheme="minorHAnsi" w:hAnsiTheme="minorHAnsi" w:cstheme="minorHAnsi"/>
          <w:snapToGrid w:val="0"/>
          <w:color w:val="auto"/>
          <w:szCs w:val="24"/>
          <w:lang w:bidi="en-US"/>
        </w:rPr>
        <w:t xml:space="preserve">: 5´-Biotin-tgaagacctcacagtaaaaatagg-3´, </w:t>
      </w:r>
      <w:proofErr w:type="spellStart"/>
      <w:r w:rsidRPr="000C6515">
        <w:rPr>
          <w:rFonts w:asciiTheme="minorHAnsi" w:hAnsiTheme="minorHAnsi" w:cstheme="minorHAnsi"/>
          <w:snapToGrid w:val="0"/>
          <w:color w:val="auto"/>
          <w:szCs w:val="24"/>
          <w:lang w:bidi="en-US"/>
        </w:rPr>
        <w:t>Braf_Rseq_PCR_R</w:t>
      </w:r>
      <w:proofErr w:type="spellEnd"/>
      <w:r w:rsidRPr="000C6515">
        <w:rPr>
          <w:rFonts w:asciiTheme="minorHAnsi" w:hAnsiTheme="minorHAnsi" w:cstheme="minorHAnsi"/>
          <w:snapToGrid w:val="0"/>
          <w:color w:val="auto"/>
          <w:szCs w:val="24"/>
          <w:lang w:bidi="en-US"/>
        </w:rPr>
        <w:t>: 5´-tccagacaactgttcaaactgat-3´ for the reverse strand.</w:t>
      </w:r>
    </w:p>
    <w:p w14:paraId="3D69BC42" w14:textId="77777777" w:rsidR="006C14CF" w:rsidRPr="000C6515" w:rsidRDefault="006C14CF" w:rsidP="006C14CF">
      <w:pPr>
        <w:spacing w:after="160" w:line="240" w:lineRule="auto"/>
        <w:rPr>
          <w:rFonts w:asciiTheme="minorHAnsi" w:hAnsiTheme="minorHAnsi" w:cstheme="minorHAnsi"/>
          <w:snapToGrid w:val="0"/>
          <w:color w:val="auto"/>
          <w:szCs w:val="24"/>
          <w:lang w:bidi="en-US"/>
        </w:rPr>
      </w:pPr>
      <w:r w:rsidRPr="000C6515">
        <w:rPr>
          <w:rFonts w:asciiTheme="minorHAnsi" w:hAnsiTheme="minorHAnsi" w:cstheme="minorHAnsi"/>
          <w:snapToGrid w:val="0"/>
          <w:color w:val="auto"/>
          <w:szCs w:val="24"/>
          <w:lang w:bidi="en-US"/>
        </w:rPr>
        <w:t xml:space="preserve">Primers were synthesized by </w:t>
      </w:r>
      <w:proofErr w:type="spellStart"/>
      <w:r w:rsidRPr="000C6515">
        <w:rPr>
          <w:rFonts w:asciiTheme="minorHAnsi" w:hAnsiTheme="minorHAnsi" w:cstheme="minorHAnsi"/>
          <w:snapToGrid w:val="0"/>
          <w:color w:val="auto"/>
          <w:szCs w:val="24"/>
          <w:lang w:bidi="en-US"/>
        </w:rPr>
        <w:t>Biomers</w:t>
      </w:r>
      <w:proofErr w:type="spellEnd"/>
      <w:r w:rsidRPr="000C6515">
        <w:rPr>
          <w:rFonts w:asciiTheme="minorHAnsi" w:hAnsiTheme="minorHAnsi" w:cstheme="minorHAnsi"/>
          <w:snapToGrid w:val="0"/>
          <w:color w:val="auto"/>
          <w:szCs w:val="24"/>
          <w:lang w:bidi="en-US"/>
        </w:rPr>
        <w:t xml:space="preserve"> GmbH (Ulm, Germany). Each PCR contained 5 to 50 ng of genomic DNA, primers (0.3 µM), and 17.5 µl of </w:t>
      </w:r>
      <w:proofErr w:type="spellStart"/>
      <w:r w:rsidRPr="000C6515">
        <w:rPr>
          <w:rFonts w:asciiTheme="minorHAnsi" w:hAnsiTheme="minorHAnsi" w:cstheme="minorHAnsi"/>
          <w:snapToGrid w:val="0"/>
          <w:color w:val="auto"/>
          <w:szCs w:val="24"/>
          <w:lang w:bidi="en-US"/>
        </w:rPr>
        <w:t>MyTaq</w:t>
      </w:r>
      <w:proofErr w:type="spellEnd"/>
      <w:r w:rsidRPr="000C6515">
        <w:rPr>
          <w:rFonts w:asciiTheme="minorHAnsi" w:hAnsiTheme="minorHAnsi" w:cstheme="minorHAnsi"/>
          <w:snapToGrid w:val="0"/>
          <w:color w:val="auto"/>
          <w:szCs w:val="24"/>
          <w:lang w:bidi="en-US"/>
        </w:rPr>
        <w:t>™ HS Red Mix (</w:t>
      </w:r>
      <w:proofErr w:type="spellStart"/>
      <w:r w:rsidRPr="000C6515">
        <w:rPr>
          <w:rFonts w:asciiTheme="minorHAnsi" w:hAnsiTheme="minorHAnsi" w:cstheme="minorHAnsi"/>
          <w:snapToGrid w:val="0"/>
          <w:color w:val="auto"/>
          <w:szCs w:val="24"/>
          <w:lang w:bidi="en-US"/>
        </w:rPr>
        <w:t>Bioline</w:t>
      </w:r>
      <w:proofErr w:type="spellEnd"/>
      <w:r w:rsidRPr="000C6515">
        <w:rPr>
          <w:rFonts w:asciiTheme="minorHAnsi" w:hAnsiTheme="minorHAnsi" w:cstheme="minorHAnsi"/>
          <w:snapToGrid w:val="0"/>
          <w:color w:val="auto"/>
          <w:szCs w:val="24"/>
          <w:lang w:bidi="en-US"/>
        </w:rPr>
        <w:t xml:space="preserve"> GmbH, Germany) in a total volume of 35 µl. Cycling was performed in an Eppendorf </w:t>
      </w:r>
      <w:proofErr w:type="spellStart"/>
      <w:r w:rsidRPr="000C6515">
        <w:rPr>
          <w:rFonts w:asciiTheme="minorHAnsi" w:hAnsiTheme="minorHAnsi" w:cstheme="minorHAnsi"/>
          <w:snapToGrid w:val="0"/>
          <w:color w:val="auto"/>
          <w:szCs w:val="24"/>
          <w:lang w:bidi="en-US"/>
        </w:rPr>
        <w:t>Mastercycler</w:t>
      </w:r>
      <w:proofErr w:type="spellEnd"/>
      <w:r w:rsidRPr="000C6515">
        <w:rPr>
          <w:rFonts w:asciiTheme="minorHAnsi" w:hAnsiTheme="minorHAnsi" w:cstheme="minorHAnsi"/>
          <w:snapToGrid w:val="0"/>
          <w:color w:val="auto"/>
          <w:szCs w:val="24"/>
          <w:lang w:bidi="en-US"/>
        </w:rPr>
        <w:t xml:space="preserve"> Gradient (Brinkman Instruments, Westbury, NY) as follows: 95°C for 1 minute, 42 cycles of 95°C for 15 seconds, 58°C for 15 seconds, 72°C for 10 seconds, and a final 30 seconds extension at 72°C. Specific amplification was verified by visualizing 5 µl of the PCR product on a 2% agarose gel containing Serva DNA Stain Clear G (Serva, Heidelberg, Germany). Pyrosequencing was performed using the </w:t>
      </w:r>
      <w:proofErr w:type="spellStart"/>
      <w:r w:rsidRPr="000C6515">
        <w:rPr>
          <w:rFonts w:asciiTheme="minorHAnsi" w:hAnsiTheme="minorHAnsi" w:cstheme="minorHAnsi"/>
          <w:snapToGrid w:val="0"/>
          <w:color w:val="auto"/>
          <w:szCs w:val="24"/>
          <w:lang w:bidi="en-US"/>
        </w:rPr>
        <w:t>PyroMark</w:t>
      </w:r>
      <w:proofErr w:type="spellEnd"/>
      <w:r w:rsidRPr="000C6515">
        <w:rPr>
          <w:rFonts w:asciiTheme="minorHAnsi" w:hAnsiTheme="minorHAnsi" w:cstheme="minorHAnsi"/>
          <w:snapToGrid w:val="0"/>
          <w:color w:val="auto"/>
          <w:szCs w:val="24"/>
          <w:lang w:bidi="en-US"/>
        </w:rPr>
        <w:t xml:space="preserve"> Q24 (Qiagen, Hilden, Germany) according to the manufacturer’s instructions. 10 µl of biotinylated PCR product was immobilized on streptavidin-coated Sepharose high-performance beads (Amersham Biosciences, Piscataway, NJ). The single stranded template was incubated with 0.3 µmol/L sequencing primer (</w:t>
      </w:r>
      <w:proofErr w:type="spellStart"/>
      <w:r w:rsidRPr="000C6515">
        <w:rPr>
          <w:rFonts w:asciiTheme="minorHAnsi" w:hAnsiTheme="minorHAnsi" w:cstheme="minorHAnsi"/>
          <w:snapToGrid w:val="0"/>
          <w:color w:val="auto"/>
          <w:szCs w:val="24"/>
          <w:lang w:bidi="en-US"/>
        </w:rPr>
        <w:t>Braf_Fseq_SEQ</w:t>
      </w:r>
      <w:proofErr w:type="spellEnd"/>
      <w:r w:rsidRPr="000C6515">
        <w:rPr>
          <w:rFonts w:asciiTheme="minorHAnsi" w:hAnsiTheme="minorHAnsi" w:cstheme="minorHAnsi"/>
          <w:snapToGrid w:val="0"/>
          <w:color w:val="auto"/>
          <w:szCs w:val="24"/>
          <w:lang w:bidi="en-US"/>
        </w:rPr>
        <w:t xml:space="preserve">: 5´- gtaaaaataggtgattttgg-3´ for forward and </w:t>
      </w:r>
      <w:proofErr w:type="spellStart"/>
      <w:r w:rsidRPr="000C6515">
        <w:rPr>
          <w:rFonts w:asciiTheme="minorHAnsi" w:hAnsiTheme="minorHAnsi" w:cstheme="minorHAnsi"/>
          <w:snapToGrid w:val="0"/>
          <w:color w:val="auto"/>
          <w:szCs w:val="24"/>
          <w:lang w:bidi="en-US"/>
        </w:rPr>
        <w:t>Braf_Rseq_SEQ</w:t>
      </w:r>
      <w:proofErr w:type="spellEnd"/>
      <w:r w:rsidRPr="000C6515">
        <w:rPr>
          <w:rFonts w:asciiTheme="minorHAnsi" w:hAnsiTheme="minorHAnsi" w:cstheme="minorHAnsi"/>
          <w:snapToGrid w:val="0"/>
          <w:color w:val="auto"/>
          <w:szCs w:val="24"/>
          <w:lang w:bidi="en-US"/>
        </w:rPr>
        <w:t xml:space="preserve">: 5´-ccactccatcgagattt-3´ for reverse sequencing) at 80°C for 2 minutes. The sequencing reaction of the complementary strand was performed using </w:t>
      </w:r>
      <w:proofErr w:type="spellStart"/>
      <w:r w:rsidRPr="000C6515">
        <w:rPr>
          <w:rFonts w:asciiTheme="minorHAnsi" w:hAnsiTheme="minorHAnsi" w:cstheme="minorHAnsi"/>
          <w:snapToGrid w:val="0"/>
          <w:color w:val="auto"/>
          <w:szCs w:val="24"/>
          <w:lang w:bidi="en-US"/>
        </w:rPr>
        <w:t>PyroMark</w:t>
      </w:r>
      <w:proofErr w:type="spellEnd"/>
      <w:r w:rsidRPr="000C6515">
        <w:rPr>
          <w:rFonts w:asciiTheme="minorHAnsi" w:hAnsiTheme="minorHAnsi" w:cstheme="minorHAnsi"/>
          <w:snapToGrid w:val="0"/>
          <w:color w:val="auto"/>
          <w:szCs w:val="24"/>
          <w:lang w:bidi="en-US"/>
        </w:rPr>
        <w:t xml:space="preserve"> Gold reagents (Qiagen) and the dispensation order ATTGCTGAGCATACTAGATGAATCT for forward and TCGTATCTGTAG for reverse sequencing. Sequencing runs were </w:t>
      </w:r>
      <w:proofErr w:type="spellStart"/>
      <w:r w:rsidRPr="000C6515">
        <w:rPr>
          <w:rFonts w:asciiTheme="minorHAnsi" w:hAnsiTheme="minorHAnsi" w:cstheme="minorHAnsi"/>
          <w:snapToGrid w:val="0"/>
          <w:color w:val="auto"/>
          <w:szCs w:val="24"/>
          <w:lang w:bidi="en-US"/>
        </w:rPr>
        <w:t>analysed</w:t>
      </w:r>
      <w:proofErr w:type="spellEnd"/>
      <w:r w:rsidRPr="000C6515">
        <w:rPr>
          <w:rFonts w:asciiTheme="minorHAnsi" w:hAnsiTheme="minorHAnsi" w:cstheme="minorHAnsi"/>
          <w:snapToGrid w:val="0"/>
          <w:color w:val="auto"/>
          <w:szCs w:val="24"/>
          <w:lang w:bidi="en-US"/>
        </w:rPr>
        <w:t xml:space="preserve"> using the </w:t>
      </w:r>
      <w:proofErr w:type="spellStart"/>
      <w:r w:rsidRPr="000C6515">
        <w:rPr>
          <w:rFonts w:asciiTheme="minorHAnsi" w:hAnsiTheme="minorHAnsi" w:cstheme="minorHAnsi"/>
          <w:snapToGrid w:val="0"/>
          <w:color w:val="auto"/>
          <w:szCs w:val="24"/>
          <w:lang w:bidi="en-US"/>
        </w:rPr>
        <w:t>PyroMark</w:t>
      </w:r>
      <w:proofErr w:type="spellEnd"/>
      <w:r w:rsidRPr="000C6515">
        <w:rPr>
          <w:rFonts w:asciiTheme="minorHAnsi" w:hAnsiTheme="minorHAnsi" w:cstheme="minorHAnsi"/>
          <w:snapToGrid w:val="0"/>
          <w:color w:val="auto"/>
          <w:szCs w:val="24"/>
          <w:lang w:bidi="en-US"/>
        </w:rPr>
        <w:t xml:space="preserve"> Q24 Software.</w:t>
      </w:r>
    </w:p>
    <w:p w14:paraId="1E359D38" w14:textId="0D2FA596" w:rsidR="006C14CF" w:rsidRPr="000C6515" w:rsidRDefault="006C14CF" w:rsidP="006C14CF">
      <w:pPr>
        <w:pStyle w:val="MDPI21heading1"/>
        <w:spacing w:after="160"/>
        <w:rPr>
          <w:rFonts w:asciiTheme="minorHAnsi" w:hAnsiTheme="minorHAnsi" w:cstheme="minorHAnsi"/>
          <w:i/>
          <w:sz w:val="24"/>
          <w:szCs w:val="24"/>
        </w:rPr>
      </w:pPr>
      <w:r w:rsidRPr="000C6515">
        <w:rPr>
          <w:rFonts w:asciiTheme="minorHAnsi" w:hAnsiTheme="minorHAnsi" w:cstheme="minorHAnsi"/>
          <w:i/>
          <w:sz w:val="24"/>
          <w:szCs w:val="24"/>
        </w:rPr>
        <w:t>Statistics</w:t>
      </w:r>
    </w:p>
    <w:p w14:paraId="09DD350E" w14:textId="352F4C41" w:rsidR="006C14CF" w:rsidRPr="000C6515" w:rsidRDefault="006C14CF" w:rsidP="006C14CF">
      <w:pPr>
        <w:pStyle w:val="MDPI21heading1"/>
        <w:spacing w:after="160"/>
        <w:jc w:val="both"/>
        <w:rPr>
          <w:rFonts w:asciiTheme="minorHAnsi" w:hAnsiTheme="minorHAnsi" w:cstheme="minorHAnsi"/>
          <w:b w:val="0"/>
          <w:color w:val="auto"/>
          <w:sz w:val="24"/>
          <w:szCs w:val="24"/>
        </w:rPr>
      </w:pPr>
      <w:r w:rsidRPr="000C6515">
        <w:rPr>
          <w:rFonts w:asciiTheme="minorHAnsi" w:hAnsiTheme="minorHAnsi" w:cstheme="minorHAnsi"/>
          <w:b w:val="0"/>
          <w:color w:val="auto"/>
          <w:sz w:val="24"/>
          <w:szCs w:val="24"/>
        </w:rPr>
        <w:t>Statistical Analys</w:t>
      </w:r>
      <w:r w:rsidR="009F57C1">
        <w:rPr>
          <w:rFonts w:asciiTheme="minorHAnsi" w:hAnsiTheme="minorHAnsi" w:cstheme="minorHAnsi"/>
          <w:b w:val="0"/>
          <w:color w:val="auto"/>
          <w:sz w:val="24"/>
          <w:szCs w:val="24"/>
        </w:rPr>
        <w:t>e</w:t>
      </w:r>
      <w:r w:rsidRPr="000C6515">
        <w:rPr>
          <w:rFonts w:asciiTheme="minorHAnsi" w:hAnsiTheme="minorHAnsi" w:cstheme="minorHAnsi"/>
          <w:b w:val="0"/>
          <w:color w:val="auto"/>
          <w:sz w:val="24"/>
          <w:szCs w:val="24"/>
        </w:rPr>
        <w:t xml:space="preserve">s </w:t>
      </w:r>
      <w:r w:rsidR="009F57C1">
        <w:rPr>
          <w:rFonts w:asciiTheme="minorHAnsi" w:hAnsiTheme="minorHAnsi" w:cstheme="minorHAnsi"/>
          <w:b w:val="0"/>
          <w:color w:val="auto"/>
          <w:sz w:val="24"/>
          <w:szCs w:val="24"/>
        </w:rPr>
        <w:t>were</w:t>
      </w:r>
      <w:r w:rsidRPr="000C6515">
        <w:rPr>
          <w:rFonts w:asciiTheme="minorHAnsi" w:hAnsiTheme="minorHAnsi" w:cstheme="minorHAnsi"/>
          <w:b w:val="0"/>
          <w:color w:val="auto"/>
          <w:sz w:val="24"/>
          <w:szCs w:val="24"/>
        </w:rPr>
        <w:t xml:space="preserve"> performed in R 4.</w:t>
      </w:r>
      <w:r w:rsidR="00BA13DC" w:rsidRPr="000C6515">
        <w:rPr>
          <w:rFonts w:asciiTheme="minorHAnsi" w:hAnsiTheme="minorHAnsi" w:cstheme="minorHAnsi"/>
          <w:b w:val="0"/>
          <w:color w:val="auto"/>
          <w:sz w:val="24"/>
          <w:szCs w:val="24"/>
        </w:rPr>
        <w:t>2</w:t>
      </w:r>
      <w:r w:rsidRPr="000C6515">
        <w:rPr>
          <w:rFonts w:asciiTheme="minorHAnsi" w:hAnsiTheme="minorHAnsi" w:cstheme="minorHAnsi"/>
          <w:b w:val="0"/>
          <w:color w:val="auto"/>
          <w:sz w:val="24"/>
          <w:szCs w:val="24"/>
        </w:rPr>
        <w:t>.0 or higher (</w:t>
      </w:r>
      <w:hyperlink r:id="rId9" w:history="1">
        <w:r w:rsidRPr="000C6515">
          <w:rPr>
            <w:rStyle w:val="Hyperlink"/>
            <w:rFonts w:asciiTheme="minorHAnsi" w:hAnsiTheme="minorHAnsi" w:cstheme="minorHAnsi"/>
            <w:b w:val="0"/>
            <w:sz w:val="24"/>
            <w:szCs w:val="24"/>
          </w:rPr>
          <w:t>https://www.r-project.org/</w:t>
        </w:r>
      </w:hyperlink>
      <w:r w:rsidRPr="000C6515">
        <w:rPr>
          <w:rFonts w:asciiTheme="minorHAnsi" w:hAnsiTheme="minorHAnsi" w:cstheme="minorHAnsi"/>
          <w:b w:val="0"/>
          <w:color w:val="auto"/>
          <w:sz w:val="24"/>
          <w:szCs w:val="24"/>
        </w:rPr>
        <w:t xml:space="preserve">) using the packages </w:t>
      </w:r>
      <w:proofErr w:type="spellStart"/>
      <w:r w:rsidRPr="000C6515">
        <w:rPr>
          <w:rFonts w:asciiTheme="minorHAnsi" w:hAnsiTheme="minorHAnsi" w:cstheme="minorHAnsi"/>
          <w:b w:val="0"/>
          <w:i/>
          <w:color w:val="auto"/>
          <w:sz w:val="24"/>
          <w:szCs w:val="24"/>
        </w:rPr>
        <w:t>ggpubr</w:t>
      </w:r>
      <w:proofErr w:type="spellEnd"/>
      <w:r w:rsidRPr="000C6515">
        <w:rPr>
          <w:rFonts w:asciiTheme="minorHAnsi" w:hAnsiTheme="minorHAnsi" w:cstheme="minorHAnsi"/>
          <w:b w:val="0"/>
          <w:color w:val="auto"/>
          <w:sz w:val="24"/>
          <w:szCs w:val="24"/>
        </w:rPr>
        <w:t xml:space="preserve"> </w:t>
      </w:r>
      <w:r w:rsidR="004A02C9">
        <w:rPr>
          <w:rFonts w:asciiTheme="minorHAnsi" w:hAnsiTheme="minorHAnsi" w:cstheme="minorHAnsi"/>
          <w:b w:val="0"/>
          <w:color w:val="auto"/>
          <w:sz w:val="24"/>
          <w:szCs w:val="24"/>
        </w:rPr>
        <w:t>(</w:t>
      </w:r>
      <w:hyperlink r:id="rId10" w:history="1">
        <w:r w:rsidR="004A02C9" w:rsidRPr="00DC609E">
          <w:rPr>
            <w:rStyle w:val="Hyperlink"/>
            <w:rFonts w:asciiTheme="minorHAnsi" w:hAnsiTheme="minorHAnsi" w:cstheme="minorHAnsi"/>
            <w:b w:val="0"/>
            <w:sz w:val="24"/>
            <w:szCs w:val="24"/>
          </w:rPr>
          <w:t>https://CRAN.R-project.org/package=ggpubr</w:t>
        </w:r>
      </w:hyperlink>
      <w:r w:rsidR="004A02C9">
        <w:rPr>
          <w:rFonts w:asciiTheme="minorHAnsi" w:hAnsiTheme="minorHAnsi" w:cstheme="minorHAnsi"/>
          <w:b w:val="0"/>
          <w:color w:val="auto"/>
          <w:sz w:val="24"/>
          <w:szCs w:val="24"/>
        </w:rPr>
        <w:t xml:space="preserve">) </w:t>
      </w:r>
      <w:r w:rsidRPr="000C6515">
        <w:rPr>
          <w:rFonts w:asciiTheme="minorHAnsi" w:hAnsiTheme="minorHAnsi" w:cstheme="minorHAnsi"/>
          <w:b w:val="0"/>
          <w:color w:val="auto"/>
          <w:sz w:val="24"/>
          <w:szCs w:val="24"/>
        </w:rPr>
        <w:t xml:space="preserve">and </w:t>
      </w:r>
      <w:proofErr w:type="spellStart"/>
      <w:r w:rsidRPr="000C6515">
        <w:rPr>
          <w:rFonts w:asciiTheme="minorHAnsi" w:hAnsiTheme="minorHAnsi" w:cstheme="minorHAnsi"/>
          <w:b w:val="0"/>
          <w:i/>
          <w:color w:val="auto"/>
          <w:sz w:val="24"/>
          <w:szCs w:val="24"/>
        </w:rPr>
        <w:t>rstatix</w:t>
      </w:r>
      <w:proofErr w:type="spellEnd"/>
      <w:r w:rsidR="004A02C9">
        <w:rPr>
          <w:rFonts w:asciiTheme="minorHAnsi" w:hAnsiTheme="minorHAnsi" w:cstheme="minorHAnsi"/>
          <w:b w:val="0"/>
          <w:i/>
          <w:color w:val="auto"/>
          <w:sz w:val="24"/>
          <w:szCs w:val="24"/>
        </w:rPr>
        <w:t xml:space="preserve"> </w:t>
      </w:r>
      <w:r w:rsidR="004A02C9">
        <w:rPr>
          <w:rFonts w:asciiTheme="minorHAnsi" w:hAnsiTheme="minorHAnsi" w:cstheme="minorHAnsi"/>
          <w:b w:val="0"/>
          <w:color w:val="auto"/>
          <w:sz w:val="24"/>
          <w:szCs w:val="24"/>
        </w:rPr>
        <w:t>(</w:t>
      </w:r>
      <w:hyperlink r:id="rId11" w:history="1">
        <w:r w:rsidR="004A02C9" w:rsidRPr="00DC609E">
          <w:rPr>
            <w:rStyle w:val="Hyperlink"/>
            <w:rFonts w:asciiTheme="minorHAnsi" w:hAnsiTheme="minorHAnsi" w:cstheme="minorHAnsi"/>
            <w:b w:val="0"/>
            <w:sz w:val="24"/>
            <w:szCs w:val="24"/>
          </w:rPr>
          <w:t>https://CRAN.R-project.org/package=rstatix</w:t>
        </w:r>
      </w:hyperlink>
      <w:r w:rsidR="004A02C9">
        <w:rPr>
          <w:rFonts w:asciiTheme="minorHAnsi" w:hAnsiTheme="minorHAnsi" w:cstheme="minorHAnsi"/>
          <w:b w:val="0"/>
          <w:color w:val="auto"/>
          <w:sz w:val="24"/>
          <w:szCs w:val="24"/>
        </w:rPr>
        <w:t>)</w:t>
      </w:r>
      <w:r w:rsidR="004A02C9">
        <w:rPr>
          <w:rFonts w:asciiTheme="minorHAnsi" w:hAnsiTheme="minorHAnsi" w:cstheme="minorHAnsi"/>
          <w:b w:val="0"/>
          <w:i/>
          <w:color w:val="auto"/>
          <w:sz w:val="24"/>
          <w:szCs w:val="24"/>
        </w:rPr>
        <w:t xml:space="preserve"> </w:t>
      </w:r>
      <w:r w:rsidRPr="000C6515">
        <w:rPr>
          <w:rFonts w:asciiTheme="minorHAnsi" w:hAnsiTheme="minorHAnsi" w:cstheme="minorHAnsi"/>
          <w:b w:val="0"/>
          <w:color w:val="auto"/>
          <w:sz w:val="24"/>
          <w:szCs w:val="24"/>
        </w:rPr>
        <w:t xml:space="preserve">. Variables of interest were generally well represented by a normal distribution (after log2-transformation) as assessed by Shapiro-Wilk test and visual inspection of histograms and quantile-quantile plots. </w:t>
      </w:r>
      <w:proofErr w:type="gramStart"/>
      <w:r w:rsidRPr="000C6515">
        <w:rPr>
          <w:rFonts w:asciiTheme="minorHAnsi" w:hAnsiTheme="minorHAnsi" w:cstheme="minorHAnsi"/>
          <w:b w:val="0"/>
          <w:color w:val="auto"/>
          <w:sz w:val="24"/>
          <w:szCs w:val="24"/>
        </w:rPr>
        <w:t>Therefore</w:t>
      </w:r>
      <w:proofErr w:type="gramEnd"/>
      <w:r w:rsidRPr="000C6515">
        <w:rPr>
          <w:rFonts w:asciiTheme="minorHAnsi" w:hAnsiTheme="minorHAnsi" w:cstheme="minorHAnsi"/>
          <w:b w:val="0"/>
          <w:color w:val="auto"/>
          <w:sz w:val="24"/>
          <w:szCs w:val="24"/>
        </w:rPr>
        <w:t xml:space="preserve"> we employed parametric methods for group comparisons as they yield higher statistical power than their non-parametric counterparts. Intergroup comparisons were conducted using </w:t>
      </w:r>
      <w:proofErr w:type="spellStart"/>
      <w:r w:rsidRPr="000C6515">
        <w:rPr>
          <w:rFonts w:asciiTheme="minorHAnsi" w:hAnsiTheme="minorHAnsi" w:cstheme="minorHAnsi"/>
          <w:b w:val="0"/>
          <w:color w:val="auto"/>
          <w:sz w:val="24"/>
          <w:szCs w:val="24"/>
        </w:rPr>
        <w:t>Welchs’s</w:t>
      </w:r>
      <w:proofErr w:type="spellEnd"/>
      <w:r w:rsidRPr="000C6515">
        <w:rPr>
          <w:rFonts w:asciiTheme="minorHAnsi" w:hAnsiTheme="minorHAnsi" w:cstheme="minorHAnsi"/>
          <w:b w:val="0"/>
          <w:color w:val="auto"/>
          <w:sz w:val="24"/>
          <w:szCs w:val="24"/>
        </w:rPr>
        <w:t xml:space="preserve"> t-test due to imbalances in sample variances. No multiple testing adjustment was applied as this was an explorative study and the cost of false negatives was assessed higher than the cost of false positives. P-values &lt; 0.05 were considered significant. Frequencies between groups were compared by chi-square test. </w:t>
      </w:r>
    </w:p>
    <w:p w14:paraId="0649070C" w14:textId="5D037C3C" w:rsidR="006C14CF" w:rsidRPr="000C6515" w:rsidRDefault="006C14CF" w:rsidP="006C14CF">
      <w:pPr>
        <w:pStyle w:val="MDPI21heading1"/>
        <w:spacing w:after="160"/>
        <w:rPr>
          <w:rFonts w:asciiTheme="minorHAnsi" w:hAnsiTheme="minorHAnsi" w:cstheme="minorHAnsi"/>
          <w:i/>
          <w:sz w:val="24"/>
          <w:szCs w:val="24"/>
        </w:rPr>
      </w:pPr>
      <w:r w:rsidRPr="000C6515">
        <w:rPr>
          <w:rFonts w:asciiTheme="minorHAnsi" w:hAnsiTheme="minorHAnsi" w:cstheme="minorHAnsi"/>
          <w:i/>
          <w:sz w:val="24"/>
          <w:szCs w:val="24"/>
        </w:rPr>
        <w:t>Machine Learning</w:t>
      </w:r>
    </w:p>
    <w:p w14:paraId="3AA00A3D" w14:textId="611B2D4E" w:rsidR="006C14CF" w:rsidRPr="000C6515" w:rsidRDefault="0067108D" w:rsidP="006C14CF">
      <w:pPr>
        <w:pStyle w:val="MDPI21heading1"/>
        <w:spacing w:after="160"/>
        <w:jc w:val="both"/>
        <w:rPr>
          <w:rFonts w:asciiTheme="minorHAnsi" w:hAnsiTheme="minorHAnsi" w:cstheme="minorHAnsi"/>
          <w:b w:val="0"/>
          <w:sz w:val="24"/>
          <w:szCs w:val="24"/>
        </w:rPr>
      </w:pPr>
      <w:r>
        <w:rPr>
          <w:rFonts w:asciiTheme="minorHAnsi" w:hAnsiTheme="minorHAnsi" w:cstheme="minorHAnsi"/>
          <w:b w:val="0"/>
          <w:sz w:val="24"/>
          <w:szCs w:val="24"/>
        </w:rPr>
        <w:t>Six</w:t>
      </w:r>
      <w:r w:rsidR="006C14CF" w:rsidRPr="000C6515">
        <w:rPr>
          <w:rFonts w:asciiTheme="minorHAnsi" w:hAnsiTheme="minorHAnsi" w:cstheme="minorHAnsi"/>
          <w:b w:val="0"/>
          <w:sz w:val="24"/>
          <w:szCs w:val="24"/>
        </w:rPr>
        <w:t xml:space="preserve"> machine learning model</w:t>
      </w:r>
      <w:r>
        <w:rPr>
          <w:rFonts w:asciiTheme="minorHAnsi" w:hAnsiTheme="minorHAnsi" w:cstheme="minorHAnsi"/>
          <w:b w:val="0"/>
          <w:sz w:val="24"/>
          <w:szCs w:val="24"/>
        </w:rPr>
        <w:t>s</w:t>
      </w:r>
      <w:r w:rsidR="006C14CF" w:rsidRPr="000C6515">
        <w:rPr>
          <w:rFonts w:asciiTheme="minorHAnsi" w:hAnsiTheme="minorHAnsi" w:cstheme="minorHAnsi"/>
          <w:b w:val="0"/>
          <w:sz w:val="24"/>
          <w:szCs w:val="24"/>
        </w:rPr>
        <w:t xml:space="preserve"> </w:t>
      </w:r>
      <w:r>
        <w:rPr>
          <w:rFonts w:asciiTheme="minorHAnsi" w:hAnsiTheme="minorHAnsi" w:cstheme="minorHAnsi"/>
          <w:b w:val="0"/>
          <w:sz w:val="24"/>
          <w:szCs w:val="24"/>
        </w:rPr>
        <w:t>were</w:t>
      </w:r>
      <w:r w:rsidR="006C14CF" w:rsidRPr="000C6515">
        <w:rPr>
          <w:rFonts w:asciiTheme="minorHAnsi" w:hAnsiTheme="minorHAnsi" w:cstheme="minorHAnsi"/>
          <w:b w:val="0"/>
          <w:sz w:val="24"/>
          <w:szCs w:val="24"/>
        </w:rPr>
        <w:t xml:space="preserve"> developed to assess the power of the data to correctly classify the response of melanoma patients after an anti-PD-L1 immunotherapy </w:t>
      </w:r>
      <w:r w:rsidR="00D43B73">
        <w:rPr>
          <w:rFonts w:asciiTheme="minorHAnsi" w:hAnsiTheme="minorHAnsi" w:cstheme="minorHAnsi"/>
          <w:b w:val="0"/>
          <w:sz w:val="24"/>
          <w:szCs w:val="24"/>
        </w:rPr>
        <w:t>on a molecular level in liquid biopsies apart</w:t>
      </w:r>
      <w:r w:rsidR="009E3609">
        <w:rPr>
          <w:rFonts w:asciiTheme="minorHAnsi" w:hAnsiTheme="minorHAnsi" w:cstheme="minorHAnsi"/>
          <w:b w:val="0"/>
          <w:sz w:val="24"/>
          <w:szCs w:val="24"/>
        </w:rPr>
        <w:t xml:space="preserve"> from, and in connection with</w:t>
      </w:r>
      <w:r w:rsidR="00D43B73">
        <w:rPr>
          <w:rFonts w:asciiTheme="minorHAnsi" w:hAnsiTheme="minorHAnsi" w:cstheme="minorHAnsi"/>
          <w:b w:val="0"/>
          <w:sz w:val="24"/>
          <w:szCs w:val="24"/>
        </w:rPr>
        <w:t xml:space="preserve"> clinical parameters </w:t>
      </w:r>
      <w:r w:rsidR="00F96125">
        <w:rPr>
          <w:rFonts w:asciiTheme="minorHAnsi" w:hAnsiTheme="minorHAnsi" w:cstheme="minorHAnsi"/>
          <w:b w:val="0"/>
          <w:sz w:val="24"/>
          <w:szCs w:val="24"/>
        </w:rPr>
        <w:t>used by</w:t>
      </w:r>
      <w:r w:rsidR="00FD4DC0">
        <w:rPr>
          <w:rFonts w:asciiTheme="minorHAnsi" w:hAnsiTheme="minorHAnsi" w:cstheme="minorHAnsi"/>
          <w:b w:val="0"/>
          <w:sz w:val="24"/>
          <w:szCs w:val="24"/>
        </w:rPr>
        <w:t xml:space="preserve"> RECIST </w:t>
      </w:r>
      <w:r w:rsidR="00FD4DC0">
        <w:rPr>
          <w:rFonts w:asciiTheme="minorHAnsi" w:hAnsiTheme="minorHAnsi" w:cstheme="minorHAnsi"/>
          <w:b w:val="0"/>
          <w:sz w:val="24"/>
          <w:szCs w:val="24"/>
        </w:rPr>
        <w:fldChar w:fldCharType="begin">
          <w:fldData xml:space="preserve">PEVuZE5vdGU+PENpdGU+PEF1dGhvcj5FaXNlbmhhdWVyPC9BdXRob3I+PFllYXI+MjAwOTwvWWVh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</w:fldData>
        </w:fldChar>
      </w:r>
      <w:r w:rsidR="00487DBA">
        <w:rPr>
          <w:rFonts w:asciiTheme="minorHAnsi" w:hAnsiTheme="minorHAnsi" w:cstheme="minorHAnsi"/>
          <w:b w:val="0"/>
          <w:sz w:val="24"/>
          <w:szCs w:val="24"/>
        </w:rPr>
        <w:instrText xml:space="preserve"> ADDIN EN.CITE </w:instrText>
      </w:r>
      <w:r w:rsidR="00487DBA">
        <w:rPr>
          <w:rFonts w:asciiTheme="minorHAnsi" w:hAnsiTheme="minorHAnsi" w:cstheme="minorHAnsi"/>
          <w:b w:val="0"/>
          <w:sz w:val="24"/>
          <w:szCs w:val="24"/>
        </w:rPr>
        <w:fldChar w:fldCharType="begin">
          <w:fldData xml:space="preserve">PEVuZE5vdGU+PENpdGU+PEF1dGhvcj5FaXNlbmhhdWVyPC9BdXRob3I+PFllYXI+MjAwOTwvWWVh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</w:fldData>
        </w:fldChar>
      </w:r>
      <w:r w:rsidR="00487DBA">
        <w:rPr>
          <w:rFonts w:asciiTheme="minorHAnsi" w:hAnsiTheme="minorHAnsi" w:cstheme="minorHAnsi"/>
          <w:b w:val="0"/>
          <w:sz w:val="24"/>
          <w:szCs w:val="24"/>
        </w:rPr>
        <w:instrText xml:space="preserve"> ADDIN EN.CITE.DATA </w:instrText>
      </w:r>
      <w:r w:rsidR="00487DBA">
        <w:rPr>
          <w:rFonts w:asciiTheme="minorHAnsi" w:hAnsiTheme="minorHAnsi" w:cstheme="minorHAnsi"/>
          <w:b w:val="0"/>
          <w:sz w:val="24"/>
          <w:szCs w:val="24"/>
        </w:rPr>
      </w:r>
      <w:r w:rsidR="00487DBA">
        <w:rPr>
          <w:rFonts w:asciiTheme="minorHAnsi" w:hAnsiTheme="minorHAnsi" w:cstheme="minorHAnsi"/>
          <w:b w:val="0"/>
          <w:sz w:val="24"/>
          <w:szCs w:val="24"/>
        </w:rPr>
        <w:fldChar w:fldCharType="end"/>
      </w:r>
      <w:r w:rsidR="00FD4DC0">
        <w:rPr>
          <w:rFonts w:asciiTheme="minorHAnsi" w:hAnsiTheme="minorHAnsi" w:cstheme="minorHAnsi"/>
          <w:b w:val="0"/>
          <w:sz w:val="24"/>
          <w:szCs w:val="24"/>
        </w:rPr>
      </w:r>
      <w:r w:rsidR="00FD4DC0">
        <w:rPr>
          <w:rFonts w:asciiTheme="minorHAnsi" w:hAnsiTheme="minorHAnsi" w:cstheme="minorHAnsi"/>
          <w:b w:val="0"/>
          <w:sz w:val="24"/>
          <w:szCs w:val="24"/>
        </w:rPr>
        <w:fldChar w:fldCharType="separate"/>
      </w:r>
      <w:r w:rsidR="00487DBA">
        <w:rPr>
          <w:rFonts w:asciiTheme="minorHAnsi" w:hAnsiTheme="minorHAnsi" w:cstheme="minorHAnsi"/>
          <w:b w:val="0"/>
          <w:noProof/>
          <w:sz w:val="24"/>
          <w:szCs w:val="24"/>
        </w:rPr>
        <w:t>[</w:t>
      </w:r>
      <w:hyperlink w:anchor="_ENREF_32" w:tooltip="Eisenhauer, 2009 #134116" w:history="1">
        <w:r w:rsidR="000B03C5">
          <w:rPr>
            <w:rFonts w:asciiTheme="minorHAnsi" w:hAnsiTheme="minorHAnsi" w:cstheme="minorHAnsi"/>
            <w:b w:val="0"/>
            <w:noProof/>
            <w:sz w:val="24"/>
            <w:szCs w:val="24"/>
          </w:rPr>
          <w:t>32</w:t>
        </w:r>
      </w:hyperlink>
      <w:r w:rsidR="00487DBA">
        <w:rPr>
          <w:rFonts w:asciiTheme="minorHAnsi" w:hAnsiTheme="minorHAnsi" w:cstheme="minorHAnsi"/>
          <w:b w:val="0"/>
          <w:noProof/>
          <w:sz w:val="24"/>
          <w:szCs w:val="24"/>
        </w:rPr>
        <w:t>]</w:t>
      </w:r>
      <w:r w:rsidR="00FD4DC0">
        <w:rPr>
          <w:rFonts w:asciiTheme="minorHAnsi" w:hAnsiTheme="minorHAnsi" w:cstheme="minorHAnsi"/>
          <w:b w:val="0"/>
          <w:sz w:val="24"/>
          <w:szCs w:val="24"/>
        </w:rPr>
        <w:fldChar w:fldCharType="end"/>
      </w:r>
      <w:r w:rsidR="00FD4DC0">
        <w:rPr>
          <w:rFonts w:asciiTheme="minorHAnsi" w:hAnsiTheme="minorHAnsi" w:cstheme="minorHAnsi"/>
          <w:b w:val="0"/>
          <w:sz w:val="24"/>
          <w:szCs w:val="24"/>
        </w:rPr>
        <w:t>.</w:t>
      </w:r>
      <w:r w:rsidR="00C31E54">
        <w:rPr>
          <w:rFonts w:asciiTheme="minorHAnsi" w:hAnsiTheme="minorHAnsi" w:cstheme="minorHAnsi"/>
          <w:b w:val="0"/>
          <w:sz w:val="24"/>
          <w:szCs w:val="24"/>
        </w:rPr>
        <w:t xml:space="preserve"> </w:t>
      </w:r>
      <w:r w:rsidR="00FD4DC0">
        <w:rPr>
          <w:rFonts w:asciiTheme="minorHAnsi" w:hAnsiTheme="minorHAnsi" w:cstheme="minorHAnsi"/>
          <w:b w:val="0"/>
          <w:sz w:val="24"/>
          <w:szCs w:val="24"/>
        </w:rPr>
        <w:t xml:space="preserve">Data </w:t>
      </w:r>
      <w:r w:rsidR="006C14CF" w:rsidRPr="000C6515">
        <w:rPr>
          <w:rFonts w:asciiTheme="minorHAnsi" w:hAnsiTheme="minorHAnsi" w:cstheme="minorHAnsi"/>
          <w:b w:val="0"/>
          <w:sz w:val="24"/>
          <w:szCs w:val="24"/>
        </w:rPr>
        <w:t xml:space="preserve">preprocessing and modelling were done with the R package </w:t>
      </w:r>
      <w:r w:rsidR="006C14CF" w:rsidRPr="000C6515">
        <w:rPr>
          <w:rFonts w:asciiTheme="minorHAnsi" w:hAnsiTheme="minorHAnsi" w:cstheme="minorHAnsi"/>
          <w:b w:val="0"/>
          <w:i/>
          <w:sz w:val="24"/>
          <w:szCs w:val="24"/>
        </w:rPr>
        <w:t>caret</w:t>
      </w:r>
      <w:r w:rsidR="004A02C9">
        <w:rPr>
          <w:rFonts w:asciiTheme="minorHAnsi" w:hAnsiTheme="minorHAnsi" w:cstheme="minorHAnsi"/>
          <w:b w:val="0"/>
          <w:i/>
          <w:sz w:val="24"/>
          <w:szCs w:val="24"/>
        </w:rPr>
        <w:t xml:space="preserve"> </w:t>
      </w:r>
      <w:r w:rsidR="004A02C9">
        <w:rPr>
          <w:rFonts w:asciiTheme="minorHAnsi" w:hAnsiTheme="minorHAnsi" w:cstheme="minorHAnsi"/>
          <w:b w:val="0"/>
          <w:sz w:val="24"/>
          <w:szCs w:val="24"/>
        </w:rPr>
        <w:t>(</w:t>
      </w:r>
      <w:hyperlink r:id="rId12" w:history="1">
        <w:r w:rsidR="004A02C9" w:rsidRPr="00DC609E">
          <w:rPr>
            <w:rStyle w:val="Hyperlink"/>
            <w:rFonts w:asciiTheme="minorHAnsi" w:hAnsiTheme="minorHAnsi" w:cstheme="minorHAnsi"/>
            <w:b w:val="0"/>
            <w:sz w:val="24"/>
            <w:szCs w:val="24"/>
          </w:rPr>
          <w:t>https://CRAN.R-project.org/package=caret</w:t>
        </w:r>
      </w:hyperlink>
      <w:r w:rsidR="004A02C9">
        <w:rPr>
          <w:rFonts w:asciiTheme="minorHAnsi" w:hAnsiTheme="minorHAnsi" w:cstheme="minorHAnsi"/>
          <w:b w:val="0"/>
          <w:sz w:val="24"/>
          <w:szCs w:val="24"/>
        </w:rPr>
        <w:t>)</w:t>
      </w:r>
      <w:r w:rsidR="006C14CF" w:rsidRPr="000C6515">
        <w:rPr>
          <w:rFonts w:asciiTheme="minorHAnsi" w:hAnsiTheme="minorHAnsi" w:cstheme="minorHAnsi"/>
          <w:b w:val="0"/>
          <w:sz w:val="24"/>
          <w:szCs w:val="24"/>
        </w:rPr>
        <w:t xml:space="preserve"> offering a variety of ready-to-use functions for machine learning pipelines. </w:t>
      </w:r>
      <w:proofErr w:type="spellStart"/>
      <w:r w:rsidR="006C14CF" w:rsidRPr="000C6515">
        <w:rPr>
          <w:rFonts w:asciiTheme="minorHAnsi" w:hAnsiTheme="minorHAnsi" w:cstheme="minorHAnsi"/>
          <w:b w:val="0"/>
          <w:sz w:val="24"/>
          <w:szCs w:val="24"/>
        </w:rPr>
        <w:t>Glmnet</w:t>
      </w:r>
      <w:proofErr w:type="spellEnd"/>
      <w:r w:rsidR="006C14CF" w:rsidRPr="000C6515">
        <w:rPr>
          <w:rFonts w:asciiTheme="minorHAnsi" w:hAnsiTheme="minorHAnsi" w:cstheme="minorHAnsi"/>
          <w:b w:val="0"/>
          <w:sz w:val="24"/>
          <w:szCs w:val="24"/>
        </w:rPr>
        <w:t xml:space="preserve"> was the method of choice within the train function of the caret package as it works with small sample sizes and includes regularization via penalized maximum likelihood.  </w:t>
      </w:r>
    </w:p>
    <w:p w14:paraId="28B58673" w14:textId="6BF5475B" w:rsidR="006C14CF" w:rsidRPr="000C6515" w:rsidRDefault="0067108D" w:rsidP="006C14CF">
      <w:pPr>
        <w:pStyle w:val="MDPI21heading1"/>
        <w:spacing w:after="160"/>
        <w:jc w:val="both"/>
        <w:rPr>
          <w:rFonts w:asciiTheme="minorHAnsi" w:hAnsiTheme="minorHAnsi" w:cstheme="minorHAnsi"/>
          <w:b w:val="0"/>
          <w:sz w:val="24"/>
          <w:szCs w:val="24"/>
        </w:rPr>
      </w:pPr>
      <w:r w:rsidRPr="0067108D">
        <w:rPr>
          <w:rFonts w:asciiTheme="minorHAnsi" w:hAnsiTheme="minorHAnsi" w:cstheme="minorHAnsi"/>
          <w:b w:val="0"/>
          <w:sz w:val="24"/>
          <w:szCs w:val="24"/>
        </w:rPr>
        <w:lastRenderedPageBreak/>
        <w:t>The analysis utilized data from 62 melanoma patients, comprising 27 Responders and 35 Non-Responders. Initially, 75 features, including 61 miRNAs, demographic factors, and clinical characteristics, were employed to predict the outcome.</w:t>
      </w:r>
      <w:r w:rsidR="006C14CF" w:rsidRPr="000C6515">
        <w:rPr>
          <w:rFonts w:asciiTheme="minorHAnsi" w:hAnsiTheme="minorHAnsi" w:cstheme="minorHAnsi"/>
          <w:b w:val="0"/>
          <w:sz w:val="24"/>
          <w:szCs w:val="24"/>
        </w:rPr>
        <w:t xml:space="preserve"> Missing values were imputed by a random forest algorithm provided by the </w:t>
      </w:r>
      <w:proofErr w:type="spellStart"/>
      <w:r w:rsidR="006C14CF" w:rsidRPr="000C6515">
        <w:rPr>
          <w:rFonts w:asciiTheme="minorHAnsi" w:hAnsiTheme="minorHAnsi" w:cstheme="minorHAnsi"/>
          <w:b w:val="0"/>
          <w:i/>
          <w:sz w:val="24"/>
          <w:szCs w:val="24"/>
        </w:rPr>
        <w:t>missForest</w:t>
      </w:r>
      <w:proofErr w:type="spellEnd"/>
      <w:r w:rsidR="00945CB7">
        <w:rPr>
          <w:rFonts w:asciiTheme="minorHAnsi" w:hAnsiTheme="minorHAnsi" w:cstheme="minorHAnsi"/>
          <w:b w:val="0"/>
          <w:i/>
          <w:sz w:val="24"/>
          <w:szCs w:val="24"/>
        </w:rPr>
        <w:t xml:space="preserve"> </w:t>
      </w:r>
      <w:r w:rsidR="00945CB7">
        <w:rPr>
          <w:rFonts w:asciiTheme="minorHAnsi" w:hAnsiTheme="minorHAnsi" w:cstheme="minorHAnsi"/>
          <w:b w:val="0"/>
          <w:sz w:val="24"/>
          <w:szCs w:val="24"/>
        </w:rPr>
        <w:t>(</w:t>
      </w:r>
      <w:hyperlink r:id="rId13" w:history="1">
        <w:r w:rsidR="00FF373C" w:rsidRPr="00DC609E">
          <w:rPr>
            <w:rStyle w:val="Hyperlink"/>
            <w:rFonts w:asciiTheme="minorHAnsi" w:hAnsiTheme="minorHAnsi" w:cstheme="minorHAnsi"/>
            <w:b w:val="0"/>
            <w:sz w:val="24"/>
            <w:szCs w:val="24"/>
          </w:rPr>
          <w:t>https://cran.r-project.org/web/packages/missForest/index.html</w:t>
        </w:r>
      </w:hyperlink>
      <w:r w:rsidR="00FF373C">
        <w:rPr>
          <w:rFonts w:asciiTheme="minorHAnsi" w:hAnsiTheme="minorHAnsi" w:cstheme="minorHAnsi"/>
          <w:b w:val="0"/>
          <w:sz w:val="24"/>
          <w:szCs w:val="24"/>
        </w:rPr>
        <w:t>)</w:t>
      </w:r>
      <w:r w:rsidR="006C14CF" w:rsidRPr="000C6515">
        <w:rPr>
          <w:rFonts w:asciiTheme="minorHAnsi" w:hAnsiTheme="minorHAnsi" w:cstheme="minorHAnsi"/>
          <w:b w:val="0"/>
          <w:i/>
          <w:sz w:val="24"/>
          <w:szCs w:val="24"/>
        </w:rPr>
        <w:t xml:space="preserve"> </w:t>
      </w:r>
      <w:r w:rsidR="006C14CF" w:rsidRPr="000C6515">
        <w:rPr>
          <w:rFonts w:asciiTheme="minorHAnsi" w:hAnsiTheme="minorHAnsi" w:cstheme="minorHAnsi"/>
          <w:b w:val="0"/>
          <w:sz w:val="24"/>
          <w:szCs w:val="24"/>
        </w:rPr>
        <w:t xml:space="preserve">package in R. Categorical variables were one-hot encoded and data were standardized by scaling and centering for a better comparability of the respective features. Non-normal features were log-transformed if transformation improved approximation of the sample distribution by a standard normal distribution. </w:t>
      </w:r>
    </w:p>
    <w:p w14:paraId="56F3BDC5" w14:textId="47A6D617" w:rsidR="006C14CF" w:rsidRPr="000C6515" w:rsidRDefault="006C14CF" w:rsidP="006C14CF">
      <w:pPr>
        <w:pStyle w:val="MDPI21heading1"/>
        <w:spacing w:after="160"/>
        <w:jc w:val="both"/>
        <w:rPr>
          <w:rFonts w:asciiTheme="minorHAnsi" w:hAnsiTheme="minorHAnsi" w:cstheme="minorHAnsi"/>
          <w:b w:val="0"/>
          <w:sz w:val="24"/>
          <w:szCs w:val="24"/>
        </w:rPr>
      </w:pPr>
      <w:r w:rsidRPr="000C6515">
        <w:rPr>
          <w:rFonts w:asciiTheme="minorHAnsi" w:hAnsiTheme="minorHAnsi" w:cstheme="minorHAnsi"/>
          <w:b w:val="0"/>
          <w:sz w:val="24"/>
          <w:szCs w:val="24"/>
        </w:rPr>
        <w:t xml:space="preserve">Six different models utilizing a differing set of features were developed and compared in means of prediction ability. To be able to optimize the model and still obtain unbiased estimates with a small sample size, nested cross-validation was applied (Fig. 1). Briefly, in the outer loop data were split into training and test set in a 90:10 ratio for 10-fold cross-validation repeated 10 times. In the inner loop 10-fold cross validation repeated 5 times was employed for model optimization. This included hyperparameter tuning by an exhaustive grid search, feature selection by least absolute shrinkage and selection operator (LASSO, L1 regularization) regression (if applicable) and calculation of the area under receiver operating characteristic curve (AUC).  </w:t>
      </w:r>
    </w:p>
    <w:p w14:paraId="5FC42028" w14:textId="77777777" w:rsidR="006C14CF" w:rsidRPr="000C6515" w:rsidRDefault="006C14CF" w:rsidP="006C14CF">
      <w:pPr>
        <w:pStyle w:val="MDPI71References"/>
        <w:numPr>
          <w:ilvl w:val="0"/>
          <w:numId w:val="0"/>
        </w:numPr>
        <w:spacing w:after="160"/>
        <w:rPr>
          <w:rFonts w:asciiTheme="minorHAnsi" w:eastAsia="SimSun" w:hAnsiTheme="minorHAnsi" w:cstheme="minorHAnsi"/>
          <w:i/>
          <w:sz w:val="24"/>
          <w:szCs w:val="24"/>
          <w:lang w:val="en-GB"/>
        </w:rPr>
      </w:pPr>
      <w:r w:rsidRPr="000C6515">
        <w:rPr>
          <w:rFonts w:asciiTheme="minorHAnsi" w:eastAsia="SimSun" w:hAnsiTheme="minorHAnsi" w:cstheme="minorHAnsi"/>
          <w:b/>
          <w:noProof/>
          <w:sz w:val="24"/>
          <w:szCs w:val="24"/>
          <w:lang w:val="de-DE" w:bidi="ar-SA"/>
        </w:rPr>
        <w:drawing>
          <wp:inline distT="0" distB="0" distL="0" distR="0" wp14:anchorId="3EC9F5E9" wp14:editId="64EBCA94">
            <wp:extent cx="6317086" cy="3552825"/>
            <wp:effectExtent l="0" t="0" r="7620" b="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22789" cy="3556033"/>
                    </a:xfrm>
                    <a:prstGeom prst="rect">
                      <a:avLst/>
                    </a:prstGeom>
                  </pic:spPr>
                </pic:pic>
              </a:graphicData>
            </a:graphic>
          </wp:inline>
        </w:drawing>
      </w:r>
    </w:p>
    <w:p w14:paraId="02128676" w14:textId="65E92BEE" w:rsidR="006C14CF" w:rsidRPr="000C6515" w:rsidRDefault="006C14CF" w:rsidP="006C14CF">
      <w:pPr>
        <w:pStyle w:val="MDPI71References"/>
        <w:numPr>
          <w:ilvl w:val="0"/>
          <w:numId w:val="0"/>
        </w:numPr>
        <w:spacing w:after="160"/>
        <w:rPr>
          <w:rFonts w:asciiTheme="minorHAnsi" w:eastAsia="SimSun" w:hAnsiTheme="minorHAnsi" w:cstheme="minorHAnsi"/>
          <w:i/>
          <w:sz w:val="20"/>
          <w:lang w:val="en-GB"/>
        </w:rPr>
      </w:pPr>
      <w:r w:rsidRPr="000C6515">
        <w:rPr>
          <w:rFonts w:asciiTheme="minorHAnsi" w:eastAsia="SimSun" w:hAnsiTheme="minorHAnsi" w:cstheme="minorHAnsi"/>
          <w:b/>
          <w:sz w:val="20"/>
        </w:rPr>
        <w:t>Fig. 1:</w:t>
      </w:r>
      <w:r w:rsidRPr="000C6515">
        <w:rPr>
          <w:rFonts w:asciiTheme="minorHAnsi" w:eastAsia="SimSun" w:hAnsiTheme="minorHAnsi" w:cstheme="minorHAnsi"/>
          <w:sz w:val="20"/>
        </w:rPr>
        <w:t xml:space="preserve"> </w:t>
      </w:r>
      <w:r w:rsidRPr="000C6515">
        <w:rPr>
          <w:rFonts w:asciiTheme="minorHAnsi" w:eastAsia="SimSun" w:hAnsiTheme="minorHAnsi" w:cstheme="minorHAnsi"/>
          <w:b/>
          <w:sz w:val="20"/>
        </w:rPr>
        <w:t xml:space="preserve">Workflow of the nested cross-validation approach. </w:t>
      </w:r>
      <w:proofErr w:type="spellStart"/>
      <w:r w:rsidRPr="000C6515">
        <w:rPr>
          <w:rFonts w:asciiTheme="minorHAnsi" w:eastAsia="SimSun" w:hAnsiTheme="minorHAnsi" w:cstheme="minorHAnsi"/>
          <w:sz w:val="20"/>
        </w:rPr>
        <w:t>cvAUC</w:t>
      </w:r>
      <w:proofErr w:type="spellEnd"/>
      <w:r w:rsidRPr="000C6515">
        <w:rPr>
          <w:rFonts w:asciiTheme="minorHAnsi" w:eastAsia="SimSun" w:hAnsiTheme="minorHAnsi" w:cstheme="minorHAnsi"/>
          <w:sz w:val="20"/>
        </w:rPr>
        <w:t xml:space="preserve">: cross-validated area under the curve. cv: cross validation. </w:t>
      </w:r>
    </w:p>
    <w:p w14:paraId="75931B3B" w14:textId="77777777" w:rsidR="00AD7D96" w:rsidRDefault="006C14CF" w:rsidP="006C14CF">
      <w:pPr>
        <w:pStyle w:val="MDPI21heading1"/>
        <w:spacing w:after="160"/>
        <w:jc w:val="both"/>
        <w:rPr>
          <w:ins w:id="43" w:author="Nisa U" w:date="2024-07-24T13:38:00Z" w16du:dateUtc="2024-07-24T11:38:00Z"/>
          <w:rFonts w:asciiTheme="minorHAnsi" w:hAnsiTheme="minorHAnsi" w:cstheme="minorHAnsi"/>
          <w:b w:val="0"/>
          <w:sz w:val="24"/>
          <w:szCs w:val="24"/>
        </w:rPr>
      </w:pPr>
      <w:r w:rsidRPr="000C6515">
        <w:rPr>
          <w:rFonts w:asciiTheme="minorHAnsi" w:hAnsiTheme="minorHAnsi" w:cstheme="minorHAnsi"/>
          <w:b w:val="0"/>
          <w:sz w:val="24"/>
          <w:szCs w:val="24"/>
        </w:rPr>
        <w:t>For each data split the optimized model generated using the training data was also applied to the respective test data to calculate the AUC on unseen data. Subsequently, the results of the different data splits were averaged (cross validated AUC</w:t>
      </w:r>
      <w:r w:rsidR="00DD48EA">
        <w:rPr>
          <w:rFonts w:asciiTheme="minorHAnsi" w:hAnsiTheme="minorHAnsi" w:cstheme="minorHAnsi"/>
          <w:b w:val="0"/>
          <w:sz w:val="24"/>
          <w:szCs w:val="24"/>
        </w:rPr>
        <w:t>,</w:t>
      </w:r>
      <w:r w:rsidR="00DD48EA" w:rsidRPr="000C6515">
        <w:rPr>
          <w:rFonts w:asciiTheme="minorHAnsi" w:hAnsiTheme="minorHAnsi" w:cstheme="minorHAnsi"/>
          <w:b w:val="0"/>
          <w:sz w:val="24"/>
          <w:szCs w:val="24"/>
        </w:rPr>
        <w:t xml:space="preserve"> </w:t>
      </w:r>
      <w:proofErr w:type="spellStart"/>
      <w:r w:rsidRPr="000C6515">
        <w:rPr>
          <w:rFonts w:asciiTheme="minorHAnsi" w:hAnsiTheme="minorHAnsi" w:cstheme="minorHAnsi"/>
          <w:b w:val="0"/>
          <w:sz w:val="24"/>
          <w:szCs w:val="24"/>
        </w:rPr>
        <w:t>cvAUC</w:t>
      </w:r>
      <w:proofErr w:type="spellEnd"/>
      <w:r w:rsidRPr="000C6515">
        <w:rPr>
          <w:rFonts w:asciiTheme="minorHAnsi" w:hAnsiTheme="minorHAnsi" w:cstheme="minorHAnsi"/>
          <w:b w:val="0"/>
          <w:sz w:val="24"/>
          <w:szCs w:val="24"/>
        </w:rPr>
        <w:t xml:space="preserve">) and confidence intervals were calculated. Finally, the best classifier was chosen based on the highest </w:t>
      </w:r>
      <w:proofErr w:type="spellStart"/>
      <w:r w:rsidRPr="000C6515">
        <w:rPr>
          <w:rFonts w:asciiTheme="minorHAnsi" w:hAnsiTheme="minorHAnsi" w:cstheme="minorHAnsi"/>
          <w:b w:val="0"/>
          <w:sz w:val="24"/>
          <w:szCs w:val="24"/>
        </w:rPr>
        <w:t>cvAUC</w:t>
      </w:r>
      <w:proofErr w:type="spellEnd"/>
      <w:r w:rsidRPr="000C6515">
        <w:rPr>
          <w:rFonts w:asciiTheme="minorHAnsi" w:hAnsiTheme="minorHAnsi" w:cstheme="minorHAnsi"/>
          <w:b w:val="0"/>
          <w:sz w:val="24"/>
          <w:szCs w:val="24"/>
        </w:rPr>
        <w:t xml:space="preserve"> in the inner loop. Model evaluation was then assessed using the </w:t>
      </w:r>
      <w:proofErr w:type="spellStart"/>
      <w:r w:rsidRPr="000C6515">
        <w:rPr>
          <w:rFonts w:asciiTheme="minorHAnsi" w:hAnsiTheme="minorHAnsi" w:cstheme="minorHAnsi"/>
          <w:b w:val="0"/>
          <w:sz w:val="24"/>
          <w:szCs w:val="24"/>
        </w:rPr>
        <w:t>cvAUC</w:t>
      </w:r>
      <w:proofErr w:type="spellEnd"/>
      <w:r w:rsidRPr="000C6515">
        <w:rPr>
          <w:rFonts w:asciiTheme="minorHAnsi" w:hAnsiTheme="minorHAnsi" w:cstheme="minorHAnsi"/>
          <w:b w:val="0"/>
          <w:sz w:val="24"/>
          <w:szCs w:val="24"/>
        </w:rPr>
        <w:t xml:space="preserve"> of the outer loop.</w:t>
      </w:r>
    </w:p>
    <w:p w14:paraId="1BBD0DDF" w14:textId="7CEB9A80" w:rsidR="006C14CF" w:rsidRPr="000C6515" w:rsidRDefault="006C14CF" w:rsidP="006C14CF">
      <w:pPr>
        <w:pStyle w:val="MDPI21heading1"/>
        <w:spacing w:after="160"/>
        <w:jc w:val="both"/>
        <w:rPr>
          <w:rFonts w:asciiTheme="minorHAnsi" w:hAnsiTheme="minorHAnsi" w:cstheme="minorHAnsi"/>
          <w:b w:val="0"/>
          <w:sz w:val="24"/>
          <w:szCs w:val="24"/>
        </w:rPr>
      </w:pPr>
      <w:r w:rsidRPr="000C6515">
        <w:rPr>
          <w:rFonts w:asciiTheme="minorHAnsi" w:hAnsiTheme="minorHAnsi" w:cstheme="minorHAnsi"/>
          <w:b w:val="0"/>
          <w:sz w:val="24"/>
          <w:szCs w:val="24"/>
        </w:rPr>
        <w:t xml:space="preserve"> </w:t>
      </w:r>
    </w:p>
    <w:p w14:paraId="0E790E7D" w14:textId="77045898" w:rsidR="004A32BB" w:rsidRPr="000C6515" w:rsidRDefault="004A32BB" w:rsidP="00BA13DC">
      <w:pPr>
        <w:pStyle w:val="MDPI21heading1"/>
        <w:spacing w:after="160"/>
        <w:rPr>
          <w:rFonts w:asciiTheme="minorHAnsi" w:hAnsiTheme="minorHAnsi" w:cstheme="minorHAnsi"/>
          <w:bCs/>
          <w:snapToGrid/>
          <w:color w:val="0070C0"/>
          <w:sz w:val="24"/>
          <w:szCs w:val="24"/>
          <w:lang w:bidi="ar-SA"/>
        </w:rPr>
      </w:pPr>
      <w:r w:rsidRPr="000C6515">
        <w:rPr>
          <w:rFonts w:asciiTheme="minorHAnsi" w:hAnsiTheme="minorHAnsi" w:cstheme="minorHAnsi"/>
          <w:bCs/>
          <w:snapToGrid/>
          <w:color w:val="0070C0"/>
          <w:sz w:val="24"/>
          <w:szCs w:val="24"/>
          <w:lang w:bidi="ar-SA"/>
        </w:rPr>
        <w:lastRenderedPageBreak/>
        <w:t>Results</w:t>
      </w:r>
    </w:p>
    <w:p w14:paraId="3F279FE6" w14:textId="2704C504" w:rsidR="00E469D2" w:rsidRPr="000C6515" w:rsidRDefault="00E469D2" w:rsidP="00DB6999">
      <w:pPr>
        <w:pStyle w:val="MDPI71References"/>
        <w:numPr>
          <w:ilvl w:val="0"/>
          <w:numId w:val="0"/>
        </w:numPr>
        <w:spacing w:after="160"/>
        <w:rPr>
          <w:rFonts w:asciiTheme="minorHAnsi" w:eastAsia="SimSun" w:hAnsiTheme="minorHAnsi" w:cstheme="minorHAnsi"/>
          <w:b/>
          <w:sz w:val="24"/>
          <w:szCs w:val="24"/>
          <w:lang w:val="en-GB"/>
        </w:rPr>
      </w:pPr>
      <w:r w:rsidRPr="000C6515">
        <w:rPr>
          <w:rFonts w:asciiTheme="minorHAnsi" w:eastAsia="SimSun" w:hAnsiTheme="minorHAnsi" w:cstheme="minorHAnsi"/>
          <w:b/>
          <w:i/>
          <w:sz w:val="24"/>
          <w:szCs w:val="24"/>
          <w:lang w:val="en-GB"/>
        </w:rPr>
        <w:t>Patient</w:t>
      </w:r>
      <w:r w:rsidR="0049417D">
        <w:rPr>
          <w:rFonts w:asciiTheme="minorHAnsi" w:eastAsia="SimSun" w:hAnsiTheme="minorHAnsi" w:cstheme="minorHAnsi"/>
          <w:b/>
          <w:i/>
          <w:sz w:val="24"/>
          <w:szCs w:val="24"/>
          <w:lang w:val="en-GB"/>
        </w:rPr>
        <w:t xml:space="preserve"> and </w:t>
      </w:r>
      <w:proofErr w:type="spellStart"/>
      <w:r w:rsidR="0049417D">
        <w:rPr>
          <w:rFonts w:asciiTheme="minorHAnsi" w:eastAsia="SimSun" w:hAnsiTheme="minorHAnsi" w:cstheme="minorHAnsi"/>
          <w:b/>
          <w:i/>
          <w:sz w:val="24"/>
          <w:szCs w:val="24"/>
          <w:lang w:val="en-GB"/>
        </w:rPr>
        <w:t>tumor</w:t>
      </w:r>
      <w:proofErr w:type="spellEnd"/>
      <w:r w:rsidRPr="000C6515">
        <w:rPr>
          <w:rFonts w:asciiTheme="minorHAnsi" w:eastAsia="SimSun" w:hAnsiTheme="minorHAnsi" w:cstheme="minorHAnsi"/>
          <w:b/>
          <w:i/>
          <w:sz w:val="24"/>
          <w:szCs w:val="24"/>
          <w:lang w:val="en-GB"/>
        </w:rPr>
        <w:t xml:space="preserve"> characteristics </w:t>
      </w:r>
    </w:p>
    <w:p w14:paraId="677C2CBA" w14:textId="29C62388" w:rsidR="000F366A" w:rsidRPr="000C6515" w:rsidRDefault="000F366A"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For this study we included a total of 81 melanoma patients who were treated with immunotherapy and assessed therapy response based on RECIST criteria</w:t>
      </w:r>
      <w:r w:rsidR="00DA1415">
        <w:rPr>
          <w:rFonts w:asciiTheme="minorHAnsi" w:eastAsia="SimSun" w:hAnsiTheme="minorHAnsi" w:cstheme="minorHAnsi"/>
          <w:sz w:val="24"/>
          <w:szCs w:val="24"/>
          <w:lang w:val="en-GB"/>
        </w:rPr>
        <w:t xml:space="preserve"> </w:t>
      </w:r>
      <w:r w:rsidR="00DA1415">
        <w:rPr>
          <w:rFonts w:asciiTheme="minorHAnsi" w:eastAsia="SimSun" w:hAnsiTheme="minorHAnsi" w:cstheme="minorHAnsi"/>
          <w:sz w:val="24"/>
          <w:szCs w:val="24"/>
          <w:lang w:val="en-GB"/>
        </w:rPr>
        <w:fldChar w:fldCharType="begin">
          <w:fldData xml:space="preserve">PEVuZE5vdGU+PENpdGU+PEF1dGhvcj5FaXNlbmhhdWVyPC9BdXRob3I+PFllYXI+MjAwOTwvWWVh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</w:fldData>
        </w:fldChar>
      </w:r>
      <w:r w:rsidR="00487DBA">
        <w:rPr>
          <w:rFonts w:asciiTheme="minorHAnsi" w:eastAsia="SimSun" w:hAnsiTheme="minorHAnsi" w:cstheme="minorHAnsi"/>
          <w:sz w:val="24"/>
          <w:szCs w:val="24"/>
          <w:lang w:val="en-GB"/>
        </w:rPr>
        <w:instrText xml:space="preserve"> ADDIN EN.CITE </w:instrText>
      </w:r>
      <w:r w:rsidR="00487DBA">
        <w:rPr>
          <w:rFonts w:asciiTheme="minorHAnsi" w:eastAsia="SimSun" w:hAnsiTheme="minorHAnsi" w:cstheme="minorHAnsi"/>
          <w:sz w:val="24"/>
          <w:szCs w:val="24"/>
          <w:lang w:val="en-GB"/>
        </w:rPr>
        <w:fldChar w:fldCharType="begin">
          <w:fldData xml:space="preserve">PEVuZE5vdGU+PENpdGU+PEF1dGhvcj5FaXNlbmhhdWVyPC9BdXRob3I+PFllYXI+MjAwOTwvWWVh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</w:fldData>
        </w:fldChar>
      </w:r>
      <w:r w:rsidR="00487DBA">
        <w:rPr>
          <w:rFonts w:asciiTheme="minorHAnsi" w:eastAsia="SimSun" w:hAnsiTheme="minorHAnsi" w:cstheme="minorHAnsi"/>
          <w:sz w:val="24"/>
          <w:szCs w:val="24"/>
          <w:lang w:val="en-GB"/>
        </w:rPr>
        <w:instrText xml:space="preserve"> ADDIN EN.CITE.DATA </w:instrText>
      </w:r>
      <w:r w:rsidR="00487DBA">
        <w:rPr>
          <w:rFonts w:asciiTheme="minorHAnsi" w:eastAsia="SimSun" w:hAnsiTheme="minorHAnsi" w:cstheme="minorHAnsi"/>
          <w:sz w:val="24"/>
          <w:szCs w:val="24"/>
          <w:lang w:val="en-GB"/>
        </w:rPr>
      </w:r>
      <w:r w:rsidR="00487DBA">
        <w:rPr>
          <w:rFonts w:asciiTheme="minorHAnsi" w:eastAsia="SimSun" w:hAnsiTheme="minorHAnsi" w:cstheme="minorHAnsi"/>
          <w:sz w:val="24"/>
          <w:szCs w:val="24"/>
          <w:lang w:val="en-GB"/>
        </w:rPr>
        <w:fldChar w:fldCharType="end"/>
      </w:r>
      <w:r w:rsidR="00DA1415">
        <w:rPr>
          <w:rFonts w:asciiTheme="minorHAnsi" w:eastAsia="SimSun" w:hAnsiTheme="minorHAnsi" w:cstheme="minorHAnsi"/>
          <w:sz w:val="24"/>
          <w:szCs w:val="24"/>
          <w:lang w:val="en-GB"/>
        </w:rPr>
      </w:r>
      <w:r w:rsidR="00DA1415">
        <w:rPr>
          <w:rFonts w:asciiTheme="minorHAnsi" w:eastAsia="SimSun" w:hAnsiTheme="minorHAnsi" w:cstheme="minorHAnsi"/>
          <w:sz w:val="24"/>
          <w:szCs w:val="24"/>
          <w:lang w:val="en-GB"/>
        </w:rPr>
        <w:fldChar w:fldCharType="separate"/>
      </w:r>
      <w:r w:rsidR="00487DBA">
        <w:rPr>
          <w:rFonts w:asciiTheme="minorHAnsi" w:eastAsia="SimSun" w:hAnsiTheme="minorHAnsi" w:cstheme="minorHAnsi"/>
          <w:noProof/>
          <w:sz w:val="24"/>
          <w:szCs w:val="24"/>
          <w:lang w:val="en-GB"/>
        </w:rPr>
        <w:t>[</w:t>
      </w:r>
      <w:del w:id="44" w:author="Nisa U" w:date="2024-07-24T13:52:00Z" w16du:dateUtc="2024-07-24T11:52:00Z">
        <w:r w:rsidR="00000000" w:rsidDel="00420640">
          <w:fldChar w:fldCharType="begin"/>
        </w:r>
        <w:r w:rsidR="00000000" w:rsidDel="00420640">
          <w:delInstrText>HYPERLINK \l "_ENREF_32" \o "Eisenhauer, 2009 #134116"</w:delInstrText>
        </w:r>
        <w:r w:rsidR="00000000" w:rsidDel="00420640">
          <w:fldChar w:fldCharType="separate"/>
        </w:r>
        <w:r w:rsidR="000B03C5" w:rsidDel="00420640">
          <w:rPr>
            <w:rFonts w:asciiTheme="minorHAnsi" w:eastAsia="SimSun" w:hAnsiTheme="minorHAnsi" w:cstheme="minorHAnsi"/>
            <w:noProof/>
            <w:sz w:val="24"/>
            <w:szCs w:val="24"/>
            <w:lang w:val="en-GB"/>
          </w:rPr>
          <w:delText>32</w:delText>
        </w:r>
        <w:r w:rsidR="00000000" w:rsidDel="00420640">
          <w:rPr>
            <w:rFonts w:asciiTheme="minorHAnsi" w:eastAsia="SimSun" w:hAnsiTheme="minorHAnsi" w:cstheme="minorHAnsi"/>
            <w:noProof/>
            <w:sz w:val="24"/>
            <w:szCs w:val="24"/>
            <w:lang w:val="en-GB"/>
          </w:rPr>
          <w:fldChar w:fldCharType="end"/>
        </w:r>
      </w:del>
      <w:ins w:id="45" w:author="Nisa U" w:date="2024-07-24T13:52:00Z" w16du:dateUtc="2024-07-24T11:52:00Z">
        <w:r w:rsidR="00420640">
          <w:fldChar w:fldCharType="begin"/>
        </w:r>
        <w:r w:rsidR="00420640">
          <w:instrText>HYPERLINK \l "_ENREF_32" \o "Eisenhauer, 2009 #134116"</w:instrText>
        </w:r>
        <w:r w:rsidR="00420640">
          <w:fldChar w:fldCharType="separate"/>
        </w:r>
        <w:r w:rsidR="00420640">
          <w:rPr>
            <w:rFonts w:asciiTheme="minorHAnsi" w:eastAsia="SimSun" w:hAnsiTheme="minorHAnsi" w:cstheme="minorHAnsi"/>
            <w:noProof/>
            <w:sz w:val="24"/>
            <w:szCs w:val="24"/>
            <w:lang w:val="en-GB"/>
          </w:rPr>
          <w:t>29</w:t>
        </w:r>
        <w:r w:rsidR="00420640">
          <w:rPr>
            <w:rFonts w:asciiTheme="minorHAnsi" w:eastAsia="SimSun" w:hAnsiTheme="minorHAnsi" w:cstheme="minorHAnsi"/>
            <w:noProof/>
            <w:sz w:val="24"/>
            <w:szCs w:val="24"/>
            <w:lang w:val="en-GB"/>
          </w:rPr>
          <w:fldChar w:fldCharType="end"/>
        </w:r>
      </w:ins>
      <w:r w:rsidR="00487DBA">
        <w:rPr>
          <w:rFonts w:asciiTheme="minorHAnsi" w:eastAsia="SimSun" w:hAnsiTheme="minorHAnsi" w:cstheme="minorHAnsi"/>
          <w:noProof/>
          <w:sz w:val="24"/>
          <w:szCs w:val="24"/>
          <w:lang w:val="en-GB"/>
        </w:rPr>
        <w:t>]</w:t>
      </w:r>
      <w:r w:rsidR="00DA1415">
        <w:rPr>
          <w:rFonts w:asciiTheme="minorHAnsi" w:eastAsia="SimSun" w:hAnsiTheme="minorHAnsi" w:cstheme="minorHAnsi"/>
          <w:sz w:val="24"/>
          <w:szCs w:val="24"/>
          <w:lang w:val="en-GB"/>
        </w:rPr>
        <w:fldChar w:fldCharType="end"/>
      </w:r>
      <w:r w:rsidRPr="000C6515">
        <w:rPr>
          <w:rFonts w:asciiTheme="minorHAnsi" w:eastAsia="SimSun" w:hAnsiTheme="minorHAnsi" w:cstheme="minorHAnsi"/>
          <w:sz w:val="24"/>
          <w:szCs w:val="24"/>
          <w:lang w:val="en-GB"/>
        </w:rPr>
        <w:t>.</w:t>
      </w:r>
      <w:r w:rsidR="008523BE" w:rsidRPr="000C6515">
        <w:rPr>
          <w:rFonts w:asciiTheme="minorHAnsi" w:eastAsia="SimSun" w:hAnsiTheme="minorHAnsi" w:cstheme="minorHAnsi"/>
          <w:sz w:val="24"/>
          <w:szCs w:val="24"/>
          <w:lang w:val="en-GB"/>
        </w:rPr>
        <w:t xml:space="preserve"> </w:t>
      </w:r>
      <w:r w:rsidR="00CB5908" w:rsidRPr="000C6515">
        <w:rPr>
          <w:rFonts w:asciiTheme="minorHAnsi" w:eastAsia="SimSun" w:hAnsiTheme="minorHAnsi" w:cstheme="minorHAnsi"/>
          <w:sz w:val="24"/>
          <w:szCs w:val="24"/>
          <w:lang w:val="en-GB"/>
        </w:rPr>
        <w:t xml:space="preserve">In the following, patients who responded to ICI are referred to as </w:t>
      </w:r>
      <w:r w:rsidR="00681C70">
        <w:rPr>
          <w:rFonts w:asciiTheme="minorHAnsi" w:eastAsia="SimSun" w:hAnsiTheme="minorHAnsi" w:cstheme="minorHAnsi"/>
          <w:sz w:val="24"/>
          <w:szCs w:val="24"/>
          <w:lang w:val="en-GB"/>
        </w:rPr>
        <w:t>Responders</w:t>
      </w:r>
      <w:r w:rsidR="00CB5908" w:rsidRPr="000C6515">
        <w:rPr>
          <w:rFonts w:asciiTheme="minorHAnsi" w:eastAsia="SimSun" w:hAnsiTheme="minorHAnsi" w:cstheme="minorHAnsi"/>
          <w:sz w:val="24"/>
          <w:szCs w:val="24"/>
          <w:lang w:val="en-GB"/>
        </w:rPr>
        <w:t xml:space="preserve"> and patients with therapy failure are referred to as </w:t>
      </w:r>
      <w:proofErr w:type="gramStart"/>
      <w:r w:rsidR="00681C70">
        <w:rPr>
          <w:rFonts w:asciiTheme="minorHAnsi" w:eastAsia="SimSun" w:hAnsiTheme="minorHAnsi" w:cstheme="minorHAnsi"/>
          <w:sz w:val="24"/>
          <w:szCs w:val="24"/>
          <w:lang w:val="en-GB"/>
        </w:rPr>
        <w:t>Non-Responders</w:t>
      </w:r>
      <w:proofErr w:type="gramEnd"/>
      <w:r w:rsidR="00CB5908" w:rsidRPr="000C6515">
        <w:rPr>
          <w:rFonts w:asciiTheme="minorHAnsi" w:eastAsia="SimSun" w:hAnsiTheme="minorHAnsi" w:cstheme="minorHAnsi"/>
          <w:sz w:val="24"/>
          <w:szCs w:val="24"/>
          <w:lang w:val="en-GB"/>
        </w:rPr>
        <w:t>.</w:t>
      </w:r>
      <w:r w:rsidRPr="000C6515">
        <w:rPr>
          <w:rFonts w:asciiTheme="minorHAnsi" w:eastAsia="SimSun" w:hAnsiTheme="minorHAnsi" w:cstheme="minorHAnsi"/>
          <w:sz w:val="24"/>
          <w:szCs w:val="24"/>
          <w:lang w:val="en-GB"/>
        </w:rPr>
        <w:t xml:space="preserve"> </w:t>
      </w:r>
      <w:r w:rsidR="00A62E6A">
        <w:rPr>
          <w:rFonts w:asciiTheme="minorHAnsi" w:eastAsia="SimSun" w:hAnsiTheme="minorHAnsi" w:cstheme="minorHAnsi"/>
          <w:sz w:val="24"/>
          <w:szCs w:val="24"/>
          <w:lang w:val="en-GB"/>
        </w:rPr>
        <w:t xml:space="preserve">Patient demographics and </w:t>
      </w:r>
      <w:proofErr w:type="spellStart"/>
      <w:r w:rsidR="00A62E6A">
        <w:rPr>
          <w:rFonts w:asciiTheme="minorHAnsi" w:eastAsia="SimSun" w:hAnsiTheme="minorHAnsi" w:cstheme="minorHAnsi"/>
          <w:sz w:val="24"/>
          <w:szCs w:val="24"/>
          <w:lang w:val="en-GB"/>
        </w:rPr>
        <w:t>tumor</w:t>
      </w:r>
      <w:proofErr w:type="spellEnd"/>
      <w:r w:rsidR="00A62E6A">
        <w:rPr>
          <w:rFonts w:asciiTheme="minorHAnsi" w:eastAsia="SimSun" w:hAnsiTheme="minorHAnsi" w:cstheme="minorHAnsi"/>
          <w:sz w:val="24"/>
          <w:szCs w:val="24"/>
          <w:lang w:val="en-GB"/>
        </w:rPr>
        <w:t xml:space="preserve"> characteristics grouped by response status are shown in Table 1 and Table 2, respectively. </w:t>
      </w:r>
      <w:r w:rsidRPr="000C6515">
        <w:rPr>
          <w:rFonts w:asciiTheme="minorHAnsi" w:eastAsia="SimSun" w:hAnsiTheme="minorHAnsi" w:cstheme="minorHAnsi"/>
          <w:sz w:val="24"/>
          <w:szCs w:val="24"/>
          <w:lang w:val="en-GB"/>
        </w:rPr>
        <w:t>The cohort predominantly consisted of patients in AJCC Stage IV (82.7%), a balanced 50:50 split of patients with and without BRAF mutation and 51.9% or 35.8%</w:t>
      </w:r>
      <w:r w:rsidR="00705E00" w:rsidRPr="000C6515">
        <w:rPr>
          <w:rFonts w:asciiTheme="minorHAnsi" w:eastAsia="SimSun" w:hAnsiTheme="minorHAnsi" w:cstheme="minorHAnsi"/>
          <w:sz w:val="24"/>
          <w:szCs w:val="24"/>
          <w:lang w:val="en-GB"/>
        </w:rPr>
        <w:t xml:space="preserve"> of patients reporting</w:t>
      </w:r>
      <w:r w:rsidRPr="000C6515">
        <w:rPr>
          <w:rFonts w:asciiTheme="minorHAnsi" w:eastAsia="SimSun" w:hAnsiTheme="minorHAnsi" w:cstheme="minorHAnsi"/>
          <w:sz w:val="24"/>
          <w:szCs w:val="24"/>
          <w:lang w:val="en-GB"/>
        </w:rPr>
        <w:t xml:space="preserve"> ECOG</w:t>
      </w:r>
      <w:r w:rsidR="00705E00" w:rsidRPr="000C6515">
        <w:rPr>
          <w:rFonts w:asciiTheme="minorHAnsi" w:eastAsia="SimSun" w:hAnsiTheme="minorHAnsi" w:cstheme="minorHAnsi"/>
          <w:sz w:val="24"/>
          <w:szCs w:val="24"/>
          <w:lang w:val="en-GB"/>
        </w:rPr>
        <w:t xml:space="preserve"> performance scores of</w:t>
      </w:r>
      <w:r w:rsidRPr="000C6515">
        <w:rPr>
          <w:rFonts w:asciiTheme="minorHAnsi" w:eastAsia="SimSun" w:hAnsiTheme="minorHAnsi" w:cstheme="minorHAnsi"/>
          <w:sz w:val="24"/>
          <w:szCs w:val="24"/>
          <w:lang w:val="en-GB"/>
        </w:rPr>
        <w:t xml:space="preserve"> 0 </w:t>
      </w:r>
      <w:r w:rsidR="008523BE" w:rsidRPr="000C6515">
        <w:rPr>
          <w:rFonts w:asciiTheme="minorHAnsi" w:eastAsia="SimSun" w:hAnsiTheme="minorHAnsi" w:cstheme="minorHAnsi"/>
          <w:sz w:val="24"/>
          <w:szCs w:val="24"/>
          <w:lang w:val="en-GB"/>
        </w:rPr>
        <w:t xml:space="preserve">or </w:t>
      </w:r>
      <w:r w:rsidRPr="000C6515">
        <w:rPr>
          <w:rFonts w:asciiTheme="minorHAnsi" w:eastAsia="SimSun" w:hAnsiTheme="minorHAnsi" w:cstheme="minorHAnsi"/>
          <w:sz w:val="24"/>
          <w:szCs w:val="24"/>
          <w:lang w:val="en-GB"/>
        </w:rPr>
        <w:t xml:space="preserve">1, respectively. </w:t>
      </w:r>
      <w:del w:id="46" w:author="Nisa U" w:date="2024-07-24T13:38:00Z" w16du:dateUtc="2024-07-24T11:38:00Z">
        <w:r w:rsidRPr="000C6515" w:rsidDel="00AD7D96">
          <w:rPr>
            <w:rFonts w:asciiTheme="minorHAnsi" w:eastAsia="SimSun" w:hAnsiTheme="minorHAnsi" w:cstheme="minorHAnsi"/>
            <w:sz w:val="24"/>
            <w:szCs w:val="24"/>
            <w:lang w:val="en-GB"/>
          </w:rPr>
          <w:delText>Median age was 69</w:delText>
        </w:r>
        <w:r w:rsidR="0061246A" w:rsidRPr="000C6515" w:rsidDel="00AD7D96">
          <w:rPr>
            <w:rFonts w:asciiTheme="minorHAnsi" w:eastAsia="SimSun" w:hAnsiTheme="minorHAnsi" w:cstheme="minorHAnsi"/>
            <w:sz w:val="24"/>
            <w:szCs w:val="24"/>
            <w:lang w:val="en-GB"/>
          </w:rPr>
          <w:delText xml:space="preserve"> (range: [31.0,92.0])</w:delText>
        </w:r>
        <w:r w:rsidRPr="000C6515" w:rsidDel="00AD7D96">
          <w:rPr>
            <w:rFonts w:asciiTheme="minorHAnsi" w:eastAsia="SimSun" w:hAnsiTheme="minorHAnsi" w:cstheme="minorHAnsi"/>
            <w:sz w:val="24"/>
            <w:szCs w:val="24"/>
            <w:lang w:val="en-GB"/>
          </w:rPr>
          <w:delText xml:space="preserve"> years and there was a higher proportion of males (59.3%) in the cohort. </w:delText>
        </w:r>
      </w:del>
    </w:p>
    <w:p w14:paraId="59056978" w14:textId="36440852" w:rsidR="000F366A" w:rsidRPr="000C6515" w:rsidRDefault="000F366A"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 xml:space="preserve">Differences between </w:t>
      </w:r>
      <w:r w:rsidR="00681C70">
        <w:rPr>
          <w:rFonts w:asciiTheme="minorHAnsi" w:eastAsia="SimSun" w:hAnsiTheme="minorHAnsi" w:cstheme="minorHAnsi"/>
          <w:sz w:val="24"/>
          <w:szCs w:val="24"/>
          <w:lang w:val="en-GB"/>
        </w:rPr>
        <w:t>Responders</w:t>
      </w:r>
      <w:r w:rsidRPr="000C6515">
        <w:rPr>
          <w:rFonts w:asciiTheme="minorHAnsi" w:eastAsia="SimSun" w:hAnsiTheme="minorHAnsi" w:cstheme="minorHAnsi"/>
          <w:sz w:val="24"/>
          <w:szCs w:val="24"/>
          <w:lang w:val="en-GB"/>
        </w:rPr>
        <w:t xml:space="preserve"> and </w:t>
      </w:r>
      <w:r w:rsidR="00681C70">
        <w:rPr>
          <w:rFonts w:asciiTheme="minorHAnsi" w:eastAsia="SimSun" w:hAnsiTheme="minorHAnsi" w:cstheme="minorHAnsi"/>
          <w:sz w:val="24"/>
          <w:szCs w:val="24"/>
          <w:lang w:val="en-GB"/>
        </w:rPr>
        <w:t>Non-Responders</w:t>
      </w:r>
      <w:r w:rsidRPr="000C6515">
        <w:rPr>
          <w:rFonts w:asciiTheme="minorHAnsi" w:eastAsia="SimSun" w:hAnsiTheme="minorHAnsi" w:cstheme="minorHAnsi"/>
          <w:sz w:val="24"/>
          <w:szCs w:val="24"/>
          <w:lang w:val="en-GB"/>
        </w:rPr>
        <w:t xml:space="preserve"> were present for the covariate age (chi², p = 0.0319) with a higher median age in </w:t>
      </w:r>
      <w:r w:rsidR="00681C70">
        <w:rPr>
          <w:rFonts w:asciiTheme="minorHAnsi" w:eastAsia="SimSun" w:hAnsiTheme="minorHAnsi" w:cstheme="minorHAnsi"/>
          <w:sz w:val="24"/>
          <w:szCs w:val="24"/>
          <w:lang w:val="en-GB"/>
        </w:rPr>
        <w:t>Responders</w:t>
      </w:r>
      <w:r w:rsidRPr="000C6515">
        <w:rPr>
          <w:rFonts w:asciiTheme="minorHAnsi" w:eastAsia="SimSun" w:hAnsiTheme="minorHAnsi" w:cstheme="minorHAnsi"/>
          <w:sz w:val="24"/>
          <w:szCs w:val="24"/>
          <w:lang w:val="en-GB"/>
        </w:rPr>
        <w:t xml:space="preserve"> (73</w:t>
      </w:r>
      <w:r w:rsidR="00DC20C0" w:rsidRPr="000C6515">
        <w:rPr>
          <w:rFonts w:asciiTheme="minorHAnsi" w:eastAsia="SimSun" w:hAnsiTheme="minorHAnsi" w:cstheme="minorHAnsi"/>
          <w:sz w:val="24"/>
          <w:szCs w:val="24"/>
          <w:lang w:val="en-GB"/>
        </w:rPr>
        <w:t>.0</w:t>
      </w:r>
      <w:r w:rsidRPr="000C6515">
        <w:rPr>
          <w:rFonts w:asciiTheme="minorHAnsi" w:eastAsia="SimSun" w:hAnsiTheme="minorHAnsi" w:cstheme="minorHAnsi"/>
          <w:sz w:val="24"/>
          <w:szCs w:val="24"/>
          <w:lang w:val="en-GB"/>
        </w:rPr>
        <w:t xml:space="preserve"> years vs. 57.5 years) and if patients received anti-BRAF</w:t>
      </w:r>
      <w:r w:rsidR="00E66360" w:rsidRPr="000C6515">
        <w:rPr>
          <w:rFonts w:asciiTheme="minorHAnsi" w:eastAsia="SimSun" w:hAnsiTheme="minorHAnsi" w:cstheme="minorHAnsi"/>
          <w:sz w:val="24"/>
          <w:szCs w:val="24"/>
          <w:lang w:val="en-GB"/>
        </w:rPr>
        <w:t>/MEK</w:t>
      </w:r>
      <w:r w:rsidRPr="000C6515">
        <w:rPr>
          <w:rFonts w:asciiTheme="minorHAnsi" w:eastAsia="SimSun" w:hAnsiTheme="minorHAnsi" w:cstheme="minorHAnsi"/>
          <w:sz w:val="24"/>
          <w:szCs w:val="24"/>
          <w:lang w:val="en-GB"/>
        </w:rPr>
        <w:t xml:space="preserve"> therapy</w:t>
      </w:r>
      <w:r w:rsidR="00E66360" w:rsidRPr="000C6515">
        <w:rPr>
          <w:rFonts w:asciiTheme="minorHAnsi" w:eastAsia="SimSun" w:hAnsiTheme="minorHAnsi" w:cstheme="minorHAnsi"/>
          <w:sz w:val="24"/>
          <w:szCs w:val="24"/>
          <w:lang w:val="en-GB"/>
        </w:rPr>
        <w:t xml:space="preserve"> </w:t>
      </w:r>
      <w:r w:rsidRPr="000C6515">
        <w:rPr>
          <w:rFonts w:asciiTheme="minorHAnsi" w:eastAsia="SimSun" w:hAnsiTheme="minorHAnsi" w:cstheme="minorHAnsi"/>
          <w:sz w:val="24"/>
          <w:szCs w:val="24"/>
          <w:lang w:val="en-GB"/>
        </w:rPr>
        <w:t>prior to immunotherapy (chi², p</w:t>
      </w:r>
      <w:r w:rsidR="00DC20C0" w:rsidRPr="000C6515">
        <w:rPr>
          <w:rFonts w:asciiTheme="minorHAnsi" w:eastAsia="SimSun" w:hAnsiTheme="minorHAnsi" w:cstheme="minorHAnsi"/>
          <w:sz w:val="24"/>
          <w:szCs w:val="24"/>
          <w:lang w:val="en-GB"/>
        </w:rPr>
        <w:t> </w:t>
      </w:r>
      <w:r w:rsidRPr="000C6515">
        <w:rPr>
          <w:rFonts w:asciiTheme="minorHAnsi" w:eastAsia="SimSun" w:hAnsiTheme="minorHAnsi" w:cstheme="minorHAnsi"/>
          <w:sz w:val="24"/>
          <w:szCs w:val="24"/>
          <w:lang w:val="en-GB"/>
        </w:rPr>
        <w:t>=</w:t>
      </w:r>
      <w:r w:rsidR="00DC20C0" w:rsidRPr="000C6515">
        <w:rPr>
          <w:rFonts w:asciiTheme="minorHAnsi" w:eastAsia="SimSun" w:hAnsiTheme="minorHAnsi" w:cstheme="minorHAnsi"/>
          <w:sz w:val="24"/>
          <w:szCs w:val="24"/>
          <w:lang w:val="en-GB"/>
        </w:rPr>
        <w:t> </w:t>
      </w:r>
      <w:r w:rsidRPr="000C6515">
        <w:rPr>
          <w:rFonts w:asciiTheme="minorHAnsi" w:eastAsia="SimSun" w:hAnsiTheme="minorHAnsi" w:cstheme="minorHAnsi"/>
          <w:sz w:val="24"/>
          <w:szCs w:val="24"/>
          <w:lang w:val="en-GB"/>
        </w:rPr>
        <w:t xml:space="preserve">0.0081) with a higher proportion of patients </w:t>
      </w:r>
      <w:r w:rsidR="003020C7" w:rsidRPr="000C6515">
        <w:rPr>
          <w:rFonts w:asciiTheme="minorHAnsi" w:eastAsia="SimSun" w:hAnsiTheme="minorHAnsi" w:cstheme="minorHAnsi"/>
          <w:sz w:val="24"/>
          <w:szCs w:val="24"/>
          <w:lang w:val="en-GB"/>
        </w:rPr>
        <w:t xml:space="preserve">receiving anti-BRAF therapy in </w:t>
      </w:r>
      <w:proofErr w:type="gramStart"/>
      <w:r w:rsidR="00681C70">
        <w:rPr>
          <w:rFonts w:asciiTheme="minorHAnsi" w:eastAsia="SimSun" w:hAnsiTheme="minorHAnsi" w:cstheme="minorHAnsi"/>
          <w:sz w:val="24"/>
          <w:szCs w:val="24"/>
          <w:lang w:val="en-GB"/>
        </w:rPr>
        <w:t>Non-Responders</w:t>
      </w:r>
      <w:proofErr w:type="gramEnd"/>
      <w:r w:rsidR="003020C7" w:rsidRPr="000C6515">
        <w:rPr>
          <w:rFonts w:asciiTheme="minorHAnsi" w:eastAsia="SimSun" w:hAnsiTheme="minorHAnsi" w:cstheme="minorHAnsi"/>
          <w:sz w:val="24"/>
          <w:szCs w:val="24"/>
          <w:lang w:val="en-GB"/>
        </w:rPr>
        <w:t xml:space="preserve"> (40.0%) compared to </w:t>
      </w:r>
      <w:r w:rsidR="00681C70">
        <w:rPr>
          <w:rFonts w:asciiTheme="minorHAnsi" w:eastAsia="SimSun" w:hAnsiTheme="minorHAnsi" w:cstheme="minorHAnsi"/>
          <w:sz w:val="24"/>
          <w:szCs w:val="24"/>
          <w:lang w:val="en-GB"/>
        </w:rPr>
        <w:t>Responders</w:t>
      </w:r>
      <w:r w:rsidR="003020C7" w:rsidRPr="000C6515">
        <w:rPr>
          <w:rFonts w:asciiTheme="minorHAnsi" w:eastAsia="SimSun" w:hAnsiTheme="minorHAnsi" w:cstheme="minorHAnsi"/>
          <w:sz w:val="24"/>
          <w:szCs w:val="24"/>
          <w:lang w:val="en-GB"/>
        </w:rPr>
        <w:t xml:space="preserve"> (16.7%).</w:t>
      </w:r>
      <w:r w:rsidR="004A0234" w:rsidRPr="000C6515">
        <w:rPr>
          <w:rFonts w:asciiTheme="minorHAnsi" w:eastAsia="SimSun" w:hAnsiTheme="minorHAnsi" w:cstheme="minorHAnsi"/>
          <w:sz w:val="24"/>
          <w:szCs w:val="24"/>
          <w:lang w:val="en-GB"/>
        </w:rPr>
        <w:t xml:space="preserve"> </w:t>
      </w:r>
    </w:p>
    <w:p w14:paraId="39CE9542" w14:textId="51201451" w:rsidR="00BA13DC" w:rsidRPr="0049417D" w:rsidRDefault="0049417D" w:rsidP="0049417D">
      <w:pPr>
        <w:pStyle w:val="MDPI71References"/>
        <w:numPr>
          <w:ilvl w:val="0"/>
          <w:numId w:val="0"/>
        </w:numPr>
        <w:spacing w:line="360" w:lineRule="auto"/>
        <w:rPr>
          <w:rFonts w:asciiTheme="minorHAnsi" w:eastAsia="SimSun" w:hAnsiTheme="minorHAnsi" w:cstheme="minorHAnsi"/>
          <w:b/>
          <w:sz w:val="20"/>
          <w:lang w:val="en-GB"/>
        </w:rPr>
      </w:pPr>
      <w:r w:rsidRPr="000C6515">
        <w:rPr>
          <w:rFonts w:asciiTheme="minorHAnsi" w:eastAsia="SimSun" w:hAnsiTheme="minorHAnsi" w:cstheme="minorHAnsi"/>
          <w:b/>
          <w:sz w:val="20"/>
          <w:lang w:val="en-GB"/>
        </w:rPr>
        <w:t>Table 1</w:t>
      </w:r>
      <w:r>
        <w:rPr>
          <w:rFonts w:asciiTheme="minorHAnsi" w:eastAsia="SimSun" w:hAnsiTheme="minorHAnsi" w:cstheme="minorHAnsi"/>
          <w:b/>
          <w:sz w:val="20"/>
          <w:lang w:val="en-GB"/>
        </w:rPr>
        <w:t>: Patient demographics grouped by response to ICI.</w:t>
      </w:r>
    </w:p>
    <w:tbl>
      <w:tblPr>
        <w:tblW w:w="8925" w:type="dxa"/>
        <w:tblLook w:val="04A0" w:firstRow="1" w:lastRow="0" w:firstColumn="1" w:lastColumn="0" w:noHBand="0" w:noVBand="1"/>
      </w:tblPr>
      <w:tblGrid>
        <w:gridCol w:w="2977"/>
        <w:gridCol w:w="1701"/>
        <w:gridCol w:w="1680"/>
        <w:gridCol w:w="1658"/>
        <w:gridCol w:w="909"/>
      </w:tblGrid>
      <w:tr w:rsidR="0049417D" w:rsidRPr="000C6515" w14:paraId="1D00D76C" w14:textId="77777777" w:rsidTr="007558D2">
        <w:trPr>
          <w:trHeight w:val="315"/>
        </w:trPr>
        <w:tc>
          <w:tcPr>
            <w:tcW w:w="2977" w:type="dxa"/>
            <w:tcBorders>
              <w:top w:val="single" w:sz="12" w:space="0" w:color="auto"/>
              <w:left w:val="nil"/>
              <w:bottom w:val="single" w:sz="8" w:space="0" w:color="auto"/>
              <w:right w:val="nil"/>
            </w:tcBorders>
            <w:shd w:val="clear" w:color="000000" w:fill="FFFFFF"/>
            <w:noWrap/>
            <w:vAlign w:val="bottom"/>
            <w:hideMark/>
          </w:tcPr>
          <w:p w14:paraId="60784E35"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701" w:type="dxa"/>
            <w:tcBorders>
              <w:top w:val="single" w:sz="12" w:space="0" w:color="auto"/>
              <w:left w:val="nil"/>
              <w:bottom w:val="single" w:sz="8" w:space="0" w:color="auto"/>
              <w:right w:val="nil"/>
            </w:tcBorders>
            <w:shd w:val="clear" w:color="000000" w:fill="FFFFFF"/>
            <w:noWrap/>
            <w:vAlign w:val="bottom"/>
            <w:hideMark/>
          </w:tcPr>
          <w:p w14:paraId="025D254B" w14:textId="18A11B7B" w:rsidR="0049417D" w:rsidRPr="000C6515" w:rsidRDefault="00681C70" w:rsidP="007558D2">
            <w:pPr>
              <w:spacing w:line="240" w:lineRule="auto"/>
              <w:jc w:val="center"/>
              <w:rPr>
                <w:rFonts w:asciiTheme="minorHAnsi" w:hAnsiTheme="minorHAnsi" w:cstheme="minorHAnsi"/>
                <w:b/>
                <w:bCs/>
                <w:sz w:val="20"/>
                <w:lang w:val="en-GB" w:eastAsia="en-GB"/>
              </w:rPr>
            </w:pPr>
            <w:r>
              <w:rPr>
                <w:rFonts w:asciiTheme="minorHAnsi" w:hAnsiTheme="minorHAnsi" w:cstheme="minorHAnsi"/>
                <w:b/>
                <w:bCs/>
                <w:sz w:val="20"/>
                <w:lang w:val="en-GB" w:eastAsia="en-GB"/>
              </w:rPr>
              <w:t>Non-Responders</w:t>
            </w:r>
            <w:r w:rsidR="0049417D" w:rsidRPr="000C6515">
              <w:rPr>
                <w:rFonts w:asciiTheme="minorHAnsi" w:hAnsiTheme="minorHAnsi" w:cstheme="minorHAnsi"/>
                <w:b/>
                <w:bCs/>
                <w:sz w:val="20"/>
                <w:lang w:val="en-GB" w:eastAsia="en-GB"/>
              </w:rPr>
              <w:t xml:space="preserve"> (N=45)</w:t>
            </w:r>
          </w:p>
        </w:tc>
        <w:tc>
          <w:tcPr>
            <w:tcW w:w="1680" w:type="dxa"/>
            <w:tcBorders>
              <w:top w:val="single" w:sz="12" w:space="0" w:color="auto"/>
              <w:left w:val="nil"/>
              <w:bottom w:val="single" w:sz="8" w:space="0" w:color="auto"/>
              <w:right w:val="nil"/>
            </w:tcBorders>
            <w:shd w:val="clear" w:color="000000" w:fill="FFFFFF"/>
            <w:noWrap/>
            <w:vAlign w:val="bottom"/>
            <w:hideMark/>
          </w:tcPr>
          <w:p w14:paraId="4A6C6026" w14:textId="5874D679" w:rsidR="0049417D" w:rsidRPr="000C6515" w:rsidRDefault="00681C70" w:rsidP="007558D2">
            <w:pPr>
              <w:spacing w:line="240" w:lineRule="auto"/>
              <w:jc w:val="center"/>
              <w:rPr>
                <w:rFonts w:asciiTheme="minorHAnsi" w:hAnsiTheme="minorHAnsi" w:cstheme="minorHAnsi"/>
                <w:b/>
                <w:bCs/>
                <w:sz w:val="20"/>
                <w:lang w:val="en-GB" w:eastAsia="en-GB"/>
              </w:rPr>
            </w:pPr>
            <w:r>
              <w:rPr>
                <w:rFonts w:asciiTheme="minorHAnsi" w:hAnsiTheme="minorHAnsi" w:cstheme="minorHAnsi"/>
                <w:b/>
                <w:bCs/>
                <w:sz w:val="20"/>
                <w:lang w:val="en-GB" w:eastAsia="en-GB"/>
              </w:rPr>
              <w:t>Responders</w:t>
            </w:r>
            <w:r w:rsidR="0049417D" w:rsidRPr="000C6515">
              <w:rPr>
                <w:rFonts w:asciiTheme="minorHAnsi" w:hAnsiTheme="minorHAnsi" w:cstheme="minorHAnsi"/>
                <w:b/>
                <w:bCs/>
                <w:sz w:val="20"/>
                <w:lang w:val="en-GB" w:eastAsia="en-GB"/>
              </w:rPr>
              <w:t xml:space="preserve"> (N=36)</w:t>
            </w:r>
          </w:p>
        </w:tc>
        <w:tc>
          <w:tcPr>
            <w:tcW w:w="1658" w:type="dxa"/>
            <w:tcBorders>
              <w:top w:val="single" w:sz="12" w:space="0" w:color="auto"/>
              <w:left w:val="nil"/>
              <w:bottom w:val="single" w:sz="8" w:space="0" w:color="auto"/>
              <w:right w:val="nil"/>
            </w:tcBorders>
            <w:shd w:val="clear" w:color="000000" w:fill="FFFFFF"/>
            <w:noWrap/>
            <w:vAlign w:val="center"/>
            <w:hideMark/>
          </w:tcPr>
          <w:p w14:paraId="3AB16A99" w14:textId="77777777" w:rsidR="0049417D" w:rsidRPr="000C6515" w:rsidRDefault="0049417D" w:rsidP="007558D2">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 xml:space="preserve">Overall </w:t>
            </w:r>
          </w:p>
          <w:p w14:paraId="4353436D" w14:textId="77777777" w:rsidR="0049417D" w:rsidRPr="000C6515" w:rsidRDefault="0049417D" w:rsidP="007558D2">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(N=81)</w:t>
            </w:r>
          </w:p>
        </w:tc>
        <w:tc>
          <w:tcPr>
            <w:tcW w:w="909" w:type="dxa"/>
            <w:tcBorders>
              <w:top w:val="single" w:sz="12" w:space="0" w:color="auto"/>
              <w:left w:val="nil"/>
              <w:bottom w:val="single" w:sz="8" w:space="0" w:color="auto"/>
              <w:right w:val="nil"/>
            </w:tcBorders>
            <w:shd w:val="clear" w:color="000000" w:fill="FFFFFF"/>
            <w:noWrap/>
            <w:vAlign w:val="center"/>
            <w:hideMark/>
          </w:tcPr>
          <w:p w14:paraId="6C4E9040" w14:textId="77777777" w:rsidR="0049417D" w:rsidRPr="000C6515" w:rsidRDefault="0049417D" w:rsidP="007558D2">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P-value</w:t>
            </w:r>
          </w:p>
        </w:tc>
      </w:tr>
      <w:tr w:rsidR="0049417D" w:rsidRPr="000C6515" w14:paraId="514F442B" w14:textId="77777777" w:rsidTr="007558D2">
        <w:trPr>
          <w:trHeight w:val="300"/>
        </w:trPr>
        <w:tc>
          <w:tcPr>
            <w:tcW w:w="2977" w:type="dxa"/>
            <w:tcBorders>
              <w:top w:val="single" w:sz="8" w:space="0" w:color="auto"/>
              <w:left w:val="nil"/>
              <w:bottom w:val="nil"/>
              <w:right w:val="nil"/>
            </w:tcBorders>
            <w:shd w:val="clear" w:color="000000" w:fill="FFFFFF"/>
            <w:noWrap/>
            <w:vAlign w:val="bottom"/>
            <w:hideMark/>
          </w:tcPr>
          <w:p w14:paraId="4454FA90" w14:textId="77777777" w:rsidR="0049417D" w:rsidRPr="000C6515" w:rsidRDefault="0049417D" w:rsidP="007558D2">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Age (years)</w:t>
            </w:r>
          </w:p>
        </w:tc>
        <w:tc>
          <w:tcPr>
            <w:tcW w:w="1701" w:type="dxa"/>
            <w:tcBorders>
              <w:top w:val="single" w:sz="8" w:space="0" w:color="auto"/>
              <w:left w:val="nil"/>
              <w:bottom w:val="nil"/>
              <w:right w:val="nil"/>
            </w:tcBorders>
            <w:shd w:val="clear" w:color="000000" w:fill="FFFFFF"/>
            <w:noWrap/>
            <w:vAlign w:val="bottom"/>
            <w:hideMark/>
          </w:tcPr>
          <w:p w14:paraId="0B1D463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single" w:sz="8" w:space="0" w:color="auto"/>
              <w:left w:val="nil"/>
              <w:bottom w:val="nil"/>
              <w:right w:val="nil"/>
            </w:tcBorders>
            <w:shd w:val="clear" w:color="000000" w:fill="FFFFFF"/>
            <w:noWrap/>
            <w:vAlign w:val="bottom"/>
            <w:hideMark/>
          </w:tcPr>
          <w:p w14:paraId="7D1BBF5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single" w:sz="8" w:space="0" w:color="auto"/>
              <w:left w:val="nil"/>
              <w:bottom w:val="nil"/>
              <w:right w:val="nil"/>
            </w:tcBorders>
            <w:shd w:val="clear" w:color="000000" w:fill="FFFFFF"/>
            <w:noWrap/>
            <w:vAlign w:val="bottom"/>
            <w:hideMark/>
          </w:tcPr>
          <w:p w14:paraId="2C8937A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single" w:sz="8" w:space="0" w:color="auto"/>
              <w:left w:val="nil"/>
              <w:bottom w:val="nil"/>
              <w:right w:val="nil"/>
            </w:tcBorders>
            <w:shd w:val="clear" w:color="000000" w:fill="FFFFFF"/>
            <w:noWrap/>
            <w:vAlign w:val="bottom"/>
            <w:hideMark/>
          </w:tcPr>
          <w:p w14:paraId="272854F0"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250E232E" w14:textId="77777777" w:rsidTr="007558D2">
        <w:trPr>
          <w:trHeight w:val="300"/>
        </w:trPr>
        <w:tc>
          <w:tcPr>
            <w:tcW w:w="2977" w:type="dxa"/>
            <w:tcBorders>
              <w:top w:val="nil"/>
              <w:left w:val="nil"/>
              <w:bottom w:val="nil"/>
              <w:right w:val="nil"/>
            </w:tcBorders>
            <w:shd w:val="clear" w:color="000000" w:fill="FFFFFF"/>
            <w:noWrap/>
            <w:vAlign w:val="bottom"/>
            <w:hideMark/>
          </w:tcPr>
          <w:p w14:paraId="68F6FC50"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Mean (SD)</w:t>
            </w:r>
          </w:p>
        </w:tc>
        <w:tc>
          <w:tcPr>
            <w:tcW w:w="1701" w:type="dxa"/>
            <w:tcBorders>
              <w:top w:val="nil"/>
              <w:left w:val="nil"/>
              <w:bottom w:val="nil"/>
              <w:right w:val="nil"/>
            </w:tcBorders>
            <w:shd w:val="clear" w:color="000000" w:fill="FFFFFF"/>
            <w:noWrap/>
            <w:vAlign w:val="bottom"/>
            <w:hideMark/>
          </w:tcPr>
          <w:p w14:paraId="663A68F8"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59.4 (17.1)</w:t>
            </w:r>
          </w:p>
        </w:tc>
        <w:tc>
          <w:tcPr>
            <w:tcW w:w="1680" w:type="dxa"/>
            <w:tcBorders>
              <w:top w:val="nil"/>
              <w:left w:val="nil"/>
              <w:bottom w:val="nil"/>
              <w:right w:val="nil"/>
            </w:tcBorders>
            <w:shd w:val="clear" w:color="000000" w:fill="FFFFFF"/>
            <w:noWrap/>
            <w:vAlign w:val="bottom"/>
            <w:hideMark/>
          </w:tcPr>
          <w:p w14:paraId="69D9DF1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68.0 (14.3)</w:t>
            </w:r>
          </w:p>
        </w:tc>
        <w:tc>
          <w:tcPr>
            <w:tcW w:w="1658" w:type="dxa"/>
            <w:tcBorders>
              <w:top w:val="nil"/>
              <w:left w:val="nil"/>
              <w:bottom w:val="nil"/>
              <w:right w:val="nil"/>
            </w:tcBorders>
            <w:shd w:val="clear" w:color="000000" w:fill="FFFFFF"/>
            <w:noWrap/>
            <w:vAlign w:val="bottom"/>
            <w:hideMark/>
          </w:tcPr>
          <w:p w14:paraId="6651406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63.5 (16.3)</w:t>
            </w:r>
          </w:p>
        </w:tc>
        <w:tc>
          <w:tcPr>
            <w:tcW w:w="909" w:type="dxa"/>
            <w:tcBorders>
              <w:top w:val="nil"/>
              <w:left w:val="nil"/>
              <w:bottom w:val="nil"/>
              <w:right w:val="nil"/>
            </w:tcBorders>
            <w:shd w:val="clear" w:color="000000" w:fill="FFFFFF"/>
            <w:noWrap/>
            <w:vAlign w:val="bottom"/>
            <w:hideMark/>
          </w:tcPr>
          <w:p w14:paraId="5620028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0.0319</w:t>
            </w:r>
          </w:p>
        </w:tc>
      </w:tr>
      <w:tr w:rsidR="0049417D" w:rsidRPr="000C6515" w14:paraId="662793D7" w14:textId="77777777" w:rsidTr="007558D2">
        <w:trPr>
          <w:trHeight w:val="300"/>
        </w:trPr>
        <w:tc>
          <w:tcPr>
            <w:tcW w:w="2977" w:type="dxa"/>
            <w:tcBorders>
              <w:top w:val="nil"/>
              <w:left w:val="nil"/>
              <w:bottom w:val="nil"/>
              <w:right w:val="nil"/>
            </w:tcBorders>
            <w:shd w:val="clear" w:color="000000" w:fill="FFFFFF"/>
            <w:noWrap/>
            <w:vAlign w:val="bottom"/>
            <w:hideMark/>
          </w:tcPr>
          <w:p w14:paraId="2A685449"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Median [Min, Max]</w:t>
            </w:r>
          </w:p>
        </w:tc>
        <w:tc>
          <w:tcPr>
            <w:tcW w:w="1701" w:type="dxa"/>
            <w:tcBorders>
              <w:top w:val="nil"/>
              <w:left w:val="nil"/>
              <w:bottom w:val="nil"/>
              <w:right w:val="nil"/>
            </w:tcBorders>
            <w:shd w:val="clear" w:color="000000" w:fill="FFFFFF"/>
            <w:noWrap/>
            <w:vAlign w:val="bottom"/>
            <w:hideMark/>
          </w:tcPr>
          <w:p w14:paraId="7F762D50"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57.5 [31.0, 87.0]</w:t>
            </w:r>
          </w:p>
        </w:tc>
        <w:tc>
          <w:tcPr>
            <w:tcW w:w="1680" w:type="dxa"/>
            <w:tcBorders>
              <w:top w:val="nil"/>
              <w:left w:val="nil"/>
              <w:bottom w:val="nil"/>
              <w:right w:val="nil"/>
            </w:tcBorders>
            <w:shd w:val="clear" w:color="000000" w:fill="FFFFFF"/>
            <w:noWrap/>
            <w:vAlign w:val="bottom"/>
            <w:hideMark/>
          </w:tcPr>
          <w:p w14:paraId="73B54A20"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73.0 [36.0, 92.0]</w:t>
            </w:r>
          </w:p>
        </w:tc>
        <w:tc>
          <w:tcPr>
            <w:tcW w:w="1658" w:type="dxa"/>
            <w:tcBorders>
              <w:top w:val="nil"/>
              <w:left w:val="nil"/>
              <w:bottom w:val="nil"/>
              <w:right w:val="nil"/>
            </w:tcBorders>
            <w:shd w:val="clear" w:color="000000" w:fill="FFFFFF"/>
            <w:noWrap/>
            <w:vAlign w:val="bottom"/>
            <w:hideMark/>
          </w:tcPr>
          <w:p w14:paraId="0CE99567"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69.0 [31.0, 92.0]</w:t>
            </w:r>
          </w:p>
        </w:tc>
        <w:tc>
          <w:tcPr>
            <w:tcW w:w="909" w:type="dxa"/>
            <w:tcBorders>
              <w:top w:val="nil"/>
              <w:left w:val="nil"/>
              <w:bottom w:val="nil"/>
              <w:right w:val="nil"/>
            </w:tcBorders>
            <w:shd w:val="clear" w:color="000000" w:fill="FFFFFF"/>
            <w:noWrap/>
            <w:vAlign w:val="bottom"/>
            <w:hideMark/>
          </w:tcPr>
          <w:p w14:paraId="781559EB"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17230196" w14:textId="77777777" w:rsidTr="007558D2">
        <w:trPr>
          <w:trHeight w:val="300"/>
        </w:trPr>
        <w:tc>
          <w:tcPr>
            <w:tcW w:w="2977" w:type="dxa"/>
            <w:tcBorders>
              <w:top w:val="nil"/>
              <w:left w:val="nil"/>
              <w:bottom w:val="nil"/>
              <w:right w:val="nil"/>
            </w:tcBorders>
            <w:shd w:val="clear" w:color="000000" w:fill="FFFFFF"/>
            <w:noWrap/>
            <w:vAlign w:val="bottom"/>
            <w:hideMark/>
          </w:tcPr>
          <w:p w14:paraId="175F8888"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470592B0"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11 (24.4%)</w:t>
            </w:r>
          </w:p>
        </w:tc>
        <w:tc>
          <w:tcPr>
            <w:tcW w:w="1680" w:type="dxa"/>
            <w:tcBorders>
              <w:top w:val="nil"/>
              <w:left w:val="nil"/>
              <w:bottom w:val="nil"/>
              <w:right w:val="nil"/>
            </w:tcBorders>
            <w:shd w:val="clear" w:color="000000" w:fill="FFFFFF"/>
            <w:noWrap/>
            <w:vAlign w:val="bottom"/>
            <w:hideMark/>
          </w:tcPr>
          <w:p w14:paraId="3BD9362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 (13.9%)</w:t>
            </w:r>
          </w:p>
        </w:tc>
        <w:tc>
          <w:tcPr>
            <w:tcW w:w="1658" w:type="dxa"/>
            <w:tcBorders>
              <w:top w:val="nil"/>
              <w:left w:val="nil"/>
              <w:bottom w:val="nil"/>
              <w:right w:val="nil"/>
            </w:tcBorders>
            <w:shd w:val="clear" w:color="000000" w:fill="FFFFFF"/>
            <w:noWrap/>
            <w:vAlign w:val="bottom"/>
            <w:hideMark/>
          </w:tcPr>
          <w:p w14:paraId="16FED281"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16 (19.8%)</w:t>
            </w:r>
          </w:p>
        </w:tc>
        <w:tc>
          <w:tcPr>
            <w:tcW w:w="909" w:type="dxa"/>
            <w:tcBorders>
              <w:top w:val="nil"/>
              <w:left w:val="nil"/>
              <w:bottom w:val="nil"/>
              <w:right w:val="nil"/>
            </w:tcBorders>
            <w:shd w:val="clear" w:color="000000" w:fill="FFFFFF"/>
            <w:noWrap/>
            <w:vAlign w:val="bottom"/>
            <w:hideMark/>
          </w:tcPr>
          <w:p w14:paraId="48DE6705"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794B7A5F" w14:textId="77777777" w:rsidTr="007558D2">
        <w:trPr>
          <w:trHeight w:val="300"/>
        </w:trPr>
        <w:tc>
          <w:tcPr>
            <w:tcW w:w="2977" w:type="dxa"/>
            <w:tcBorders>
              <w:top w:val="nil"/>
              <w:left w:val="nil"/>
              <w:bottom w:val="nil"/>
              <w:right w:val="nil"/>
            </w:tcBorders>
            <w:shd w:val="clear" w:color="000000" w:fill="FFFFFF"/>
            <w:noWrap/>
            <w:vAlign w:val="bottom"/>
            <w:hideMark/>
          </w:tcPr>
          <w:p w14:paraId="384E3C37" w14:textId="77777777" w:rsidR="0049417D" w:rsidRPr="000C6515" w:rsidRDefault="0049417D" w:rsidP="007558D2">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 xml:space="preserve">Prior </w:t>
            </w:r>
            <w:proofErr w:type="spellStart"/>
            <w:r w:rsidRPr="000C6515">
              <w:rPr>
                <w:rFonts w:asciiTheme="minorHAnsi" w:hAnsiTheme="minorHAnsi" w:cstheme="minorHAnsi"/>
                <w:b/>
                <w:bCs/>
                <w:sz w:val="20"/>
                <w:lang w:val="en-GB" w:eastAsia="en-GB"/>
              </w:rPr>
              <w:t>BRAFi</w:t>
            </w:r>
            <w:proofErr w:type="spellEnd"/>
            <w:r w:rsidRPr="000C6515">
              <w:rPr>
                <w:rFonts w:asciiTheme="minorHAnsi" w:hAnsiTheme="minorHAnsi" w:cstheme="minorHAnsi"/>
                <w:b/>
                <w:bCs/>
                <w:sz w:val="20"/>
                <w:lang w:val="en-GB" w:eastAsia="en-GB"/>
              </w:rPr>
              <w:t>/MEKi therapy</w:t>
            </w:r>
          </w:p>
        </w:tc>
        <w:tc>
          <w:tcPr>
            <w:tcW w:w="1701" w:type="dxa"/>
            <w:tcBorders>
              <w:top w:val="nil"/>
              <w:left w:val="nil"/>
              <w:bottom w:val="nil"/>
              <w:right w:val="nil"/>
            </w:tcBorders>
            <w:shd w:val="clear" w:color="000000" w:fill="FFFFFF"/>
            <w:noWrap/>
            <w:vAlign w:val="bottom"/>
            <w:hideMark/>
          </w:tcPr>
          <w:p w14:paraId="2C68ED6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5068B068"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5B4468C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6A73D8A7"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0A16F526" w14:textId="77777777" w:rsidTr="007558D2">
        <w:trPr>
          <w:trHeight w:val="300"/>
        </w:trPr>
        <w:tc>
          <w:tcPr>
            <w:tcW w:w="2977" w:type="dxa"/>
            <w:tcBorders>
              <w:top w:val="nil"/>
              <w:left w:val="nil"/>
              <w:bottom w:val="nil"/>
              <w:right w:val="nil"/>
            </w:tcBorders>
            <w:shd w:val="clear" w:color="000000" w:fill="FFFFFF"/>
            <w:noWrap/>
            <w:vAlign w:val="bottom"/>
            <w:hideMark/>
          </w:tcPr>
          <w:p w14:paraId="5FA28A71"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No</w:t>
            </w:r>
          </w:p>
        </w:tc>
        <w:tc>
          <w:tcPr>
            <w:tcW w:w="1701" w:type="dxa"/>
            <w:tcBorders>
              <w:top w:val="nil"/>
              <w:left w:val="nil"/>
              <w:bottom w:val="nil"/>
              <w:right w:val="nil"/>
            </w:tcBorders>
            <w:shd w:val="clear" w:color="000000" w:fill="FFFFFF"/>
            <w:noWrap/>
            <w:vAlign w:val="bottom"/>
            <w:hideMark/>
          </w:tcPr>
          <w:p w14:paraId="79A5FBA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15 (33.3%)</w:t>
            </w:r>
          </w:p>
        </w:tc>
        <w:tc>
          <w:tcPr>
            <w:tcW w:w="1680" w:type="dxa"/>
            <w:tcBorders>
              <w:top w:val="nil"/>
              <w:left w:val="nil"/>
              <w:bottom w:val="nil"/>
              <w:right w:val="nil"/>
            </w:tcBorders>
            <w:shd w:val="clear" w:color="000000" w:fill="FFFFFF"/>
            <w:noWrap/>
            <w:vAlign w:val="bottom"/>
            <w:hideMark/>
          </w:tcPr>
          <w:p w14:paraId="6FB4E187"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25 (69.4%)</w:t>
            </w:r>
          </w:p>
        </w:tc>
        <w:tc>
          <w:tcPr>
            <w:tcW w:w="1658" w:type="dxa"/>
            <w:tcBorders>
              <w:top w:val="nil"/>
              <w:left w:val="nil"/>
              <w:bottom w:val="nil"/>
              <w:right w:val="nil"/>
            </w:tcBorders>
            <w:shd w:val="clear" w:color="000000" w:fill="FFFFFF"/>
            <w:noWrap/>
            <w:vAlign w:val="bottom"/>
            <w:hideMark/>
          </w:tcPr>
          <w:p w14:paraId="093CF58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40 (49.4%)</w:t>
            </w:r>
          </w:p>
        </w:tc>
        <w:tc>
          <w:tcPr>
            <w:tcW w:w="909" w:type="dxa"/>
            <w:tcBorders>
              <w:top w:val="nil"/>
              <w:left w:val="nil"/>
              <w:bottom w:val="nil"/>
              <w:right w:val="nil"/>
            </w:tcBorders>
            <w:shd w:val="clear" w:color="000000" w:fill="FFFFFF"/>
            <w:noWrap/>
            <w:vAlign w:val="bottom"/>
            <w:hideMark/>
          </w:tcPr>
          <w:p w14:paraId="02A4DF4B"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0.0081</w:t>
            </w:r>
          </w:p>
        </w:tc>
      </w:tr>
      <w:tr w:rsidR="0049417D" w:rsidRPr="000C6515" w14:paraId="155952A8" w14:textId="77777777" w:rsidTr="007558D2">
        <w:trPr>
          <w:trHeight w:val="300"/>
        </w:trPr>
        <w:tc>
          <w:tcPr>
            <w:tcW w:w="2977" w:type="dxa"/>
            <w:tcBorders>
              <w:top w:val="nil"/>
              <w:left w:val="nil"/>
              <w:bottom w:val="nil"/>
              <w:right w:val="nil"/>
            </w:tcBorders>
            <w:shd w:val="clear" w:color="000000" w:fill="FFFFFF"/>
            <w:noWrap/>
            <w:vAlign w:val="bottom"/>
            <w:hideMark/>
          </w:tcPr>
          <w:p w14:paraId="2DC76F6D"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Yes</w:t>
            </w:r>
          </w:p>
        </w:tc>
        <w:tc>
          <w:tcPr>
            <w:tcW w:w="1701" w:type="dxa"/>
            <w:tcBorders>
              <w:top w:val="nil"/>
              <w:left w:val="nil"/>
              <w:bottom w:val="nil"/>
              <w:right w:val="nil"/>
            </w:tcBorders>
            <w:shd w:val="clear" w:color="000000" w:fill="FFFFFF"/>
            <w:noWrap/>
            <w:vAlign w:val="bottom"/>
            <w:hideMark/>
          </w:tcPr>
          <w:p w14:paraId="570A710B"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18 (40.0%)</w:t>
            </w:r>
          </w:p>
        </w:tc>
        <w:tc>
          <w:tcPr>
            <w:tcW w:w="1680" w:type="dxa"/>
            <w:tcBorders>
              <w:top w:val="nil"/>
              <w:left w:val="nil"/>
              <w:bottom w:val="nil"/>
              <w:right w:val="nil"/>
            </w:tcBorders>
            <w:shd w:val="clear" w:color="000000" w:fill="FFFFFF"/>
            <w:noWrap/>
            <w:vAlign w:val="bottom"/>
            <w:hideMark/>
          </w:tcPr>
          <w:p w14:paraId="469F966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 (16.7%)</w:t>
            </w:r>
          </w:p>
        </w:tc>
        <w:tc>
          <w:tcPr>
            <w:tcW w:w="1658" w:type="dxa"/>
            <w:tcBorders>
              <w:top w:val="nil"/>
              <w:left w:val="nil"/>
              <w:bottom w:val="nil"/>
              <w:right w:val="nil"/>
            </w:tcBorders>
            <w:shd w:val="clear" w:color="000000" w:fill="FFFFFF"/>
            <w:noWrap/>
            <w:vAlign w:val="bottom"/>
            <w:hideMark/>
          </w:tcPr>
          <w:p w14:paraId="73593EF6"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24 (29.6%)</w:t>
            </w:r>
          </w:p>
        </w:tc>
        <w:tc>
          <w:tcPr>
            <w:tcW w:w="909" w:type="dxa"/>
            <w:tcBorders>
              <w:top w:val="nil"/>
              <w:left w:val="nil"/>
              <w:bottom w:val="nil"/>
              <w:right w:val="nil"/>
            </w:tcBorders>
            <w:shd w:val="clear" w:color="000000" w:fill="FFFFFF"/>
            <w:noWrap/>
            <w:vAlign w:val="bottom"/>
            <w:hideMark/>
          </w:tcPr>
          <w:p w14:paraId="41D14BE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5C92B2FC" w14:textId="77777777" w:rsidTr="007558D2">
        <w:trPr>
          <w:trHeight w:val="300"/>
        </w:trPr>
        <w:tc>
          <w:tcPr>
            <w:tcW w:w="2977" w:type="dxa"/>
            <w:tcBorders>
              <w:top w:val="nil"/>
              <w:left w:val="nil"/>
              <w:bottom w:val="nil"/>
              <w:right w:val="nil"/>
            </w:tcBorders>
            <w:shd w:val="clear" w:color="000000" w:fill="FFFFFF"/>
            <w:noWrap/>
            <w:vAlign w:val="bottom"/>
            <w:hideMark/>
          </w:tcPr>
          <w:p w14:paraId="1EC4AEEE"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7A77A74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12 (26.7%)</w:t>
            </w:r>
          </w:p>
        </w:tc>
        <w:tc>
          <w:tcPr>
            <w:tcW w:w="1680" w:type="dxa"/>
            <w:tcBorders>
              <w:top w:val="nil"/>
              <w:left w:val="nil"/>
              <w:bottom w:val="nil"/>
              <w:right w:val="nil"/>
            </w:tcBorders>
            <w:shd w:val="clear" w:color="000000" w:fill="FFFFFF"/>
            <w:noWrap/>
            <w:vAlign w:val="bottom"/>
            <w:hideMark/>
          </w:tcPr>
          <w:p w14:paraId="5B58CE7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 (13.9%)</w:t>
            </w:r>
          </w:p>
        </w:tc>
        <w:tc>
          <w:tcPr>
            <w:tcW w:w="1658" w:type="dxa"/>
            <w:tcBorders>
              <w:top w:val="nil"/>
              <w:left w:val="nil"/>
              <w:bottom w:val="nil"/>
              <w:right w:val="nil"/>
            </w:tcBorders>
            <w:shd w:val="clear" w:color="000000" w:fill="FFFFFF"/>
            <w:noWrap/>
            <w:vAlign w:val="bottom"/>
            <w:hideMark/>
          </w:tcPr>
          <w:p w14:paraId="78F69C1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17 (21.0%)</w:t>
            </w:r>
          </w:p>
        </w:tc>
        <w:tc>
          <w:tcPr>
            <w:tcW w:w="909" w:type="dxa"/>
            <w:tcBorders>
              <w:top w:val="nil"/>
              <w:left w:val="nil"/>
              <w:bottom w:val="nil"/>
              <w:right w:val="nil"/>
            </w:tcBorders>
            <w:shd w:val="clear" w:color="000000" w:fill="FFFFFF"/>
            <w:noWrap/>
            <w:vAlign w:val="bottom"/>
            <w:hideMark/>
          </w:tcPr>
          <w:p w14:paraId="27CF739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21C2C0A4" w14:textId="77777777" w:rsidTr="007558D2">
        <w:trPr>
          <w:trHeight w:val="300"/>
        </w:trPr>
        <w:tc>
          <w:tcPr>
            <w:tcW w:w="2977" w:type="dxa"/>
            <w:tcBorders>
              <w:top w:val="nil"/>
              <w:left w:val="nil"/>
              <w:bottom w:val="nil"/>
              <w:right w:val="nil"/>
            </w:tcBorders>
            <w:shd w:val="clear" w:color="000000" w:fill="FFFFFF"/>
            <w:noWrap/>
            <w:vAlign w:val="bottom"/>
            <w:hideMark/>
          </w:tcPr>
          <w:p w14:paraId="4F3220F0" w14:textId="77777777" w:rsidR="0049417D" w:rsidRPr="000C6515" w:rsidRDefault="0049417D" w:rsidP="007558D2">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 xml:space="preserve">Prior adjuvant </w:t>
            </w:r>
            <w:proofErr w:type="spellStart"/>
            <w:r w:rsidRPr="000C6515">
              <w:rPr>
                <w:rFonts w:asciiTheme="minorHAnsi" w:hAnsiTheme="minorHAnsi" w:cstheme="minorHAnsi"/>
                <w:b/>
                <w:bCs/>
                <w:sz w:val="20"/>
                <w:lang w:val="en-GB" w:eastAsia="en-GB"/>
              </w:rPr>
              <w:t>IFNγ</w:t>
            </w:r>
            <w:proofErr w:type="spellEnd"/>
            <w:r w:rsidRPr="000C6515">
              <w:rPr>
                <w:rFonts w:asciiTheme="minorHAnsi" w:hAnsiTheme="minorHAnsi" w:cstheme="minorHAnsi"/>
                <w:b/>
                <w:bCs/>
                <w:sz w:val="20"/>
                <w:lang w:val="en-GB" w:eastAsia="en-GB"/>
              </w:rPr>
              <w:t xml:space="preserve"> treatment</w:t>
            </w:r>
          </w:p>
        </w:tc>
        <w:tc>
          <w:tcPr>
            <w:tcW w:w="1701" w:type="dxa"/>
            <w:tcBorders>
              <w:top w:val="nil"/>
              <w:left w:val="nil"/>
              <w:bottom w:val="nil"/>
              <w:right w:val="nil"/>
            </w:tcBorders>
            <w:shd w:val="clear" w:color="000000" w:fill="FFFFFF"/>
            <w:noWrap/>
            <w:vAlign w:val="bottom"/>
            <w:hideMark/>
          </w:tcPr>
          <w:p w14:paraId="512680E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4D2C4FC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37FE2731"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2C3253B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365F0103" w14:textId="77777777" w:rsidTr="007558D2">
        <w:trPr>
          <w:trHeight w:val="300"/>
        </w:trPr>
        <w:tc>
          <w:tcPr>
            <w:tcW w:w="2977" w:type="dxa"/>
            <w:tcBorders>
              <w:top w:val="nil"/>
              <w:left w:val="nil"/>
              <w:bottom w:val="nil"/>
              <w:right w:val="nil"/>
            </w:tcBorders>
            <w:shd w:val="clear" w:color="000000" w:fill="FFFFFF"/>
            <w:noWrap/>
            <w:vAlign w:val="bottom"/>
            <w:hideMark/>
          </w:tcPr>
          <w:p w14:paraId="476524A7"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No</w:t>
            </w:r>
          </w:p>
        </w:tc>
        <w:tc>
          <w:tcPr>
            <w:tcW w:w="1701" w:type="dxa"/>
            <w:tcBorders>
              <w:top w:val="nil"/>
              <w:left w:val="nil"/>
              <w:bottom w:val="nil"/>
              <w:right w:val="nil"/>
            </w:tcBorders>
            <w:shd w:val="clear" w:color="000000" w:fill="FFFFFF"/>
            <w:noWrap/>
            <w:vAlign w:val="bottom"/>
            <w:hideMark/>
          </w:tcPr>
          <w:p w14:paraId="0E3BE2A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19 (42.2%)</w:t>
            </w:r>
          </w:p>
        </w:tc>
        <w:tc>
          <w:tcPr>
            <w:tcW w:w="1680" w:type="dxa"/>
            <w:tcBorders>
              <w:top w:val="nil"/>
              <w:left w:val="nil"/>
              <w:bottom w:val="nil"/>
              <w:right w:val="nil"/>
            </w:tcBorders>
            <w:shd w:val="clear" w:color="000000" w:fill="FFFFFF"/>
            <w:noWrap/>
            <w:vAlign w:val="bottom"/>
            <w:hideMark/>
          </w:tcPr>
          <w:p w14:paraId="2A73CFA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19 (52.8%)</w:t>
            </w:r>
          </w:p>
        </w:tc>
        <w:tc>
          <w:tcPr>
            <w:tcW w:w="1658" w:type="dxa"/>
            <w:tcBorders>
              <w:top w:val="nil"/>
              <w:left w:val="nil"/>
              <w:bottom w:val="nil"/>
              <w:right w:val="nil"/>
            </w:tcBorders>
            <w:shd w:val="clear" w:color="000000" w:fill="FFFFFF"/>
            <w:noWrap/>
            <w:vAlign w:val="bottom"/>
            <w:hideMark/>
          </w:tcPr>
          <w:p w14:paraId="37F30EF8"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38 (46.9%)</w:t>
            </w:r>
          </w:p>
        </w:tc>
        <w:tc>
          <w:tcPr>
            <w:tcW w:w="909" w:type="dxa"/>
            <w:tcBorders>
              <w:top w:val="nil"/>
              <w:left w:val="nil"/>
              <w:bottom w:val="nil"/>
              <w:right w:val="nil"/>
            </w:tcBorders>
            <w:shd w:val="clear" w:color="000000" w:fill="FFFFFF"/>
            <w:noWrap/>
            <w:vAlign w:val="bottom"/>
            <w:hideMark/>
          </w:tcPr>
          <w:p w14:paraId="029201E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w:t>
            </w:r>
          </w:p>
        </w:tc>
      </w:tr>
      <w:tr w:rsidR="0049417D" w:rsidRPr="000C6515" w14:paraId="2D868B46" w14:textId="77777777" w:rsidTr="007558D2">
        <w:trPr>
          <w:trHeight w:val="300"/>
        </w:trPr>
        <w:tc>
          <w:tcPr>
            <w:tcW w:w="2977" w:type="dxa"/>
            <w:tcBorders>
              <w:top w:val="nil"/>
              <w:left w:val="nil"/>
              <w:bottom w:val="nil"/>
              <w:right w:val="nil"/>
            </w:tcBorders>
            <w:shd w:val="clear" w:color="000000" w:fill="FFFFFF"/>
            <w:noWrap/>
            <w:vAlign w:val="bottom"/>
            <w:hideMark/>
          </w:tcPr>
          <w:p w14:paraId="75B6959F"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Yes</w:t>
            </w:r>
          </w:p>
        </w:tc>
        <w:tc>
          <w:tcPr>
            <w:tcW w:w="1701" w:type="dxa"/>
            <w:tcBorders>
              <w:top w:val="nil"/>
              <w:left w:val="nil"/>
              <w:bottom w:val="nil"/>
              <w:right w:val="nil"/>
            </w:tcBorders>
            <w:shd w:val="clear" w:color="000000" w:fill="FFFFFF"/>
            <w:noWrap/>
            <w:vAlign w:val="bottom"/>
            <w:hideMark/>
          </w:tcPr>
          <w:p w14:paraId="7896FB2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10 (22.2%)</w:t>
            </w:r>
          </w:p>
        </w:tc>
        <w:tc>
          <w:tcPr>
            <w:tcW w:w="1680" w:type="dxa"/>
            <w:tcBorders>
              <w:top w:val="nil"/>
              <w:left w:val="nil"/>
              <w:bottom w:val="nil"/>
              <w:right w:val="nil"/>
            </w:tcBorders>
            <w:shd w:val="clear" w:color="000000" w:fill="FFFFFF"/>
            <w:noWrap/>
            <w:vAlign w:val="bottom"/>
            <w:hideMark/>
          </w:tcPr>
          <w:p w14:paraId="532F0ED1"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10 (27.8%)</w:t>
            </w:r>
          </w:p>
        </w:tc>
        <w:tc>
          <w:tcPr>
            <w:tcW w:w="1658" w:type="dxa"/>
            <w:tcBorders>
              <w:top w:val="nil"/>
              <w:left w:val="nil"/>
              <w:bottom w:val="nil"/>
              <w:right w:val="nil"/>
            </w:tcBorders>
            <w:shd w:val="clear" w:color="000000" w:fill="FFFFFF"/>
            <w:noWrap/>
            <w:vAlign w:val="bottom"/>
            <w:hideMark/>
          </w:tcPr>
          <w:p w14:paraId="4F58528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20 (24.7%)</w:t>
            </w:r>
          </w:p>
        </w:tc>
        <w:tc>
          <w:tcPr>
            <w:tcW w:w="909" w:type="dxa"/>
            <w:tcBorders>
              <w:top w:val="nil"/>
              <w:left w:val="nil"/>
              <w:bottom w:val="nil"/>
              <w:right w:val="nil"/>
            </w:tcBorders>
            <w:shd w:val="clear" w:color="000000" w:fill="FFFFFF"/>
            <w:noWrap/>
            <w:vAlign w:val="bottom"/>
            <w:hideMark/>
          </w:tcPr>
          <w:p w14:paraId="0A63B0E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36797346" w14:textId="77777777" w:rsidTr="007558D2">
        <w:trPr>
          <w:trHeight w:val="300"/>
        </w:trPr>
        <w:tc>
          <w:tcPr>
            <w:tcW w:w="2977" w:type="dxa"/>
            <w:tcBorders>
              <w:top w:val="nil"/>
              <w:left w:val="nil"/>
              <w:bottom w:val="nil"/>
              <w:right w:val="nil"/>
            </w:tcBorders>
            <w:shd w:val="clear" w:color="000000" w:fill="FFFFFF"/>
            <w:noWrap/>
            <w:vAlign w:val="bottom"/>
            <w:hideMark/>
          </w:tcPr>
          <w:p w14:paraId="1D99D1DA"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31144E5F"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16 (35.6%)</w:t>
            </w:r>
          </w:p>
        </w:tc>
        <w:tc>
          <w:tcPr>
            <w:tcW w:w="1680" w:type="dxa"/>
            <w:tcBorders>
              <w:top w:val="nil"/>
              <w:left w:val="nil"/>
              <w:bottom w:val="nil"/>
              <w:right w:val="nil"/>
            </w:tcBorders>
            <w:shd w:val="clear" w:color="000000" w:fill="FFFFFF"/>
            <w:noWrap/>
            <w:vAlign w:val="bottom"/>
            <w:hideMark/>
          </w:tcPr>
          <w:p w14:paraId="730F527F"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7 (19.4%)</w:t>
            </w:r>
          </w:p>
        </w:tc>
        <w:tc>
          <w:tcPr>
            <w:tcW w:w="1658" w:type="dxa"/>
            <w:tcBorders>
              <w:top w:val="nil"/>
              <w:left w:val="nil"/>
              <w:bottom w:val="nil"/>
              <w:right w:val="nil"/>
            </w:tcBorders>
            <w:shd w:val="clear" w:color="000000" w:fill="FFFFFF"/>
            <w:noWrap/>
            <w:vAlign w:val="bottom"/>
            <w:hideMark/>
          </w:tcPr>
          <w:p w14:paraId="2DDCD6F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23 (28.4%)</w:t>
            </w:r>
          </w:p>
        </w:tc>
        <w:tc>
          <w:tcPr>
            <w:tcW w:w="909" w:type="dxa"/>
            <w:tcBorders>
              <w:top w:val="nil"/>
              <w:left w:val="nil"/>
              <w:bottom w:val="nil"/>
              <w:right w:val="nil"/>
            </w:tcBorders>
            <w:shd w:val="clear" w:color="000000" w:fill="FFFFFF"/>
            <w:noWrap/>
            <w:vAlign w:val="bottom"/>
            <w:hideMark/>
          </w:tcPr>
          <w:p w14:paraId="0C305D56"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67FF41F5" w14:textId="77777777" w:rsidTr="007558D2">
        <w:trPr>
          <w:trHeight w:val="300"/>
        </w:trPr>
        <w:tc>
          <w:tcPr>
            <w:tcW w:w="2977" w:type="dxa"/>
            <w:tcBorders>
              <w:top w:val="nil"/>
              <w:left w:val="nil"/>
              <w:bottom w:val="nil"/>
              <w:right w:val="nil"/>
            </w:tcBorders>
            <w:shd w:val="clear" w:color="000000" w:fill="FFFFFF"/>
            <w:noWrap/>
            <w:vAlign w:val="bottom"/>
            <w:hideMark/>
          </w:tcPr>
          <w:p w14:paraId="207DF4E5" w14:textId="77777777" w:rsidR="0049417D" w:rsidRPr="000C6515" w:rsidRDefault="0049417D" w:rsidP="007558D2">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Sex</w:t>
            </w:r>
          </w:p>
        </w:tc>
        <w:tc>
          <w:tcPr>
            <w:tcW w:w="1701" w:type="dxa"/>
            <w:tcBorders>
              <w:top w:val="nil"/>
              <w:left w:val="nil"/>
              <w:bottom w:val="nil"/>
              <w:right w:val="nil"/>
            </w:tcBorders>
            <w:shd w:val="clear" w:color="000000" w:fill="FFFFFF"/>
            <w:noWrap/>
            <w:vAlign w:val="bottom"/>
            <w:hideMark/>
          </w:tcPr>
          <w:p w14:paraId="1B28B97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045F5CD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5978E1A5"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0D754C5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47E0AB80" w14:textId="77777777" w:rsidTr="007558D2">
        <w:trPr>
          <w:trHeight w:val="300"/>
        </w:trPr>
        <w:tc>
          <w:tcPr>
            <w:tcW w:w="2977" w:type="dxa"/>
            <w:tcBorders>
              <w:top w:val="nil"/>
              <w:left w:val="nil"/>
              <w:bottom w:val="nil"/>
              <w:right w:val="nil"/>
            </w:tcBorders>
            <w:shd w:val="clear" w:color="000000" w:fill="FFFFFF"/>
            <w:noWrap/>
            <w:vAlign w:val="bottom"/>
            <w:hideMark/>
          </w:tcPr>
          <w:p w14:paraId="46923A5B"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Male</w:t>
            </w:r>
          </w:p>
        </w:tc>
        <w:tc>
          <w:tcPr>
            <w:tcW w:w="1701" w:type="dxa"/>
            <w:tcBorders>
              <w:top w:val="nil"/>
              <w:left w:val="nil"/>
              <w:bottom w:val="nil"/>
              <w:right w:val="nil"/>
            </w:tcBorders>
            <w:shd w:val="clear" w:color="000000" w:fill="FFFFFF"/>
            <w:noWrap/>
            <w:vAlign w:val="bottom"/>
            <w:hideMark/>
          </w:tcPr>
          <w:p w14:paraId="72D5938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25 (55.6%)</w:t>
            </w:r>
          </w:p>
        </w:tc>
        <w:tc>
          <w:tcPr>
            <w:tcW w:w="1680" w:type="dxa"/>
            <w:tcBorders>
              <w:top w:val="nil"/>
              <w:left w:val="nil"/>
              <w:bottom w:val="nil"/>
              <w:right w:val="nil"/>
            </w:tcBorders>
            <w:shd w:val="clear" w:color="000000" w:fill="FFFFFF"/>
            <w:noWrap/>
            <w:vAlign w:val="bottom"/>
            <w:hideMark/>
          </w:tcPr>
          <w:p w14:paraId="068A1736"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23 (63.9%)</w:t>
            </w:r>
          </w:p>
        </w:tc>
        <w:tc>
          <w:tcPr>
            <w:tcW w:w="1658" w:type="dxa"/>
            <w:tcBorders>
              <w:top w:val="nil"/>
              <w:left w:val="nil"/>
              <w:bottom w:val="nil"/>
              <w:right w:val="nil"/>
            </w:tcBorders>
            <w:shd w:val="clear" w:color="000000" w:fill="FFFFFF"/>
            <w:noWrap/>
            <w:vAlign w:val="bottom"/>
            <w:hideMark/>
          </w:tcPr>
          <w:p w14:paraId="7AA932A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48 (59.3%)</w:t>
            </w:r>
          </w:p>
        </w:tc>
        <w:tc>
          <w:tcPr>
            <w:tcW w:w="909" w:type="dxa"/>
            <w:tcBorders>
              <w:top w:val="nil"/>
              <w:left w:val="nil"/>
              <w:bottom w:val="nil"/>
              <w:right w:val="nil"/>
            </w:tcBorders>
            <w:shd w:val="clear" w:color="000000" w:fill="FFFFFF"/>
            <w:noWrap/>
            <w:vAlign w:val="bottom"/>
            <w:hideMark/>
          </w:tcPr>
          <w:p w14:paraId="480A22A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0.595</w:t>
            </w:r>
          </w:p>
        </w:tc>
      </w:tr>
      <w:tr w:rsidR="0049417D" w:rsidRPr="000C6515" w14:paraId="640847DC" w14:textId="77777777" w:rsidTr="007558D2">
        <w:trPr>
          <w:trHeight w:val="300"/>
        </w:trPr>
        <w:tc>
          <w:tcPr>
            <w:tcW w:w="2977" w:type="dxa"/>
            <w:tcBorders>
              <w:top w:val="nil"/>
              <w:left w:val="nil"/>
              <w:bottom w:val="nil"/>
              <w:right w:val="nil"/>
            </w:tcBorders>
            <w:shd w:val="clear" w:color="000000" w:fill="FFFFFF"/>
            <w:noWrap/>
            <w:vAlign w:val="bottom"/>
            <w:hideMark/>
          </w:tcPr>
          <w:p w14:paraId="11201BE1"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Female</w:t>
            </w:r>
          </w:p>
        </w:tc>
        <w:tc>
          <w:tcPr>
            <w:tcW w:w="1701" w:type="dxa"/>
            <w:tcBorders>
              <w:top w:val="nil"/>
              <w:left w:val="nil"/>
              <w:bottom w:val="nil"/>
              <w:right w:val="nil"/>
            </w:tcBorders>
            <w:shd w:val="clear" w:color="000000" w:fill="FFFFFF"/>
            <w:noWrap/>
            <w:vAlign w:val="bottom"/>
            <w:hideMark/>
          </w:tcPr>
          <w:p w14:paraId="17DA3A11"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20 (44.4%)</w:t>
            </w:r>
          </w:p>
        </w:tc>
        <w:tc>
          <w:tcPr>
            <w:tcW w:w="1680" w:type="dxa"/>
            <w:tcBorders>
              <w:top w:val="nil"/>
              <w:left w:val="nil"/>
              <w:bottom w:val="nil"/>
              <w:right w:val="nil"/>
            </w:tcBorders>
            <w:shd w:val="clear" w:color="000000" w:fill="FFFFFF"/>
            <w:noWrap/>
            <w:vAlign w:val="bottom"/>
            <w:hideMark/>
          </w:tcPr>
          <w:p w14:paraId="29F261E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13 (36.1%)</w:t>
            </w:r>
          </w:p>
        </w:tc>
        <w:tc>
          <w:tcPr>
            <w:tcW w:w="1658" w:type="dxa"/>
            <w:tcBorders>
              <w:top w:val="nil"/>
              <w:left w:val="nil"/>
              <w:bottom w:val="nil"/>
              <w:right w:val="nil"/>
            </w:tcBorders>
            <w:shd w:val="clear" w:color="000000" w:fill="FFFFFF"/>
            <w:noWrap/>
            <w:vAlign w:val="bottom"/>
            <w:hideMark/>
          </w:tcPr>
          <w:p w14:paraId="52A30946"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33 (40.7%)</w:t>
            </w:r>
          </w:p>
        </w:tc>
        <w:tc>
          <w:tcPr>
            <w:tcW w:w="909" w:type="dxa"/>
            <w:tcBorders>
              <w:top w:val="nil"/>
              <w:left w:val="nil"/>
              <w:bottom w:val="nil"/>
              <w:right w:val="nil"/>
            </w:tcBorders>
            <w:shd w:val="clear" w:color="000000" w:fill="FFFFFF"/>
            <w:noWrap/>
            <w:vAlign w:val="bottom"/>
            <w:hideMark/>
          </w:tcPr>
          <w:p w14:paraId="53A7B645"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3A386209" w14:textId="77777777" w:rsidTr="007558D2">
        <w:trPr>
          <w:trHeight w:val="300"/>
        </w:trPr>
        <w:tc>
          <w:tcPr>
            <w:tcW w:w="2977" w:type="dxa"/>
            <w:tcBorders>
              <w:top w:val="nil"/>
              <w:left w:val="nil"/>
              <w:bottom w:val="nil"/>
              <w:right w:val="nil"/>
            </w:tcBorders>
            <w:shd w:val="clear" w:color="000000" w:fill="FFFFFF"/>
            <w:noWrap/>
            <w:vAlign w:val="bottom"/>
            <w:hideMark/>
          </w:tcPr>
          <w:p w14:paraId="2CB9B81C" w14:textId="77777777" w:rsidR="0049417D" w:rsidRPr="000C6515" w:rsidRDefault="0049417D" w:rsidP="007558D2">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ECOG performance status</w:t>
            </w:r>
          </w:p>
        </w:tc>
        <w:tc>
          <w:tcPr>
            <w:tcW w:w="1701" w:type="dxa"/>
            <w:tcBorders>
              <w:top w:val="nil"/>
              <w:left w:val="nil"/>
              <w:bottom w:val="nil"/>
              <w:right w:val="nil"/>
            </w:tcBorders>
            <w:shd w:val="clear" w:color="000000" w:fill="FFFFFF"/>
            <w:noWrap/>
            <w:vAlign w:val="bottom"/>
            <w:hideMark/>
          </w:tcPr>
          <w:p w14:paraId="6BD8E74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7B2E9311"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44CCFD92"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07289067"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26B2D7C0" w14:textId="77777777" w:rsidTr="007558D2">
        <w:trPr>
          <w:trHeight w:val="300"/>
        </w:trPr>
        <w:tc>
          <w:tcPr>
            <w:tcW w:w="2977" w:type="dxa"/>
            <w:tcBorders>
              <w:top w:val="nil"/>
              <w:left w:val="nil"/>
              <w:bottom w:val="nil"/>
              <w:right w:val="nil"/>
            </w:tcBorders>
            <w:shd w:val="clear" w:color="000000" w:fill="FFFFFF"/>
            <w:noWrap/>
            <w:vAlign w:val="bottom"/>
            <w:hideMark/>
          </w:tcPr>
          <w:p w14:paraId="2015C9F7"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0</w:t>
            </w:r>
          </w:p>
        </w:tc>
        <w:tc>
          <w:tcPr>
            <w:tcW w:w="1701" w:type="dxa"/>
            <w:tcBorders>
              <w:top w:val="nil"/>
              <w:left w:val="nil"/>
              <w:bottom w:val="nil"/>
              <w:right w:val="nil"/>
            </w:tcBorders>
            <w:shd w:val="clear" w:color="000000" w:fill="FFFFFF"/>
            <w:noWrap/>
            <w:vAlign w:val="bottom"/>
            <w:hideMark/>
          </w:tcPr>
          <w:p w14:paraId="7EF1C246"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19 (42.2%)</w:t>
            </w:r>
          </w:p>
        </w:tc>
        <w:tc>
          <w:tcPr>
            <w:tcW w:w="1680" w:type="dxa"/>
            <w:tcBorders>
              <w:top w:val="nil"/>
              <w:left w:val="nil"/>
              <w:bottom w:val="nil"/>
              <w:right w:val="nil"/>
            </w:tcBorders>
            <w:shd w:val="clear" w:color="000000" w:fill="FFFFFF"/>
            <w:noWrap/>
            <w:vAlign w:val="bottom"/>
            <w:hideMark/>
          </w:tcPr>
          <w:p w14:paraId="1BB6E47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23 (63.9%)</w:t>
            </w:r>
          </w:p>
        </w:tc>
        <w:tc>
          <w:tcPr>
            <w:tcW w:w="1658" w:type="dxa"/>
            <w:tcBorders>
              <w:top w:val="nil"/>
              <w:left w:val="nil"/>
              <w:bottom w:val="nil"/>
              <w:right w:val="nil"/>
            </w:tcBorders>
            <w:shd w:val="clear" w:color="000000" w:fill="FFFFFF"/>
            <w:noWrap/>
            <w:vAlign w:val="bottom"/>
            <w:hideMark/>
          </w:tcPr>
          <w:p w14:paraId="5266F4B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42 (51.9%)</w:t>
            </w:r>
          </w:p>
        </w:tc>
        <w:tc>
          <w:tcPr>
            <w:tcW w:w="909" w:type="dxa"/>
            <w:tcBorders>
              <w:top w:val="nil"/>
              <w:left w:val="nil"/>
              <w:bottom w:val="nil"/>
              <w:right w:val="nil"/>
            </w:tcBorders>
            <w:shd w:val="clear" w:color="000000" w:fill="FFFFFF"/>
            <w:noWrap/>
            <w:vAlign w:val="bottom"/>
            <w:hideMark/>
          </w:tcPr>
          <w:p w14:paraId="52C690E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0.094</w:t>
            </w:r>
          </w:p>
        </w:tc>
      </w:tr>
      <w:tr w:rsidR="0049417D" w:rsidRPr="000C6515" w14:paraId="62138E85" w14:textId="77777777" w:rsidTr="007558D2">
        <w:trPr>
          <w:trHeight w:val="300"/>
        </w:trPr>
        <w:tc>
          <w:tcPr>
            <w:tcW w:w="2977" w:type="dxa"/>
            <w:tcBorders>
              <w:top w:val="nil"/>
              <w:left w:val="nil"/>
              <w:bottom w:val="nil"/>
              <w:right w:val="nil"/>
            </w:tcBorders>
            <w:shd w:val="clear" w:color="000000" w:fill="FFFFFF"/>
            <w:noWrap/>
            <w:vAlign w:val="bottom"/>
            <w:hideMark/>
          </w:tcPr>
          <w:p w14:paraId="360B99B2"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1</w:t>
            </w:r>
          </w:p>
        </w:tc>
        <w:tc>
          <w:tcPr>
            <w:tcW w:w="1701" w:type="dxa"/>
            <w:tcBorders>
              <w:top w:val="nil"/>
              <w:left w:val="nil"/>
              <w:bottom w:val="nil"/>
              <w:right w:val="nil"/>
            </w:tcBorders>
            <w:shd w:val="clear" w:color="000000" w:fill="FFFFFF"/>
            <w:noWrap/>
            <w:vAlign w:val="bottom"/>
            <w:hideMark/>
          </w:tcPr>
          <w:p w14:paraId="76141D4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18 (40.0%)</w:t>
            </w:r>
          </w:p>
        </w:tc>
        <w:tc>
          <w:tcPr>
            <w:tcW w:w="1680" w:type="dxa"/>
            <w:tcBorders>
              <w:top w:val="nil"/>
              <w:left w:val="nil"/>
              <w:bottom w:val="nil"/>
              <w:right w:val="nil"/>
            </w:tcBorders>
            <w:shd w:val="clear" w:color="000000" w:fill="FFFFFF"/>
            <w:noWrap/>
            <w:vAlign w:val="bottom"/>
            <w:hideMark/>
          </w:tcPr>
          <w:p w14:paraId="7CB4F26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11 (30.6%)</w:t>
            </w:r>
          </w:p>
        </w:tc>
        <w:tc>
          <w:tcPr>
            <w:tcW w:w="1658" w:type="dxa"/>
            <w:tcBorders>
              <w:top w:val="nil"/>
              <w:left w:val="nil"/>
              <w:bottom w:val="nil"/>
              <w:right w:val="nil"/>
            </w:tcBorders>
            <w:shd w:val="clear" w:color="000000" w:fill="FFFFFF"/>
            <w:noWrap/>
            <w:vAlign w:val="bottom"/>
            <w:hideMark/>
          </w:tcPr>
          <w:p w14:paraId="44C54FAF"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29 (35.8%)</w:t>
            </w:r>
          </w:p>
        </w:tc>
        <w:tc>
          <w:tcPr>
            <w:tcW w:w="909" w:type="dxa"/>
            <w:tcBorders>
              <w:top w:val="nil"/>
              <w:left w:val="nil"/>
              <w:bottom w:val="nil"/>
              <w:right w:val="nil"/>
            </w:tcBorders>
            <w:shd w:val="clear" w:color="000000" w:fill="FFFFFF"/>
            <w:noWrap/>
            <w:vAlign w:val="bottom"/>
            <w:hideMark/>
          </w:tcPr>
          <w:p w14:paraId="608ED1C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152FD66A" w14:textId="77777777" w:rsidTr="0049417D">
        <w:trPr>
          <w:trHeight w:val="300"/>
        </w:trPr>
        <w:tc>
          <w:tcPr>
            <w:tcW w:w="2977" w:type="dxa"/>
            <w:tcBorders>
              <w:top w:val="nil"/>
              <w:left w:val="nil"/>
              <w:bottom w:val="single" w:sz="18" w:space="0" w:color="auto"/>
              <w:right w:val="nil"/>
            </w:tcBorders>
            <w:shd w:val="clear" w:color="000000" w:fill="FFFFFF"/>
            <w:noWrap/>
            <w:vAlign w:val="bottom"/>
            <w:hideMark/>
          </w:tcPr>
          <w:p w14:paraId="234F777C"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≥2</w:t>
            </w:r>
          </w:p>
        </w:tc>
        <w:tc>
          <w:tcPr>
            <w:tcW w:w="1701" w:type="dxa"/>
            <w:tcBorders>
              <w:top w:val="nil"/>
              <w:left w:val="nil"/>
              <w:bottom w:val="single" w:sz="18" w:space="0" w:color="auto"/>
              <w:right w:val="nil"/>
            </w:tcBorders>
            <w:shd w:val="clear" w:color="000000" w:fill="FFFFFF"/>
            <w:noWrap/>
            <w:vAlign w:val="bottom"/>
            <w:hideMark/>
          </w:tcPr>
          <w:p w14:paraId="3AA78A7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8 (17.8%)</w:t>
            </w:r>
          </w:p>
        </w:tc>
        <w:tc>
          <w:tcPr>
            <w:tcW w:w="1680" w:type="dxa"/>
            <w:tcBorders>
              <w:top w:val="nil"/>
              <w:left w:val="nil"/>
              <w:bottom w:val="single" w:sz="18" w:space="0" w:color="auto"/>
              <w:right w:val="nil"/>
            </w:tcBorders>
            <w:shd w:val="clear" w:color="000000" w:fill="FFFFFF"/>
            <w:noWrap/>
            <w:vAlign w:val="bottom"/>
            <w:hideMark/>
          </w:tcPr>
          <w:p w14:paraId="4878D15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 (5.6%)</w:t>
            </w:r>
          </w:p>
        </w:tc>
        <w:tc>
          <w:tcPr>
            <w:tcW w:w="1658" w:type="dxa"/>
            <w:tcBorders>
              <w:top w:val="nil"/>
              <w:left w:val="nil"/>
              <w:bottom w:val="single" w:sz="18" w:space="0" w:color="auto"/>
              <w:right w:val="nil"/>
            </w:tcBorders>
            <w:shd w:val="clear" w:color="000000" w:fill="FFFFFF"/>
            <w:noWrap/>
            <w:vAlign w:val="bottom"/>
            <w:hideMark/>
          </w:tcPr>
          <w:p w14:paraId="5E0336E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10 (12.3%)</w:t>
            </w:r>
          </w:p>
        </w:tc>
        <w:tc>
          <w:tcPr>
            <w:tcW w:w="909" w:type="dxa"/>
            <w:tcBorders>
              <w:top w:val="nil"/>
              <w:left w:val="nil"/>
              <w:bottom w:val="single" w:sz="18" w:space="0" w:color="auto"/>
              <w:right w:val="nil"/>
            </w:tcBorders>
            <w:shd w:val="clear" w:color="000000" w:fill="FFFFFF"/>
            <w:noWrap/>
            <w:vAlign w:val="bottom"/>
            <w:hideMark/>
          </w:tcPr>
          <w:p w14:paraId="3C5EA01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bl>
    <w:p w14:paraId="6244ADA9" w14:textId="6A18DED6" w:rsidR="00A62E6A" w:rsidRDefault="00A62E6A" w:rsidP="00A62E6A">
      <w:pPr>
        <w:pStyle w:val="MDPI71References"/>
        <w:numPr>
          <w:ilvl w:val="0"/>
          <w:numId w:val="0"/>
        </w:numPr>
        <w:spacing w:after="160" w:line="240" w:lineRule="auto"/>
        <w:rPr>
          <w:rFonts w:asciiTheme="minorHAnsi" w:eastAsia="SimSun" w:hAnsiTheme="minorHAnsi" w:cstheme="minorHAnsi"/>
          <w:sz w:val="20"/>
          <w:lang w:val="en-GB"/>
        </w:rPr>
      </w:pPr>
      <w:proofErr w:type="spellStart"/>
      <w:r w:rsidRPr="00A62E6A">
        <w:rPr>
          <w:rFonts w:asciiTheme="minorHAnsi" w:hAnsiTheme="minorHAnsi" w:cstheme="minorHAnsi"/>
          <w:bCs/>
          <w:sz w:val="20"/>
          <w:lang w:val="en-GB" w:eastAsia="en-GB"/>
        </w:rPr>
        <w:t>BRAFi</w:t>
      </w:r>
      <w:proofErr w:type="spellEnd"/>
      <w:r w:rsidRPr="00A62E6A">
        <w:rPr>
          <w:rFonts w:asciiTheme="minorHAnsi" w:hAnsiTheme="minorHAnsi" w:cstheme="minorHAnsi"/>
          <w:bCs/>
          <w:sz w:val="20"/>
          <w:lang w:val="en-GB" w:eastAsia="en-GB"/>
        </w:rPr>
        <w:t>/MEKi:</w:t>
      </w:r>
      <w:r>
        <w:rPr>
          <w:rFonts w:asciiTheme="minorHAnsi" w:eastAsia="SimSun" w:hAnsiTheme="minorHAnsi" w:cstheme="minorHAnsi"/>
          <w:sz w:val="20"/>
          <w:lang w:val="en-GB"/>
        </w:rPr>
        <w:t xml:space="preserve"> Treatment with BRAF/MEK inhibitors.</w:t>
      </w:r>
      <w:r w:rsidRPr="00A62E6A">
        <w:rPr>
          <w:rFonts w:asciiTheme="minorHAnsi" w:eastAsia="SimSun" w:hAnsiTheme="minorHAnsi" w:cstheme="minorHAnsi"/>
          <w:sz w:val="20"/>
          <w:lang w:val="en-GB"/>
        </w:rPr>
        <w:t xml:space="preserve"> </w:t>
      </w:r>
      <w:r w:rsidRPr="000C6515">
        <w:rPr>
          <w:rFonts w:asciiTheme="minorHAnsi" w:eastAsia="SimSun" w:hAnsiTheme="minorHAnsi" w:cstheme="minorHAnsi"/>
          <w:sz w:val="20"/>
          <w:lang w:val="en-GB"/>
        </w:rPr>
        <w:t xml:space="preserve">ECOG: Eastern Cooperative Oncology Group. </w:t>
      </w:r>
      <w:proofErr w:type="spellStart"/>
      <w:r w:rsidRPr="000C6515">
        <w:rPr>
          <w:rFonts w:asciiTheme="minorHAnsi" w:eastAsia="SimSun" w:hAnsiTheme="minorHAnsi" w:cstheme="minorHAnsi"/>
          <w:sz w:val="20"/>
          <w:lang w:val="en-GB"/>
        </w:rPr>
        <w:t>IFNγ</w:t>
      </w:r>
      <w:proofErr w:type="spellEnd"/>
      <w:r w:rsidRPr="000C6515">
        <w:rPr>
          <w:rFonts w:asciiTheme="minorHAnsi" w:eastAsia="SimSun" w:hAnsiTheme="minorHAnsi" w:cstheme="minorHAnsi"/>
          <w:sz w:val="20"/>
          <w:lang w:val="en-GB"/>
        </w:rPr>
        <w:t xml:space="preserve">: Interferon-γ. Statistical test for categorical data: chi²-test. Statistical test for numerical data: Unequal variances t-test (Welch’s t-test).  </w:t>
      </w:r>
    </w:p>
    <w:p w14:paraId="28694935" w14:textId="433F713B" w:rsidR="00A62E6A" w:rsidDel="00F9230B" w:rsidRDefault="00A62E6A" w:rsidP="00A62E6A">
      <w:pPr>
        <w:pStyle w:val="MDPI71References"/>
        <w:numPr>
          <w:ilvl w:val="0"/>
          <w:numId w:val="0"/>
        </w:numPr>
        <w:spacing w:after="160" w:line="240" w:lineRule="auto"/>
        <w:rPr>
          <w:del w:id="47" w:author="Nisa U" w:date="2024-07-24T13:31:00Z" w16du:dateUtc="2024-07-24T11:31:00Z"/>
          <w:rFonts w:asciiTheme="minorHAnsi" w:eastAsia="SimSun" w:hAnsiTheme="minorHAnsi" w:cstheme="minorHAnsi"/>
          <w:sz w:val="20"/>
          <w:lang w:val="en-GB"/>
        </w:rPr>
      </w:pPr>
    </w:p>
    <w:p w14:paraId="3D3DD291" w14:textId="26CE427E" w:rsidR="00681C70" w:rsidDel="00F9230B" w:rsidRDefault="00681C70" w:rsidP="00A62E6A">
      <w:pPr>
        <w:pStyle w:val="MDPI71References"/>
        <w:numPr>
          <w:ilvl w:val="0"/>
          <w:numId w:val="0"/>
        </w:numPr>
        <w:spacing w:after="160" w:line="240" w:lineRule="auto"/>
        <w:rPr>
          <w:del w:id="48" w:author="Nisa U" w:date="2024-07-24T13:31:00Z" w16du:dateUtc="2024-07-24T11:31:00Z"/>
          <w:rFonts w:asciiTheme="minorHAnsi" w:eastAsia="SimSun" w:hAnsiTheme="minorHAnsi" w:cstheme="minorHAnsi"/>
          <w:sz w:val="20"/>
          <w:lang w:val="en-GB"/>
        </w:rPr>
      </w:pPr>
    </w:p>
    <w:p w14:paraId="2487E6B2" w14:textId="049D3F84" w:rsidR="00A62E6A" w:rsidRPr="000C6515" w:rsidDel="00F9230B" w:rsidRDefault="00A62E6A" w:rsidP="00A62E6A">
      <w:pPr>
        <w:pStyle w:val="MDPI71References"/>
        <w:numPr>
          <w:ilvl w:val="0"/>
          <w:numId w:val="0"/>
        </w:numPr>
        <w:spacing w:after="160" w:line="240" w:lineRule="auto"/>
        <w:rPr>
          <w:del w:id="49" w:author="Nisa U" w:date="2024-07-24T13:31:00Z" w16du:dateUtc="2024-07-24T11:31:00Z"/>
          <w:rFonts w:asciiTheme="minorHAnsi" w:eastAsia="SimSun" w:hAnsiTheme="minorHAnsi" w:cstheme="minorHAnsi"/>
          <w:sz w:val="20"/>
          <w:lang w:val="en-GB"/>
        </w:rPr>
      </w:pPr>
    </w:p>
    <w:p w14:paraId="237B8667" w14:textId="2E4C9478" w:rsidR="0049417D" w:rsidRPr="0049417D" w:rsidRDefault="0049417D" w:rsidP="0049417D">
      <w:pPr>
        <w:pStyle w:val="MDPI71References"/>
        <w:numPr>
          <w:ilvl w:val="0"/>
          <w:numId w:val="0"/>
        </w:numPr>
        <w:spacing w:line="360" w:lineRule="auto"/>
        <w:rPr>
          <w:rFonts w:asciiTheme="minorHAnsi" w:eastAsia="SimSun" w:hAnsiTheme="minorHAnsi" w:cstheme="minorHAnsi"/>
          <w:b/>
          <w:sz w:val="20"/>
          <w:lang w:val="en-GB"/>
        </w:rPr>
      </w:pPr>
      <w:r>
        <w:rPr>
          <w:rFonts w:asciiTheme="minorHAnsi" w:eastAsia="SimSun" w:hAnsiTheme="minorHAnsi" w:cstheme="minorHAnsi"/>
          <w:b/>
          <w:sz w:val="20"/>
          <w:lang w:val="en-GB"/>
        </w:rPr>
        <w:lastRenderedPageBreak/>
        <w:t xml:space="preserve">Table 2: </w:t>
      </w:r>
      <w:proofErr w:type="spellStart"/>
      <w:r>
        <w:rPr>
          <w:rFonts w:asciiTheme="minorHAnsi" w:eastAsia="SimSun" w:hAnsiTheme="minorHAnsi" w:cstheme="minorHAnsi"/>
          <w:b/>
          <w:sz w:val="20"/>
          <w:lang w:val="en-GB"/>
        </w:rPr>
        <w:t>Tumor</w:t>
      </w:r>
      <w:proofErr w:type="spellEnd"/>
      <w:r>
        <w:rPr>
          <w:rFonts w:asciiTheme="minorHAnsi" w:eastAsia="SimSun" w:hAnsiTheme="minorHAnsi" w:cstheme="minorHAnsi"/>
          <w:b/>
          <w:sz w:val="20"/>
          <w:lang w:val="en-GB"/>
        </w:rPr>
        <w:t xml:space="preserve"> characteristics grouped by response to ICI.</w:t>
      </w:r>
    </w:p>
    <w:tbl>
      <w:tblPr>
        <w:tblW w:w="8925" w:type="dxa"/>
        <w:tblLook w:val="04A0" w:firstRow="1" w:lastRow="0" w:firstColumn="1" w:lastColumn="0" w:noHBand="0" w:noVBand="1"/>
      </w:tblPr>
      <w:tblGrid>
        <w:gridCol w:w="2977"/>
        <w:gridCol w:w="1701"/>
        <w:gridCol w:w="1680"/>
        <w:gridCol w:w="1658"/>
        <w:gridCol w:w="909"/>
      </w:tblGrid>
      <w:tr w:rsidR="00545BE4" w:rsidRPr="000C6515" w14:paraId="44682860" w14:textId="77777777" w:rsidTr="0049417D">
        <w:trPr>
          <w:trHeight w:val="315"/>
        </w:trPr>
        <w:tc>
          <w:tcPr>
            <w:tcW w:w="2977" w:type="dxa"/>
            <w:tcBorders>
              <w:top w:val="single" w:sz="12" w:space="0" w:color="auto"/>
              <w:left w:val="nil"/>
              <w:bottom w:val="single" w:sz="8" w:space="0" w:color="auto"/>
              <w:right w:val="nil"/>
            </w:tcBorders>
            <w:shd w:val="clear" w:color="000000" w:fill="FFFFFF"/>
            <w:noWrap/>
            <w:vAlign w:val="bottom"/>
            <w:hideMark/>
          </w:tcPr>
          <w:p w14:paraId="74FDFF85"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701" w:type="dxa"/>
            <w:tcBorders>
              <w:top w:val="single" w:sz="12" w:space="0" w:color="auto"/>
              <w:left w:val="nil"/>
              <w:bottom w:val="single" w:sz="8" w:space="0" w:color="auto"/>
              <w:right w:val="nil"/>
            </w:tcBorders>
            <w:shd w:val="clear" w:color="000000" w:fill="FFFFFF"/>
            <w:noWrap/>
            <w:vAlign w:val="bottom"/>
            <w:hideMark/>
          </w:tcPr>
          <w:p w14:paraId="4F408322" w14:textId="7FFE2D85" w:rsidR="00545BE4" w:rsidRPr="000C6515" w:rsidRDefault="00681C70" w:rsidP="006C14CF">
            <w:pPr>
              <w:spacing w:line="240" w:lineRule="auto"/>
              <w:jc w:val="center"/>
              <w:rPr>
                <w:rFonts w:asciiTheme="minorHAnsi" w:hAnsiTheme="minorHAnsi" w:cstheme="minorHAnsi"/>
                <w:b/>
                <w:bCs/>
                <w:sz w:val="20"/>
                <w:lang w:val="en-GB" w:eastAsia="en-GB"/>
              </w:rPr>
            </w:pPr>
            <w:r>
              <w:rPr>
                <w:rFonts w:asciiTheme="minorHAnsi" w:hAnsiTheme="minorHAnsi" w:cstheme="minorHAnsi"/>
                <w:b/>
                <w:bCs/>
                <w:sz w:val="20"/>
                <w:lang w:val="en-GB" w:eastAsia="en-GB"/>
              </w:rPr>
              <w:t>Non-Responders</w:t>
            </w:r>
            <w:r w:rsidR="00A51DE6" w:rsidRPr="000C6515">
              <w:rPr>
                <w:rFonts w:asciiTheme="minorHAnsi" w:hAnsiTheme="minorHAnsi" w:cstheme="minorHAnsi"/>
                <w:b/>
                <w:bCs/>
                <w:sz w:val="20"/>
                <w:lang w:val="en-GB" w:eastAsia="en-GB"/>
              </w:rPr>
              <w:t xml:space="preserve"> (N=45)</w:t>
            </w:r>
          </w:p>
        </w:tc>
        <w:tc>
          <w:tcPr>
            <w:tcW w:w="1680" w:type="dxa"/>
            <w:tcBorders>
              <w:top w:val="single" w:sz="12" w:space="0" w:color="auto"/>
              <w:left w:val="nil"/>
              <w:bottom w:val="single" w:sz="8" w:space="0" w:color="auto"/>
              <w:right w:val="nil"/>
            </w:tcBorders>
            <w:shd w:val="clear" w:color="000000" w:fill="FFFFFF"/>
            <w:noWrap/>
            <w:vAlign w:val="bottom"/>
            <w:hideMark/>
          </w:tcPr>
          <w:p w14:paraId="78F385E4" w14:textId="09C711E2" w:rsidR="00545BE4" w:rsidRPr="000C6515" w:rsidRDefault="00681C70" w:rsidP="006C14CF">
            <w:pPr>
              <w:spacing w:line="240" w:lineRule="auto"/>
              <w:jc w:val="center"/>
              <w:rPr>
                <w:rFonts w:asciiTheme="minorHAnsi" w:hAnsiTheme="minorHAnsi" w:cstheme="minorHAnsi"/>
                <w:b/>
                <w:bCs/>
                <w:sz w:val="20"/>
                <w:lang w:val="en-GB" w:eastAsia="en-GB"/>
              </w:rPr>
            </w:pPr>
            <w:r>
              <w:rPr>
                <w:rFonts w:asciiTheme="minorHAnsi" w:hAnsiTheme="minorHAnsi" w:cstheme="minorHAnsi"/>
                <w:b/>
                <w:bCs/>
                <w:sz w:val="20"/>
                <w:lang w:val="en-GB" w:eastAsia="en-GB"/>
              </w:rPr>
              <w:t>Responders</w:t>
            </w:r>
            <w:r w:rsidR="00A51DE6" w:rsidRPr="000C6515">
              <w:rPr>
                <w:rFonts w:asciiTheme="minorHAnsi" w:hAnsiTheme="minorHAnsi" w:cstheme="minorHAnsi"/>
                <w:b/>
                <w:bCs/>
                <w:sz w:val="20"/>
                <w:lang w:val="en-GB" w:eastAsia="en-GB"/>
              </w:rPr>
              <w:t xml:space="preserve"> (N=36)</w:t>
            </w:r>
          </w:p>
        </w:tc>
        <w:tc>
          <w:tcPr>
            <w:tcW w:w="1658" w:type="dxa"/>
            <w:tcBorders>
              <w:top w:val="single" w:sz="12" w:space="0" w:color="auto"/>
              <w:left w:val="nil"/>
              <w:bottom w:val="single" w:sz="8" w:space="0" w:color="auto"/>
              <w:right w:val="nil"/>
            </w:tcBorders>
            <w:shd w:val="clear" w:color="000000" w:fill="FFFFFF"/>
            <w:noWrap/>
            <w:vAlign w:val="center"/>
            <w:hideMark/>
          </w:tcPr>
          <w:p w14:paraId="488795FA" w14:textId="77777777" w:rsidR="00A51DE6" w:rsidRPr="000C6515" w:rsidRDefault="00545BE4" w:rsidP="006C14CF">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Overall</w:t>
            </w:r>
            <w:r w:rsidR="00A51DE6" w:rsidRPr="000C6515">
              <w:rPr>
                <w:rFonts w:asciiTheme="minorHAnsi" w:hAnsiTheme="minorHAnsi" w:cstheme="minorHAnsi"/>
                <w:b/>
                <w:bCs/>
                <w:sz w:val="20"/>
                <w:lang w:val="en-GB" w:eastAsia="en-GB"/>
              </w:rPr>
              <w:t xml:space="preserve"> </w:t>
            </w:r>
          </w:p>
          <w:p w14:paraId="3164742A" w14:textId="7A4BC9BF" w:rsidR="00545BE4" w:rsidRPr="000C6515" w:rsidRDefault="00A51DE6" w:rsidP="006C14CF">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(N=81)</w:t>
            </w:r>
          </w:p>
        </w:tc>
        <w:tc>
          <w:tcPr>
            <w:tcW w:w="909" w:type="dxa"/>
            <w:tcBorders>
              <w:top w:val="single" w:sz="12" w:space="0" w:color="auto"/>
              <w:left w:val="nil"/>
              <w:bottom w:val="single" w:sz="8" w:space="0" w:color="auto"/>
              <w:right w:val="nil"/>
            </w:tcBorders>
            <w:shd w:val="clear" w:color="000000" w:fill="FFFFFF"/>
            <w:noWrap/>
            <w:vAlign w:val="center"/>
            <w:hideMark/>
          </w:tcPr>
          <w:p w14:paraId="75C93E4E" w14:textId="77777777" w:rsidR="00545BE4" w:rsidRPr="000C6515" w:rsidRDefault="00545BE4" w:rsidP="006C14CF">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P-value</w:t>
            </w:r>
          </w:p>
        </w:tc>
      </w:tr>
      <w:tr w:rsidR="00545BE4" w:rsidRPr="000C6515" w14:paraId="129AF270" w14:textId="77777777" w:rsidTr="0049417D">
        <w:trPr>
          <w:trHeight w:val="300"/>
        </w:trPr>
        <w:tc>
          <w:tcPr>
            <w:tcW w:w="2977" w:type="dxa"/>
            <w:tcBorders>
              <w:top w:val="nil"/>
              <w:left w:val="nil"/>
              <w:bottom w:val="nil"/>
              <w:right w:val="nil"/>
            </w:tcBorders>
            <w:shd w:val="clear" w:color="000000" w:fill="FFFFFF"/>
            <w:noWrap/>
            <w:vAlign w:val="bottom"/>
            <w:hideMark/>
          </w:tcPr>
          <w:p w14:paraId="3E84199C" w14:textId="77777777" w:rsidR="00545BE4" w:rsidRPr="000C6515" w:rsidRDefault="00545BE4" w:rsidP="006C14CF">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BRAF-status</w:t>
            </w:r>
          </w:p>
        </w:tc>
        <w:tc>
          <w:tcPr>
            <w:tcW w:w="1701" w:type="dxa"/>
            <w:tcBorders>
              <w:top w:val="nil"/>
              <w:left w:val="nil"/>
              <w:bottom w:val="nil"/>
              <w:right w:val="nil"/>
            </w:tcBorders>
            <w:shd w:val="clear" w:color="000000" w:fill="FFFFFF"/>
            <w:noWrap/>
            <w:vAlign w:val="bottom"/>
            <w:hideMark/>
          </w:tcPr>
          <w:p w14:paraId="6CD7514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1B572329"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78EC9F40"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28A665C5"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0FE7E49F" w14:textId="77777777" w:rsidTr="0049417D">
        <w:trPr>
          <w:trHeight w:val="300"/>
        </w:trPr>
        <w:tc>
          <w:tcPr>
            <w:tcW w:w="2977" w:type="dxa"/>
            <w:tcBorders>
              <w:top w:val="nil"/>
              <w:left w:val="nil"/>
              <w:bottom w:val="nil"/>
              <w:right w:val="nil"/>
            </w:tcBorders>
            <w:shd w:val="clear" w:color="000000" w:fill="FFFFFF"/>
            <w:noWrap/>
            <w:vAlign w:val="bottom"/>
            <w:hideMark/>
          </w:tcPr>
          <w:p w14:paraId="5D536B2F"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Wildtype</w:t>
            </w:r>
          </w:p>
        </w:tc>
        <w:tc>
          <w:tcPr>
            <w:tcW w:w="1701" w:type="dxa"/>
            <w:tcBorders>
              <w:top w:val="nil"/>
              <w:left w:val="nil"/>
              <w:bottom w:val="nil"/>
              <w:right w:val="nil"/>
            </w:tcBorders>
            <w:shd w:val="clear" w:color="000000" w:fill="FFFFFF"/>
            <w:noWrap/>
            <w:vAlign w:val="bottom"/>
            <w:hideMark/>
          </w:tcPr>
          <w:p w14:paraId="6443C243"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17 (37.8%)</w:t>
            </w:r>
          </w:p>
        </w:tc>
        <w:tc>
          <w:tcPr>
            <w:tcW w:w="1680" w:type="dxa"/>
            <w:tcBorders>
              <w:top w:val="nil"/>
              <w:left w:val="nil"/>
              <w:bottom w:val="nil"/>
              <w:right w:val="nil"/>
            </w:tcBorders>
            <w:shd w:val="clear" w:color="000000" w:fill="FFFFFF"/>
            <w:noWrap/>
            <w:vAlign w:val="bottom"/>
            <w:hideMark/>
          </w:tcPr>
          <w:p w14:paraId="16807C8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23 (63.9%)</w:t>
            </w:r>
          </w:p>
        </w:tc>
        <w:tc>
          <w:tcPr>
            <w:tcW w:w="1658" w:type="dxa"/>
            <w:tcBorders>
              <w:top w:val="nil"/>
              <w:left w:val="nil"/>
              <w:bottom w:val="nil"/>
              <w:right w:val="nil"/>
            </w:tcBorders>
            <w:shd w:val="clear" w:color="000000" w:fill="FFFFFF"/>
            <w:noWrap/>
            <w:vAlign w:val="bottom"/>
            <w:hideMark/>
          </w:tcPr>
          <w:p w14:paraId="5A36080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40 (49.4%)</w:t>
            </w:r>
          </w:p>
        </w:tc>
        <w:tc>
          <w:tcPr>
            <w:tcW w:w="909" w:type="dxa"/>
            <w:tcBorders>
              <w:top w:val="nil"/>
              <w:left w:val="nil"/>
              <w:bottom w:val="nil"/>
              <w:right w:val="nil"/>
            </w:tcBorders>
            <w:shd w:val="clear" w:color="000000" w:fill="FFFFFF"/>
            <w:noWrap/>
            <w:vAlign w:val="bottom"/>
            <w:hideMark/>
          </w:tcPr>
          <w:p w14:paraId="65DDFAB5"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0.0536</w:t>
            </w:r>
          </w:p>
        </w:tc>
      </w:tr>
      <w:tr w:rsidR="00545BE4" w:rsidRPr="000C6515" w14:paraId="09EEFD8D" w14:textId="77777777" w:rsidTr="0049417D">
        <w:trPr>
          <w:trHeight w:val="300"/>
        </w:trPr>
        <w:tc>
          <w:tcPr>
            <w:tcW w:w="2977" w:type="dxa"/>
            <w:tcBorders>
              <w:top w:val="nil"/>
              <w:left w:val="nil"/>
              <w:bottom w:val="nil"/>
              <w:right w:val="nil"/>
            </w:tcBorders>
            <w:shd w:val="clear" w:color="000000" w:fill="FFFFFF"/>
            <w:noWrap/>
            <w:vAlign w:val="bottom"/>
            <w:hideMark/>
          </w:tcPr>
          <w:p w14:paraId="4E3A6CB2"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Mutated</w:t>
            </w:r>
          </w:p>
        </w:tc>
        <w:tc>
          <w:tcPr>
            <w:tcW w:w="1701" w:type="dxa"/>
            <w:tcBorders>
              <w:top w:val="nil"/>
              <w:left w:val="nil"/>
              <w:bottom w:val="nil"/>
              <w:right w:val="nil"/>
            </w:tcBorders>
            <w:shd w:val="clear" w:color="000000" w:fill="FFFFFF"/>
            <w:noWrap/>
            <w:vAlign w:val="bottom"/>
            <w:hideMark/>
          </w:tcPr>
          <w:p w14:paraId="3268C6B3"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26 (57.8%)</w:t>
            </w:r>
          </w:p>
        </w:tc>
        <w:tc>
          <w:tcPr>
            <w:tcW w:w="1680" w:type="dxa"/>
            <w:tcBorders>
              <w:top w:val="nil"/>
              <w:left w:val="nil"/>
              <w:bottom w:val="nil"/>
              <w:right w:val="nil"/>
            </w:tcBorders>
            <w:shd w:val="clear" w:color="000000" w:fill="FFFFFF"/>
            <w:noWrap/>
            <w:vAlign w:val="bottom"/>
            <w:hideMark/>
          </w:tcPr>
          <w:p w14:paraId="789B994A"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13 (36.1%)</w:t>
            </w:r>
          </w:p>
        </w:tc>
        <w:tc>
          <w:tcPr>
            <w:tcW w:w="1658" w:type="dxa"/>
            <w:tcBorders>
              <w:top w:val="nil"/>
              <w:left w:val="nil"/>
              <w:bottom w:val="nil"/>
              <w:right w:val="nil"/>
            </w:tcBorders>
            <w:shd w:val="clear" w:color="000000" w:fill="FFFFFF"/>
            <w:noWrap/>
            <w:vAlign w:val="bottom"/>
            <w:hideMark/>
          </w:tcPr>
          <w:p w14:paraId="0454AB0A"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39 (48.1%)</w:t>
            </w:r>
          </w:p>
        </w:tc>
        <w:tc>
          <w:tcPr>
            <w:tcW w:w="909" w:type="dxa"/>
            <w:tcBorders>
              <w:top w:val="nil"/>
              <w:left w:val="nil"/>
              <w:bottom w:val="nil"/>
              <w:right w:val="nil"/>
            </w:tcBorders>
            <w:shd w:val="clear" w:color="000000" w:fill="FFFFFF"/>
            <w:noWrap/>
            <w:vAlign w:val="bottom"/>
            <w:hideMark/>
          </w:tcPr>
          <w:p w14:paraId="3F325B8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7A6513E7" w14:textId="77777777" w:rsidTr="0049417D">
        <w:trPr>
          <w:trHeight w:val="300"/>
        </w:trPr>
        <w:tc>
          <w:tcPr>
            <w:tcW w:w="2977" w:type="dxa"/>
            <w:tcBorders>
              <w:top w:val="nil"/>
              <w:left w:val="nil"/>
              <w:bottom w:val="nil"/>
              <w:right w:val="nil"/>
            </w:tcBorders>
            <w:shd w:val="clear" w:color="000000" w:fill="FFFFFF"/>
            <w:noWrap/>
            <w:vAlign w:val="bottom"/>
            <w:hideMark/>
          </w:tcPr>
          <w:p w14:paraId="3081CF15"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7EF22FB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 (4.4%)</w:t>
            </w:r>
          </w:p>
        </w:tc>
        <w:tc>
          <w:tcPr>
            <w:tcW w:w="1680" w:type="dxa"/>
            <w:tcBorders>
              <w:top w:val="nil"/>
              <w:left w:val="nil"/>
              <w:bottom w:val="nil"/>
              <w:right w:val="nil"/>
            </w:tcBorders>
            <w:shd w:val="clear" w:color="000000" w:fill="FFFFFF"/>
            <w:noWrap/>
            <w:vAlign w:val="bottom"/>
            <w:hideMark/>
          </w:tcPr>
          <w:p w14:paraId="2C1C9C0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 (0%)</w:t>
            </w:r>
          </w:p>
        </w:tc>
        <w:tc>
          <w:tcPr>
            <w:tcW w:w="1658" w:type="dxa"/>
            <w:tcBorders>
              <w:top w:val="nil"/>
              <w:left w:val="nil"/>
              <w:bottom w:val="nil"/>
              <w:right w:val="nil"/>
            </w:tcBorders>
            <w:shd w:val="clear" w:color="000000" w:fill="FFFFFF"/>
            <w:noWrap/>
            <w:vAlign w:val="bottom"/>
            <w:hideMark/>
          </w:tcPr>
          <w:p w14:paraId="609B7736"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 (2.5%)</w:t>
            </w:r>
          </w:p>
        </w:tc>
        <w:tc>
          <w:tcPr>
            <w:tcW w:w="909" w:type="dxa"/>
            <w:tcBorders>
              <w:top w:val="nil"/>
              <w:left w:val="nil"/>
              <w:bottom w:val="nil"/>
              <w:right w:val="nil"/>
            </w:tcBorders>
            <w:shd w:val="clear" w:color="000000" w:fill="FFFFFF"/>
            <w:noWrap/>
            <w:vAlign w:val="bottom"/>
            <w:hideMark/>
          </w:tcPr>
          <w:p w14:paraId="47394050"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146C14DA" w14:textId="77777777" w:rsidTr="0049417D">
        <w:trPr>
          <w:trHeight w:val="300"/>
        </w:trPr>
        <w:tc>
          <w:tcPr>
            <w:tcW w:w="2977" w:type="dxa"/>
            <w:tcBorders>
              <w:top w:val="nil"/>
              <w:left w:val="nil"/>
              <w:bottom w:val="nil"/>
              <w:right w:val="nil"/>
            </w:tcBorders>
            <w:shd w:val="clear" w:color="000000" w:fill="FFFFFF"/>
            <w:noWrap/>
            <w:vAlign w:val="bottom"/>
            <w:hideMark/>
          </w:tcPr>
          <w:p w14:paraId="4366B554" w14:textId="7980A504" w:rsidR="00545BE4" w:rsidRPr="000C6515" w:rsidRDefault="00545BE4" w:rsidP="006C14CF">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AJCC stage</w:t>
            </w:r>
            <w:r w:rsidR="0097263A" w:rsidRPr="000C6515">
              <w:rPr>
                <w:rFonts w:asciiTheme="minorHAnsi" w:hAnsiTheme="minorHAnsi" w:cstheme="minorHAnsi"/>
                <w:b/>
                <w:bCs/>
                <w:sz w:val="20"/>
                <w:lang w:val="en-GB" w:eastAsia="en-GB"/>
              </w:rPr>
              <w:t xml:space="preserve"> (8</w:t>
            </w:r>
            <w:r w:rsidR="0097263A" w:rsidRPr="000C6515">
              <w:rPr>
                <w:rFonts w:asciiTheme="minorHAnsi" w:hAnsiTheme="minorHAnsi" w:cstheme="minorHAnsi"/>
                <w:b/>
                <w:bCs/>
                <w:sz w:val="20"/>
                <w:vertAlign w:val="superscript"/>
                <w:lang w:val="en-GB" w:eastAsia="en-GB"/>
              </w:rPr>
              <w:t>th</w:t>
            </w:r>
            <w:r w:rsidR="0097263A" w:rsidRPr="000C6515">
              <w:rPr>
                <w:rFonts w:asciiTheme="minorHAnsi" w:hAnsiTheme="minorHAnsi" w:cstheme="minorHAnsi"/>
                <w:b/>
                <w:bCs/>
                <w:sz w:val="20"/>
                <w:lang w:val="en-GB" w:eastAsia="en-GB"/>
              </w:rPr>
              <w:t xml:space="preserve"> edition)</w:t>
            </w:r>
          </w:p>
        </w:tc>
        <w:tc>
          <w:tcPr>
            <w:tcW w:w="1701" w:type="dxa"/>
            <w:tcBorders>
              <w:top w:val="nil"/>
              <w:left w:val="nil"/>
              <w:bottom w:val="nil"/>
              <w:right w:val="nil"/>
            </w:tcBorders>
            <w:shd w:val="clear" w:color="000000" w:fill="FFFFFF"/>
            <w:noWrap/>
            <w:vAlign w:val="bottom"/>
            <w:hideMark/>
          </w:tcPr>
          <w:p w14:paraId="56471FF8"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01A25FB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4D3F85B0"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18F89B5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25DC8243" w14:textId="77777777" w:rsidTr="0049417D">
        <w:trPr>
          <w:trHeight w:val="300"/>
        </w:trPr>
        <w:tc>
          <w:tcPr>
            <w:tcW w:w="2977" w:type="dxa"/>
            <w:tcBorders>
              <w:top w:val="nil"/>
              <w:left w:val="nil"/>
              <w:bottom w:val="nil"/>
              <w:right w:val="nil"/>
            </w:tcBorders>
            <w:shd w:val="clear" w:color="000000" w:fill="FFFFFF"/>
            <w:noWrap/>
            <w:vAlign w:val="bottom"/>
            <w:hideMark/>
          </w:tcPr>
          <w:p w14:paraId="1168A42C"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II</w:t>
            </w:r>
          </w:p>
        </w:tc>
        <w:tc>
          <w:tcPr>
            <w:tcW w:w="1701" w:type="dxa"/>
            <w:tcBorders>
              <w:top w:val="nil"/>
              <w:left w:val="nil"/>
              <w:bottom w:val="nil"/>
              <w:right w:val="nil"/>
            </w:tcBorders>
            <w:shd w:val="clear" w:color="000000" w:fill="FFFFFF"/>
            <w:noWrap/>
            <w:vAlign w:val="bottom"/>
            <w:hideMark/>
          </w:tcPr>
          <w:p w14:paraId="766EEF9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 (0%)</w:t>
            </w:r>
          </w:p>
        </w:tc>
        <w:tc>
          <w:tcPr>
            <w:tcW w:w="1680" w:type="dxa"/>
            <w:tcBorders>
              <w:top w:val="nil"/>
              <w:left w:val="nil"/>
              <w:bottom w:val="nil"/>
              <w:right w:val="nil"/>
            </w:tcBorders>
            <w:shd w:val="clear" w:color="000000" w:fill="FFFFFF"/>
            <w:noWrap/>
            <w:vAlign w:val="bottom"/>
            <w:hideMark/>
          </w:tcPr>
          <w:p w14:paraId="18E987B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 (2.8%)</w:t>
            </w:r>
          </w:p>
        </w:tc>
        <w:tc>
          <w:tcPr>
            <w:tcW w:w="1658" w:type="dxa"/>
            <w:tcBorders>
              <w:top w:val="nil"/>
              <w:left w:val="nil"/>
              <w:bottom w:val="nil"/>
              <w:right w:val="nil"/>
            </w:tcBorders>
            <w:shd w:val="clear" w:color="000000" w:fill="FFFFFF"/>
            <w:noWrap/>
            <w:vAlign w:val="bottom"/>
            <w:hideMark/>
          </w:tcPr>
          <w:p w14:paraId="52090D1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 (1.2%)</w:t>
            </w:r>
          </w:p>
        </w:tc>
        <w:tc>
          <w:tcPr>
            <w:tcW w:w="909" w:type="dxa"/>
            <w:tcBorders>
              <w:top w:val="nil"/>
              <w:left w:val="nil"/>
              <w:bottom w:val="nil"/>
              <w:right w:val="nil"/>
            </w:tcBorders>
            <w:shd w:val="clear" w:color="000000" w:fill="FFFFFF"/>
            <w:noWrap/>
            <w:vAlign w:val="bottom"/>
            <w:hideMark/>
          </w:tcPr>
          <w:p w14:paraId="4048045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0.498</w:t>
            </w:r>
          </w:p>
        </w:tc>
      </w:tr>
      <w:tr w:rsidR="00545BE4" w:rsidRPr="000C6515" w14:paraId="3AC69A5B" w14:textId="77777777" w:rsidTr="0049417D">
        <w:trPr>
          <w:trHeight w:val="300"/>
        </w:trPr>
        <w:tc>
          <w:tcPr>
            <w:tcW w:w="2977" w:type="dxa"/>
            <w:tcBorders>
              <w:top w:val="nil"/>
              <w:left w:val="nil"/>
              <w:bottom w:val="nil"/>
              <w:right w:val="nil"/>
            </w:tcBorders>
            <w:shd w:val="clear" w:color="000000" w:fill="FFFFFF"/>
            <w:noWrap/>
            <w:vAlign w:val="bottom"/>
            <w:hideMark/>
          </w:tcPr>
          <w:p w14:paraId="177DFE56"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III</w:t>
            </w:r>
          </w:p>
        </w:tc>
        <w:tc>
          <w:tcPr>
            <w:tcW w:w="1701" w:type="dxa"/>
            <w:tcBorders>
              <w:top w:val="nil"/>
              <w:left w:val="nil"/>
              <w:bottom w:val="nil"/>
              <w:right w:val="nil"/>
            </w:tcBorders>
            <w:shd w:val="clear" w:color="000000" w:fill="FFFFFF"/>
            <w:noWrap/>
            <w:vAlign w:val="bottom"/>
            <w:hideMark/>
          </w:tcPr>
          <w:p w14:paraId="5792F358"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 (13.3%)</w:t>
            </w:r>
          </w:p>
        </w:tc>
        <w:tc>
          <w:tcPr>
            <w:tcW w:w="1680" w:type="dxa"/>
            <w:tcBorders>
              <w:top w:val="nil"/>
              <w:left w:val="nil"/>
              <w:bottom w:val="nil"/>
              <w:right w:val="nil"/>
            </w:tcBorders>
            <w:shd w:val="clear" w:color="000000" w:fill="FFFFFF"/>
            <w:noWrap/>
            <w:vAlign w:val="bottom"/>
            <w:hideMark/>
          </w:tcPr>
          <w:p w14:paraId="3B8E6976"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 (11.1%)</w:t>
            </w:r>
          </w:p>
        </w:tc>
        <w:tc>
          <w:tcPr>
            <w:tcW w:w="1658" w:type="dxa"/>
            <w:tcBorders>
              <w:top w:val="nil"/>
              <w:left w:val="nil"/>
              <w:bottom w:val="nil"/>
              <w:right w:val="nil"/>
            </w:tcBorders>
            <w:shd w:val="clear" w:color="000000" w:fill="FFFFFF"/>
            <w:noWrap/>
            <w:vAlign w:val="bottom"/>
            <w:hideMark/>
          </w:tcPr>
          <w:p w14:paraId="61709C52"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10 (12.3%)</w:t>
            </w:r>
          </w:p>
        </w:tc>
        <w:tc>
          <w:tcPr>
            <w:tcW w:w="909" w:type="dxa"/>
            <w:tcBorders>
              <w:top w:val="nil"/>
              <w:left w:val="nil"/>
              <w:bottom w:val="nil"/>
              <w:right w:val="nil"/>
            </w:tcBorders>
            <w:shd w:val="clear" w:color="000000" w:fill="FFFFFF"/>
            <w:noWrap/>
            <w:vAlign w:val="bottom"/>
            <w:hideMark/>
          </w:tcPr>
          <w:p w14:paraId="3829E86E"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0681CA5E" w14:textId="77777777" w:rsidTr="0049417D">
        <w:trPr>
          <w:trHeight w:val="300"/>
        </w:trPr>
        <w:tc>
          <w:tcPr>
            <w:tcW w:w="2977" w:type="dxa"/>
            <w:tcBorders>
              <w:top w:val="nil"/>
              <w:left w:val="nil"/>
              <w:bottom w:val="nil"/>
              <w:right w:val="nil"/>
            </w:tcBorders>
            <w:shd w:val="clear" w:color="000000" w:fill="FFFFFF"/>
            <w:noWrap/>
            <w:vAlign w:val="bottom"/>
            <w:hideMark/>
          </w:tcPr>
          <w:p w14:paraId="701C5917"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IV</w:t>
            </w:r>
          </w:p>
        </w:tc>
        <w:tc>
          <w:tcPr>
            <w:tcW w:w="1701" w:type="dxa"/>
            <w:tcBorders>
              <w:top w:val="nil"/>
              <w:left w:val="nil"/>
              <w:bottom w:val="nil"/>
              <w:right w:val="nil"/>
            </w:tcBorders>
            <w:shd w:val="clear" w:color="000000" w:fill="FFFFFF"/>
            <w:noWrap/>
            <w:vAlign w:val="bottom"/>
            <w:hideMark/>
          </w:tcPr>
          <w:p w14:paraId="0A92C4D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39 (86.7%)</w:t>
            </w:r>
          </w:p>
        </w:tc>
        <w:tc>
          <w:tcPr>
            <w:tcW w:w="1680" w:type="dxa"/>
            <w:tcBorders>
              <w:top w:val="nil"/>
              <w:left w:val="nil"/>
              <w:bottom w:val="nil"/>
              <w:right w:val="nil"/>
            </w:tcBorders>
            <w:shd w:val="clear" w:color="000000" w:fill="FFFFFF"/>
            <w:noWrap/>
            <w:vAlign w:val="bottom"/>
            <w:hideMark/>
          </w:tcPr>
          <w:p w14:paraId="3B970F5A"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28 (77.8%)</w:t>
            </w:r>
          </w:p>
        </w:tc>
        <w:tc>
          <w:tcPr>
            <w:tcW w:w="1658" w:type="dxa"/>
            <w:tcBorders>
              <w:top w:val="nil"/>
              <w:left w:val="nil"/>
              <w:bottom w:val="nil"/>
              <w:right w:val="nil"/>
            </w:tcBorders>
            <w:shd w:val="clear" w:color="000000" w:fill="FFFFFF"/>
            <w:noWrap/>
            <w:vAlign w:val="bottom"/>
            <w:hideMark/>
          </w:tcPr>
          <w:p w14:paraId="2D34CAF6"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67 (82.7%)</w:t>
            </w:r>
          </w:p>
        </w:tc>
        <w:tc>
          <w:tcPr>
            <w:tcW w:w="909" w:type="dxa"/>
            <w:tcBorders>
              <w:top w:val="nil"/>
              <w:left w:val="nil"/>
              <w:bottom w:val="nil"/>
              <w:right w:val="nil"/>
            </w:tcBorders>
            <w:shd w:val="clear" w:color="000000" w:fill="FFFFFF"/>
            <w:noWrap/>
            <w:vAlign w:val="bottom"/>
            <w:hideMark/>
          </w:tcPr>
          <w:p w14:paraId="5D5AFBFC"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5CCF29D1" w14:textId="77777777" w:rsidTr="0049417D">
        <w:trPr>
          <w:trHeight w:val="300"/>
        </w:trPr>
        <w:tc>
          <w:tcPr>
            <w:tcW w:w="2977" w:type="dxa"/>
            <w:tcBorders>
              <w:top w:val="nil"/>
              <w:left w:val="nil"/>
              <w:bottom w:val="nil"/>
              <w:right w:val="nil"/>
            </w:tcBorders>
            <w:shd w:val="clear" w:color="000000" w:fill="FFFFFF"/>
            <w:noWrap/>
            <w:vAlign w:val="bottom"/>
            <w:hideMark/>
          </w:tcPr>
          <w:p w14:paraId="3C3D2721"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1112F28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 (0%)</w:t>
            </w:r>
          </w:p>
        </w:tc>
        <w:tc>
          <w:tcPr>
            <w:tcW w:w="1680" w:type="dxa"/>
            <w:tcBorders>
              <w:top w:val="nil"/>
              <w:left w:val="nil"/>
              <w:bottom w:val="nil"/>
              <w:right w:val="nil"/>
            </w:tcBorders>
            <w:shd w:val="clear" w:color="000000" w:fill="FFFFFF"/>
            <w:noWrap/>
            <w:vAlign w:val="bottom"/>
            <w:hideMark/>
          </w:tcPr>
          <w:p w14:paraId="1EF01C10"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 (8.3%)</w:t>
            </w:r>
          </w:p>
        </w:tc>
        <w:tc>
          <w:tcPr>
            <w:tcW w:w="1658" w:type="dxa"/>
            <w:tcBorders>
              <w:top w:val="nil"/>
              <w:left w:val="nil"/>
              <w:bottom w:val="nil"/>
              <w:right w:val="nil"/>
            </w:tcBorders>
            <w:shd w:val="clear" w:color="000000" w:fill="FFFFFF"/>
            <w:noWrap/>
            <w:vAlign w:val="bottom"/>
            <w:hideMark/>
          </w:tcPr>
          <w:p w14:paraId="7C71498E"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 (3.7%)</w:t>
            </w:r>
          </w:p>
        </w:tc>
        <w:tc>
          <w:tcPr>
            <w:tcW w:w="909" w:type="dxa"/>
            <w:tcBorders>
              <w:top w:val="nil"/>
              <w:left w:val="nil"/>
              <w:bottom w:val="nil"/>
              <w:right w:val="nil"/>
            </w:tcBorders>
            <w:shd w:val="clear" w:color="000000" w:fill="FFFFFF"/>
            <w:noWrap/>
            <w:vAlign w:val="bottom"/>
            <w:hideMark/>
          </w:tcPr>
          <w:p w14:paraId="211FD22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43B9A23B" w14:textId="77777777" w:rsidTr="0049417D">
        <w:trPr>
          <w:trHeight w:val="300"/>
        </w:trPr>
        <w:tc>
          <w:tcPr>
            <w:tcW w:w="2977" w:type="dxa"/>
            <w:tcBorders>
              <w:top w:val="nil"/>
              <w:left w:val="nil"/>
              <w:bottom w:val="nil"/>
              <w:right w:val="nil"/>
            </w:tcBorders>
            <w:shd w:val="clear" w:color="000000" w:fill="FFFFFF"/>
            <w:noWrap/>
            <w:vAlign w:val="bottom"/>
            <w:hideMark/>
          </w:tcPr>
          <w:p w14:paraId="2CC1B49D" w14:textId="77777777" w:rsidR="00545BE4" w:rsidRPr="000C6515" w:rsidRDefault="00545BE4" w:rsidP="006C14CF">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Brain metastasis</w:t>
            </w:r>
          </w:p>
        </w:tc>
        <w:tc>
          <w:tcPr>
            <w:tcW w:w="1701" w:type="dxa"/>
            <w:tcBorders>
              <w:top w:val="nil"/>
              <w:left w:val="nil"/>
              <w:bottom w:val="nil"/>
              <w:right w:val="nil"/>
            </w:tcBorders>
            <w:shd w:val="clear" w:color="000000" w:fill="FFFFFF"/>
            <w:noWrap/>
            <w:vAlign w:val="bottom"/>
            <w:hideMark/>
          </w:tcPr>
          <w:p w14:paraId="1E3AAD0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4C0D802C"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3CFAF785"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02F67380"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51B8610A" w14:textId="77777777" w:rsidTr="0049417D">
        <w:trPr>
          <w:trHeight w:val="300"/>
        </w:trPr>
        <w:tc>
          <w:tcPr>
            <w:tcW w:w="2977" w:type="dxa"/>
            <w:tcBorders>
              <w:top w:val="nil"/>
              <w:left w:val="nil"/>
              <w:bottom w:val="nil"/>
              <w:right w:val="nil"/>
            </w:tcBorders>
            <w:shd w:val="clear" w:color="000000" w:fill="FFFFFF"/>
            <w:noWrap/>
            <w:vAlign w:val="bottom"/>
            <w:hideMark/>
          </w:tcPr>
          <w:p w14:paraId="43919C22"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No</w:t>
            </w:r>
          </w:p>
        </w:tc>
        <w:tc>
          <w:tcPr>
            <w:tcW w:w="1701" w:type="dxa"/>
            <w:tcBorders>
              <w:top w:val="nil"/>
              <w:left w:val="nil"/>
              <w:bottom w:val="nil"/>
              <w:right w:val="nil"/>
            </w:tcBorders>
            <w:shd w:val="clear" w:color="000000" w:fill="FFFFFF"/>
            <w:noWrap/>
            <w:vAlign w:val="bottom"/>
            <w:hideMark/>
          </w:tcPr>
          <w:p w14:paraId="441FA802"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16 (35.6%)</w:t>
            </w:r>
          </w:p>
        </w:tc>
        <w:tc>
          <w:tcPr>
            <w:tcW w:w="1680" w:type="dxa"/>
            <w:tcBorders>
              <w:top w:val="nil"/>
              <w:left w:val="nil"/>
              <w:bottom w:val="nil"/>
              <w:right w:val="nil"/>
            </w:tcBorders>
            <w:shd w:val="clear" w:color="000000" w:fill="FFFFFF"/>
            <w:noWrap/>
            <w:vAlign w:val="bottom"/>
            <w:hideMark/>
          </w:tcPr>
          <w:p w14:paraId="0D7D1E89"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18 (50.0%)</w:t>
            </w:r>
          </w:p>
        </w:tc>
        <w:tc>
          <w:tcPr>
            <w:tcW w:w="1658" w:type="dxa"/>
            <w:tcBorders>
              <w:top w:val="nil"/>
              <w:left w:val="nil"/>
              <w:bottom w:val="nil"/>
              <w:right w:val="nil"/>
            </w:tcBorders>
            <w:shd w:val="clear" w:color="000000" w:fill="FFFFFF"/>
            <w:noWrap/>
            <w:vAlign w:val="bottom"/>
            <w:hideMark/>
          </w:tcPr>
          <w:p w14:paraId="14091E0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34 (42.0%)</w:t>
            </w:r>
          </w:p>
        </w:tc>
        <w:tc>
          <w:tcPr>
            <w:tcW w:w="909" w:type="dxa"/>
            <w:tcBorders>
              <w:top w:val="nil"/>
              <w:left w:val="nil"/>
              <w:bottom w:val="nil"/>
              <w:right w:val="nil"/>
            </w:tcBorders>
            <w:shd w:val="clear" w:color="000000" w:fill="FFFFFF"/>
            <w:noWrap/>
            <w:vAlign w:val="bottom"/>
            <w:hideMark/>
          </w:tcPr>
          <w:p w14:paraId="3CD1A51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0.62</w:t>
            </w:r>
          </w:p>
        </w:tc>
      </w:tr>
      <w:tr w:rsidR="00545BE4" w:rsidRPr="000C6515" w14:paraId="54223BBD" w14:textId="77777777" w:rsidTr="0049417D">
        <w:trPr>
          <w:trHeight w:val="300"/>
        </w:trPr>
        <w:tc>
          <w:tcPr>
            <w:tcW w:w="2977" w:type="dxa"/>
            <w:tcBorders>
              <w:top w:val="nil"/>
              <w:left w:val="nil"/>
              <w:bottom w:val="nil"/>
              <w:right w:val="nil"/>
            </w:tcBorders>
            <w:shd w:val="clear" w:color="000000" w:fill="FFFFFF"/>
            <w:noWrap/>
            <w:vAlign w:val="bottom"/>
            <w:hideMark/>
          </w:tcPr>
          <w:p w14:paraId="296FA11D"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Yes</w:t>
            </w:r>
          </w:p>
        </w:tc>
        <w:tc>
          <w:tcPr>
            <w:tcW w:w="1701" w:type="dxa"/>
            <w:tcBorders>
              <w:top w:val="nil"/>
              <w:left w:val="nil"/>
              <w:bottom w:val="nil"/>
              <w:right w:val="nil"/>
            </w:tcBorders>
            <w:shd w:val="clear" w:color="000000" w:fill="FFFFFF"/>
            <w:noWrap/>
            <w:vAlign w:val="bottom"/>
            <w:hideMark/>
          </w:tcPr>
          <w:p w14:paraId="3A849F44"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10 (22.2%)</w:t>
            </w:r>
          </w:p>
        </w:tc>
        <w:tc>
          <w:tcPr>
            <w:tcW w:w="1680" w:type="dxa"/>
            <w:tcBorders>
              <w:top w:val="nil"/>
              <w:left w:val="nil"/>
              <w:bottom w:val="nil"/>
              <w:right w:val="nil"/>
            </w:tcBorders>
            <w:shd w:val="clear" w:color="000000" w:fill="FFFFFF"/>
            <w:noWrap/>
            <w:vAlign w:val="bottom"/>
            <w:hideMark/>
          </w:tcPr>
          <w:p w14:paraId="0CDEC35B"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7 (19.4%)</w:t>
            </w:r>
          </w:p>
        </w:tc>
        <w:tc>
          <w:tcPr>
            <w:tcW w:w="1658" w:type="dxa"/>
            <w:tcBorders>
              <w:top w:val="nil"/>
              <w:left w:val="nil"/>
              <w:bottom w:val="nil"/>
              <w:right w:val="nil"/>
            </w:tcBorders>
            <w:shd w:val="clear" w:color="000000" w:fill="FFFFFF"/>
            <w:noWrap/>
            <w:vAlign w:val="bottom"/>
            <w:hideMark/>
          </w:tcPr>
          <w:p w14:paraId="58F930C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17 (21.0%)</w:t>
            </w:r>
          </w:p>
        </w:tc>
        <w:tc>
          <w:tcPr>
            <w:tcW w:w="909" w:type="dxa"/>
            <w:tcBorders>
              <w:top w:val="nil"/>
              <w:left w:val="nil"/>
              <w:bottom w:val="nil"/>
              <w:right w:val="nil"/>
            </w:tcBorders>
            <w:shd w:val="clear" w:color="000000" w:fill="FFFFFF"/>
            <w:noWrap/>
            <w:vAlign w:val="bottom"/>
            <w:hideMark/>
          </w:tcPr>
          <w:p w14:paraId="6AD04CE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12AE02C9" w14:textId="77777777" w:rsidTr="0049417D">
        <w:trPr>
          <w:trHeight w:val="300"/>
        </w:trPr>
        <w:tc>
          <w:tcPr>
            <w:tcW w:w="2977" w:type="dxa"/>
            <w:tcBorders>
              <w:top w:val="nil"/>
              <w:left w:val="nil"/>
              <w:bottom w:val="nil"/>
              <w:right w:val="nil"/>
            </w:tcBorders>
            <w:shd w:val="clear" w:color="000000" w:fill="FFFFFF"/>
            <w:noWrap/>
            <w:vAlign w:val="bottom"/>
            <w:hideMark/>
          </w:tcPr>
          <w:p w14:paraId="405A9FFF"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6FB8C769"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19 (42.2%)</w:t>
            </w:r>
          </w:p>
        </w:tc>
        <w:tc>
          <w:tcPr>
            <w:tcW w:w="1680" w:type="dxa"/>
            <w:tcBorders>
              <w:top w:val="nil"/>
              <w:left w:val="nil"/>
              <w:bottom w:val="nil"/>
              <w:right w:val="nil"/>
            </w:tcBorders>
            <w:shd w:val="clear" w:color="000000" w:fill="FFFFFF"/>
            <w:noWrap/>
            <w:vAlign w:val="bottom"/>
            <w:hideMark/>
          </w:tcPr>
          <w:p w14:paraId="1EC6F5D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11 (30.6%)</w:t>
            </w:r>
          </w:p>
        </w:tc>
        <w:tc>
          <w:tcPr>
            <w:tcW w:w="1658" w:type="dxa"/>
            <w:tcBorders>
              <w:top w:val="nil"/>
              <w:left w:val="nil"/>
              <w:bottom w:val="nil"/>
              <w:right w:val="nil"/>
            </w:tcBorders>
            <w:shd w:val="clear" w:color="000000" w:fill="FFFFFF"/>
            <w:noWrap/>
            <w:vAlign w:val="bottom"/>
            <w:hideMark/>
          </w:tcPr>
          <w:p w14:paraId="51D1115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30 (37.0%)</w:t>
            </w:r>
          </w:p>
        </w:tc>
        <w:tc>
          <w:tcPr>
            <w:tcW w:w="909" w:type="dxa"/>
            <w:tcBorders>
              <w:top w:val="nil"/>
              <w:left w:val="nil"/>
              <w:bottom w:val="nil"/>
              <w:right w:val="nil"/>
            </w:tcBorders>
            <w:shd w:val="clear" w:color="000000" w:fill="FFFFFF"/>
            <w:noWrap/>
            <w:vAlign w:val="bottom"/>
            <w:hideMark/>
          </w:tcPr>
          <w:p w14:paraId="5C931C35"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00B55B90" w14:textId="77777777" w:rsidTr="0049417D">
        <w:trPr>
          <w:trHeight w:val="300"/>
        </w:trPr>
        <w:tc>
          <w:tcPr>
            <w:tcW w:w="2977" w:type="dxa"/>
            <w:tcBorders>
              <w:top w:val="nil"/>
              <w:left w:val="nil"/>
              <w:bottom w:val="nil"/>
              <w:right w:val="nil"/>
            </w:tcBorders>
            <w:shd w:val="clear" w:color="000000" w:fill="FFFFFF"/>
            <w:noWrap/>
            <w:vAlign w:val="bottom"/>
            <w:hideMark/>
          </w:tcPr>
          <w:p w14:paraId="4A9FAB42" w14:textId="77777777" w:rsidR="00545BE4" w:rsidRPr="000C6515" w:rsidRDefault="00545BE4" w:rsidP="006C14CF">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Subtype</w:t>
            </w:r>
          </w:p>
        </w:tc>
        <w:tc>
          <w:tcPr>
            <w:tcW w:w="1701" w:type="dxa"/>
            <w:tcBorders>
              <w:top w:val="nil"/>
              <w:left w:val="nil"/>
              <w:bottom w:val="nil"/>
              <w:right w:val="nil"/>
            </w:tcBorders>
            <w:shd w:val="clear" w:color="000000" w:fill="FFFFFF"/>
            <w:noWrap/>
            <w:vAlign w:val="bottom"/>
            <w:hideMark/>
          </w:tcPr>
          <w:p w14:paraId="6A79E66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6188FF0B"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5FAD2BFA"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117CEDA4"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4A99AF71" w14:textId="77777777" w:rsidTr="0049417D">
        <w:trPr>
          <w:trHeight w:val="300"/>
        </w:trPr>
        <w:tc>
          <w:tcPr>
            <w:tcW w:w="2977" w:type="dxa"/>
            <w:tcBorders>
              <w:top w:val="nil"/>
              <w:left w:val="nil"/>
              <w:bottom w:val="nil"/>
              <w:right w:val="nil"/>
            </w:tcBorders>
            <w:shd w:val="clear" w:color="000000" w:fill="FFFFFF"/>
            <w:noWrap/>
            <w:vAlign w:val="bottom"/>
            <w:hideMark/>
          </w:tcPr>
          <w:p w14:paraId="48865284"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Cutaneous</w:t>
            </w:r>
          </w:p>
        </w:tc>
        <w:tc>
          <w:tcPr>
            <w:tcW w:w="1701" w:type="dxa"/>
            <w:tcBorders>
              <w:top w:val="nil"/>
              <w:left w:val="nil"/>
              <w:bottom w:val="nil"/>
              <w:right w:val="nil"/>
            </w:tcBorders>
            <w:shd w:val="clear" w:color="000000" w:fill="FFFFFF"/>
            <w:noWrap/>
            <w:vAlign w:val="bottom"/>
            <w:hideMark/>
          </w:tcPr>
          <w:p w14:paraId="64187C6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40 (88.9%)</w:t>
            </w:r>
          </w:p>
        </w:tc>
        <w:tc>
          <w:tcPr>
            <w:tcW w:w="1680" w:type="dxa"/>
            <w:tcBorders>
              <w:top w:val="nil"/>
              <w:left w:val="nil"/>
              <w:bottom w:val="nil"/>
              <w:right w:val="nil"/>
            </w:tcBorders>
            <w:shd w:val="clear" w:color="000000" w:fill="FFFFFF"/>
            <w:noWrap/>
            <w:vAlign w:val="bottom"/>
            <w:hideMark/>
          </w:tcPr>
          <w:p w14:paraId="1A6A4B2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31 (86.1%)</w:t>
            </w:r>
          </w:p>
        </w:tc>
        <w:tc>
          <w:tcPr>
            <w:tcW w:w="1658" w:type="dxa"/>
            <w:tcBorders>
              <w:top w:val="nil"/>
              <w:left w:val="nil"/>
              <w:bottom w:val="nil"/>
              <w:right w:val="nil"/>
            </w:tcBorders>
            <w:shd w:val="clear" w:color="000000" w:fill="FFFFFF"/>
            <w:noWrap/>
            <w:vAlign w:val="bottom"/>
            <w:hideMark/>
          </w:tcPr>
          <w:p w14:paraId="7AD2AE33"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71 (87.7%)</w:t>
            </w:r>
          </w:p>
        </w:tc>
        <w:tc>
          <w:tcPr>
            <w:tcW w:w="909" w:type="dxa"/>
            <w:tcBorders>
              <w:top w:val="nil"/>
              <w:left w:val="nil"/>
              <w:bottom w:val="nil"/>
              <w:right w:val="nil"/>
            </w:tcBorders>
            <w:shd w:val="clear" w:color="000000" w:fill="FFFFFF"/>
            <w:noWrap/>
            <w:vAlign w:val="bottom"/>
            <w:hideMark/>
          </w:tcPr>
          <w:p w14:paraId="7F71C4D9"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0.807</w:t>
            </w:r>
          </w:p>
        </w:tc>
      </w:tr>
      <w:tr w:rsidR="00545BE4" w:rsidRPr="000C6515" w14:paraId="55270326" w14:textId="77777777" w:rsidTr="0049417D">
        <w:trPr>
          <w:trHeight w:val="300"/>
        </w:trPr>
        <w:tc>
          <w:tcPr>
            <w:tcW w:w="2977" w:type="dxa"/>
            <w:tcBorders>
              <w:top w:val="nil"/>
              <w:left w:val="nil"/>
              <w:bottom w:val="nil"/>
              <w:right w:val="nil"/>
            </w:tcBorders>
            <w:shd w:val="clear" w:color="000000" w:fill="FFFFFF"/>
            <w:noWrap/>
            <w:vAlign w:val="bottom"/>
            <w:hideMark/>
          </w:tcPr>
          <w:p w14:paraId="04EC7093"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Mucosal</w:t>
            </w:r>
          </w:p>
        </w:tc>
        <w:tc>
          <w:tcPr>
            <w:tcW w:w="1701" w:type="dxa"/>
            <w:tcBorders>
              <w:top w:val="nil"/>
              <w:left w:val="nil"/>
              <w:bottom w:val="nil"/>
              <w:right w:val="nil"/>
            </w:tcBorders>
            <w:shd w:val="clear" w:color="000000" w:fill="FFFFFF"/>
            <w:noWrap/>
            <w:vAlign w:val="bottom"/>
            <w:hideMark/>
          </w:tcPr>
          <w:p w14:paraId="7DA767C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 (4.4%)</w:t>
            </w:r>
          </w:p>
        </w:tc>
        <w:tc>
          <w:tcPr>
            <w:tcW w:w="1680" w:type="dxa"/>
            <w:tcBorders>
              <w:top w:val="nil"/>
              <w:left w:val="nil"/>
              <w:bottom w:val="nil"/>
              <w:right w:val="nil"/>
            </w:tcBorders>
            <w:shd w:val="clear" w:color="000000" w:fill="FFFFFF"/>
            <w:noWrap/>
            <w:vAlign w:val="bottom"/>
            <w:hideMark/>
          </w:tcPr>
          <w:p w14:paraId="1A4630B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 (8.3%)</w:t>
            </w:r>
          </w:p>
        </w:tc>
        <w:tc>
          <w:tcPr>
            <w:tcW w:w="1658" w:type="dxa"/>
            <w:tcBorders>
              <w:top w:val="nil"/>
              <w:left w:val="nil"/>
              <w:bottom w:val="nil"/>
              <w:right w:val="nil"/>
            </w:tcBorders>
            <w:shd w:val="clear" w:color="000000" w:fill="FFFFFF"/>
            <w:noWrap/>
            <w:vAlign w:val="bottom"/>
            <w:hideMark/>
          </w:tcPr>
          <w:p w14:paraId="11C79F18"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 (6.2%)</w:t>
            </w:r>
          </w:p>
        </w:tc>
        <w:tc>
          <w:tcPr>
            <w:tcW w:w="909" w:type="dxa"/>
            <w:tcBorders>
              <w:top w:val="nil"/>
              <w:left w:val="nil"/>
              <w:bottom w:val="nil"/>
              <w:right w:val="nil"/>
            </w:tcBorders>
            <w:shd w:val="clear" w:color="000000" w:fill="FFFFFF"/>
            <w:noWrap/>
            <w:vAlign w:val="bottom"/>
            <w:hideMark/>
          </w:tcPr>
          <w:p w14:paraId="322F218E"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6E7D58AA" w14:textId="77777777" w:rsidTr="0049417D">
        <w:trPr>
          <w:trHeight w:val="80"/>
        </w:trPr>
        <w:tc>
          <w:tcPr>
            <w:tcW w:w="2977" w:type="dxa"/>
            <w:tcBorders>
              <w:top w:val="nil"/>
              <w:left w:val="nil"/>
              <w:bottom w:val="single" w:sz="12" w:space="0" w:color="auto"/>
              <w:right w:val="nil"/>
            </w:tcBorders>
            <w:shd w:val="clear" w:color="000000" w:fill="FFFFFF"/>
            <w:noWrap/>
            <w:vAlign w:val="bottom"/>
            <w:hideMark/>
          </w:tcPr>
          <w:p w14:paraId="54B0BC58"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single" w:sz="12" w:space="0" w:color="auto"/>
              <w:right w:val="nil"/>
            </w:tcBorders>
            <w:shd w:val="clear" w:color="000000" w:fill="FFFFFF"/>
            <w:noWrap/>
            <w:vAlign w:val="bottom"/>
            <w:hideMark/>
          </w:tcPr>
          <w:p w14:paraId="1B365942"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 (6.7%)</w:t>
            </w:r>
          </w:p>
        </w:tc>
        <w:tc>
          <w:tcPr>
            <w:tcW w:w="1680" w:type="dxa"/>
            <w:tcBorders>
              <w:top w:val="nil"/>
              <w:left w:val="nil"/>
              <w:bottom w:val="single" w:sz="12" w:space="0" w:color="auto"/>
              <w:right w:val="nil"/>
            </w:tcBorders>
            <w:shd w:val="clear" w:color="000000" w:fill="FFFFFF"/>
            <w:noWrap/>
            <w:vAlign w:val="bottom"/>
            <w:hideMark/>
          </w:tcPr>
          <w:p w14:paraId="0F0AF1E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 (5.6%)</w:t>
            </w:r>
          </w:p>
        </w:tc>
        <w:tc>
          <w:tcPr>
            <w:tcW w:w="1658" w:type="dxa"/>
            <w:tcBorders>
              <w:top w:val="nil"/>
              <w:left w:val="nil"/>
              <w:bottom w:val="single" w:sz="12" w:space="0" w:color="auto"/>
              <w:right w:val="nil"/>
            </w:tcBorders>
            <w:shd w:val="clear" w:color="000000" w:fill="FFFFFF"/>
            <w:noWrap/>
            <w:vAlign w:val="bottom"/>
            <w:hideMark/>
          </w:tcPr>
          <w:p w14:paraId="31EFC65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 (6.2%)</w:t>
            </w:r>
          </w:p>
        </w:tc>
        <w:tc>
          <w:tcPr>
            <w:tcW w:w="909" w:type="dxa"/>
            <w:tcBorders>
              <w:top w:val="nil"/>
              <w:left w:val="nil"/>
              <w:bottom w:val="single" w:sz="12" w:space="0" w:color="auto"/>
              <w:right w:val="nil"/>
            </w:tcBorders>
            <w:shd w:val="clear" w:color="000000" w:fill="FFFFFF"/>
            <w:noWrap/>
            <w:vAlign w:val="bottom"/>
            <w:hideMark/>
          </w:tcPr>
          <w:p w14:paraId="569A09F8"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bl>
    <w:p w14:paraId="45D36F4A" w14:textId="022D1925" w:rsidR="009302CC" w:rsidRPr="000C6515" w:rsidRDefault="009302CC" w:rsidP="00DB6999">
      <w:pPr>
        <w:pStyle w:val="MDPI71References"/>
        <w:numPr>
          <w:ilvl w:val="0"/>
          <w:numId w:val="0"/>
        </w:numPr>
        <w:spacing w:after="160" w:line="240" w:lineRule="auto"/>
        <w:rPr>
          <w:rFonts w:asciiTheme="minorHAnsi" w:eastAsia="SimSun" w:hAnsiTheme="minorHAnsi" w:cstheme="minorHAnsi"/>
          <w:sz w:val="20"/>
          <w:lang w:val="en-GB"/>
        </w:rPr>
      </w:pPr>
      <w:r w:rsidRPr="000C6515">
        <w:rPr>
          <w:rFonts w:asciiTheme="minorHAnsi" w:eastAsia="SimSun" w:hAnsiTheme="minorHAnsi" w:cstheme="minorHAnsi"/>
          <w:sz w:val="20"/>
          <w:lang w:val="en-GB"/>
        </w:rPr>
        <w:t>AJCC staging</w:t>
      </w:r>
      <w:r w:rsidR="00F1070D" w:rsidRPr="000C6515">
        <w:rPr>
          <w:rFonts w:asciiTheme="minorHAnsi" w:eastAsia="SimSun" w:hAnsiTheme="minorHAnsi" w:cstheme="minorHAnsi"/>
          <w:sz w:val="20"/>
          <w:lang w:val="en-GB"/>
        </w:rPr>
        <w:t xml:space="preserve"> (8</w:t>
      </w:r>
      <w:r w:rsidR="00F1070D" w:rsidRPr="00AD7D96">
        <w:rPr>
          <w:rFonts w:asciiTheme="minorHAnsi" w:eastAsia="SimSun" w:hAnsiTheme="minorHAnsi" w:cstheme="minorHAnsi"/>
          <w:sz w:val="20"/>
          <w:vertAlign w:val="superscript"/>
          <w:lang w:val="en-GB"/>
          <w:rPrChange w:id="50" w:author="Nisa U" w:date="2024-07-24T13:38:00Z" w16du:dateUtc="2024-07-24T11:38:00Z">
            <w:rPr>
              <w:rFonts w:asciiTheme="minorHAnsi" w:eastAsia="SimSun" w:hAnsiTheme="minorHAnsi" w:cstheme="minorHAnsi"/>
              <w:sz w:val="20"/>
              <w:lang w:val="en-GB"/>
            </w:rPr>
          </w:rPrChange>
        </w:rPr>
        <w:t>th</w:t>
      </w:r>
      <w:r w:rsidR="00F1070D" w:rsidRPr="000C6515">
        <w:rPr>
          <w:rFonts w:asciiTheme="minorHAnsi" w:eastAsia="SimSun" w:hAnsiTheme="minorHAnsi" w:cstheme="minorHAnsi"/>
          <w:sz w:val="20"/>
          <w:lang w:val="en-GB"/>
        </w:rPr>
        <w:t xml:space="preserve"> edition)</w:t>
      </w:r>
      <w:r w:rsidRPr="000C6515">
        <w:rPr>
          <w:rFonts w:asciiTheme="minorHAnsi" w:eastAsia="SimSun" w:hAnsiTheme="minorHAnsi" w:cstheme="minorHAnsi"/>
          <w:sz w:val="20"/>
          <w:lang w:val="en-GB"/>
        </w:rPr>
        <w:t>: American Joint Committee of Cancer staging system for melanoma.</w:t>
      </w:r>
      <w:r w:rsidR="0097263A" w:rsidRPr="000C6515">
        <w:rPr>
          <w:rFonts w:asciiTheme="minorHAnsi" w:eastAsia="SimSun" w:hAnsiTheme="minorHAnsi" w:cstheme="minorHAnsi"/>
          <w:sz w:val="20"/>
          <w:lang w:val="en-GB"/>
        </w:rPr>
        <w:t xml:space="preserve"> </w:t>
      </w:r>
      <w:r w:rsidR="001F1CAC" w:rsidRPr="000C6515">
        <w:rPr>
          <w:rFonts w:asciiTheme="minorHAnsi" w:eastAsia="SimSun" w:hAnsiTheme="minorHAnsi" w:cstheme="minorHAnsi"/>
          <w:sz w:val="20"/>
          <w:lang w:val="en-GB"/>
        </w:rPr>
        <w:t>Statistical test for categorical data: chi²-test. Statistical test for numerical data: Unequal variances t-test (Welch’s t-test).</w:t>
      </w:r>
      <w:r w:rsidRPr="000C6515">
        <w:rPr>
          <w:rFonts w:asciiTheme="minorHAnsi" w:eastAsia="SimSun" w:hAnsiTheme="minorHAnsi" w:cstheme="minorHAnsi"/>
          <w:sz w:val="20"/>
          <w:lang w:val="en-GB"/>
        </w:rPr>
        <w:t xml:space="preserve">  </w:t>
      </w:r>
    </w:p>
    <w:p w14:paraId="6FEF348E" w14:textId="69FC78A9" w:rsidR="003020C7" w:rsidRPr="000C6515" w:rsidRDefault="00483AF8" w:rsidP="00DB6999">
      <w:pPr>
        <w:pStyle w:val="MDPI71References"/>
        <w:numPr>
          <w:ilvl w:val="0"/>
          <w:numId w:val="0"/>
        </w:numPr>
        <w:spacing w:after="160"/>
        <w:rPr>
          <w:rFonts w:asciiTheme="minorHAnsi" w:eastAsia="SimSun" w:hAnsiTheme="minorHAnsi" w:cstheme="minorHAnsi"/>
          <w:b/>
          <w:i/>
          <w:sz w:val="24"/>
          <w:szCs w:val="24"/>
          <w:lang w:val="en-GB"/>
        </w:rPr>
      </w:pPr>
      <w:r w:rsidRPr="000C6515">
        <w:rPr>
          <w:rFonts w:asciiTheme="minorHAnsi" w:eastAsia="SimSun" w:hAnsiTheme="minorHAnsi" w:cstheme="minorHAnsi"/>
          <w:b/>
          <w:i/>
          <w:sz w:val="24"/>
          <w:szCs w:val="24"/>
          <w:lang w:val="en-GB"/>
        </w:rPr>
        <w:t>Differential miRNA expression is associated with response to immunotherapy</w:t>
      </w:r>
    </w:p>
    <w:p w14:paraId="705A0EE3" w14:textId="1338672C" w:rsidR="001E1D8E" w:rsidRDefault="003020C7" w:rsidP="00681C70">
      <w:pPr>
        <w:pStyle w:val="MDPI71References"/>
        <w:numPr>
          <w:ilvl w:val="0"/>
          <w:numId w:val="0"/>
        </w:numPr>
        <w:spacing w:after="160"/>
        <w:rPr>
          <w:rFonts w:asciiTheme="minorHAnsi" w:eastAsia="SimSun" w:hAnsiTheme="minorHAnsi" w:cstheme="minorHAnsi"/>
          <w:color w:val="auto"/>
          <w:sz w:val="24"/>
          <w:szCs w:val="24"/>
          <w:lang w:val="en-GB"/>
        </w:rPr>
      </w:pPr>
      <w:r w:rsidRPr="000C6515">
        <w:rPr>
          <w:rFonts w:asciiTheme="minorHAnsi" w:eastAsia="SimSun" w:hAnsiTheme="minorHAnsi" w:cstheme="minorHAnsi"/>
          <w:sz w:val="24"/>
          <w:szCs w:val="24"/>
          <w:lang w:val="en-GB"/>
        </w:rPr>
        <w:t xml:space="preserve">To assess the ability of miRNA expression to predict outcome of immunotherapy and function as a </w:t>
      </w:r>
      <w:r w:rsidR="00DC1400" w:rsidRPr="000C6515">
        <w:rPr>
          <w:rFonts w:asciiTheme="minorHAnsi" w:eastAsia="SimSun" w:hAnsiTheme="minorHAnsi" w:cstheme="minorHAnsi"/>
          <w:sz w:val="24"/>
          <w:szCs w:val="24"/>
          <w:lang w:val="en-GB"/>
        </w:rPr>
        <w:t>classifier</w:t>
      </w:r>
      <w:r w:rsidRPr="000C6515">
        <w:rPr>
          <w:rFonts w:asciiTheme="minorHAnsi" w:eastAsia="SimSun" w:hAnsiTheme="minorHAnsi" w:cstheme="minorHAnsi"/>
          <w:sz w:val="24"/>
          <w:szCs w:val="24"/>
          <w:lang w:val="en-GB"/>
        </w:rPr>
        <w:t xml:space="preserve"> in liquid biopsies we simultaneously </w:t>
      </w:r>
      <w:r w:rsidR="003F4E96" w:rsidRPr="000C6515">
        <w:rPr>
          <w:rFonts w:asciiTheme="minorHAnsi" w:eastAsia="SimSun" w:hAnsiTheme="minorHAnsi" w:cstheme="minorHAnsi"/>
          <w:sz w:val="24"/>
          <w:szCs w:val="24"/>
          <w:lang w:val="en-GB"/>
        </w:rPr>
        <w:t>investigated</w:t>
      </w:r>
      <w:r w:rsidRPr="000C6515">
        <w:rPr>
          <w:rFonts w:asciiTheme="minorHAnsi" w:eastAsia="SimSun" w:hAnsiTheme="minorHAnsi" w:cstheme="minorHAnsi"/>
          <w:sz w:val="24"/>
          <w:szCs w:val="24"/>
          <w:lang w:val="en-GB"/>
        </w:rPr>
        <w:t xml:space="preserve"> </w:t>
      </w:r>
      <w:r w:rsidRPr="000C6515">
        <w:rPr>
          <w:rFonts w:asciiTheme="minorHAnsi" w:eastAsia="SimSun" w:hAnsiTheme="minorHAnsi" w:cstheme="minorHAnsi"/>
          <w:color w:val="000000" w:themeColor="text1"/>
          <w:sz w:val="24"/>
          <w:szCs w:val="24"/>
          <w:lang w:val="en-GB"/>
        </w:rPr>
        <w:t>6</w:t>
      </w:r>
      <w:r w:rsidR="00725476">
        <w:rPr>
          <w:rFonts w:asciiTheme="minorHAnsi" w:eastAsia="SimSun" w:hAnsiTheme="minorHAnsi" w:cstheme="minorHAnsi"/>
          <w:color w:val="000000" w:themeColor="text1"/>
          <w:sz w:val="24"/>
          <w:szCs w:val="24"/>
          <w:lang w:val="en-GB"/>
        </w:rPr>
        <w:t>1</w:t>
      </w:r>
      <w:r w:rsidRPr="000C6515">
        <w:rPr>
          <w:rFonts w:asciiTheme="minorHAnsi" w:eastAsia="SimSun" w:hAnsiTheme="minorHAnsi" w:cstheme="minorHAnsi"/>
          <w:color w:val="FF0000"/>
          <w:sz w:val="24"/>
          <w:szCs w:val="24"/>
          <w:lang w:val="en-GB"/>
        </w:rPr>
        <w:t xml:space="preserve"> </w:t>
      </w:r>
      <w:r w:rsidRPr="000C6515">
        <w:rPr>
          <w:rFonts w:asciiTheme="minorHAnsi" w:eastAsia="SimSun" w:hAnsiTheme="minorHAnsi" w:cstheme="minorHAnsi"/>
          <w:color w:val="auto"/>
          <w:sz w:val="24"/>
          <w:szCs w:val="24"/>
          <w:lang w:val="en-GB"/>
        </w:rPr>
        <w:t xml:space="preserve">manually curated miRNAs (associated with melanoma or carcinogenesis based on literature research) using the flow-cytometric </w:t>
      </w:r>
      <w:proofErr w:type="spellStart"/>
      <w:r w:rsidRPr="000C6515">
        <w:rPr>
          <w:rFonts w:asciiTheme="minorHAnsi" w:eastAsia="SimSun" w:hAnsiTheme="minorHAnsi" w:cstheme="minorHAnsi"/>
          <w:color w:val="auto"/>
          <w:sz w:val="24"/>
          <w:szCs w:val="24"/>
          <w:lang w:val="en-GB"/>
        </w:rPr>
        <w:t>FirePlex</w:t>
      </w:r>
      <w:proofErr w:type="spellEnd"/>
      <w:r w:rsidR="00B2046E" w:rsidRPr="000C6515">
        <w:rPr>
          <w:rFonts w:ascii="Segoe UI Emoji" w:eastAsia="Segoe UI Emoji" w:hAnsi="Segoe UI Emoji" w:cs="Segoe UI Emoji"/>
          <w:color w:val="auto"/>
          <w:sz w:val="24"/>
          <w:szCs w:val="24"/>
          <w:vertAlign w:val="superscript"/>
          <w:lang w:val="en-GB"/>
        </w:rPr>
        <w:t>®</w:t>
      </w:r>
      <w:r w:rsidRPr="000C6515">
        <w:rPr>
          <w:rFonts w:asciiTheme="minorHAnsi" w:eastAsia="SimSun" w:hAnsiTheme="minorHAnsi" w:cstheme="minorHAnsi"/>
          <w:color w:val="auto"/>
          <w:sz w:val="24"/>
          <w:szCs w:val="24"/>
          <w:lang w:val="en-GB"/>
        </w:rPr>
        <w:t xml:space="preserve"> Assay (Abcam). </w:t>
      </w:r>
      <w:r w:rsidR="00B00F2E">
        <w:rPr>
          <w:rFonts w:asciiTheme="minorHAnsi" w:eastAsia="SimSun" w:hAnsiTheme="minorHAnsi" w:cstheme="minorHAnsi"/>
          <w:color w:val="auto"/>
          <w:sz w:val="24"/>
          <w:szCs w:val="24"/>
          <w:lang w:val="en-GB"/>
        </w:rPr>
        <w:t xml:space="preserve">Out of the 81 patients included in our analysis, </w:t>
      </w:r>
      <w:r w:rsidR="00725476">
        <w:rPr>
          <w:rFonts w:asciiTheme="minorHAnsi" w:eastAsia="SimSun" w:hAnsiTheme="minorHAnsi" w:cstheme="minorHAnsi"/>
          <w:color w:val="auto"/>
          <w:sz w:val="24"/>
          <w:szCs w:val="24"/>
          <w:lang w:val="en-GB"/>
        </w:rPr>
        <w:t>plasma</w:t>
      </w:r>
      <w:r w:rsidR="0061246A" w:rsidRPr="000C6515">
        <w:rPr>
          <w:rFonts w:asciiTheme="minorHAnsi" w:eastAsia="SimSun" w:hAnsiTheme="minorHAnsi" w:cstheme="minorHAnsi"/>
          <w:color w:val="auto"/>
          <w:sz w:val="24"/>
          <w:szCs w:val="24"/>
          <w:lang w:val="en-GB"/>
        </w:rPr>
        <w:t xml:space="preserve"> of</w:t>
      </w:r>
      <w:r w:rsidR="00B00F2E">
        <w:rPr>
          <w:rFonts w:asciiTheme="minorHAnsi" w:eastAsia="SimSun" w:hAnsiTheme="minorHAnsi" w:cstheme="minorHAnsi"/>
          <w:color w:val="auto"/>
          <w:sz w:val="24"/>
          <w:szCs w:val="24"/>
          <w:lang w:val="en-GB"/>
        </w:rPr>
        <w:t xml:space="preserve"> only</w:t>
      </w:r>
      <w:r w:rsidR="0061246A" w:rsidRPr="000C6515">
        <w:rPr>
          <w:rFonts w:asciiTheme="minorHAnsi" w:eastAsia="SimSun" w:hAnsiTheme="minorHAnsi" w:cstheme="minorHAnsi"/>
          <w:color w:val="auto"/>
          <w:sz w:val="24"/>
          <w:szCs w:val="24"/>
          <w:lang w:val="en-GB"/>
        </w:rPr>
        <w:t xml:space="preserve"> 61 patients was assessable for miRNA analyses. </w:t>
      </w:r>
      <w:r w:rsidR="003F4E96" w:rsidRPr="000C6515">
        <w:rPr>
          <w:rFonts w:asciiTheme="minorHAnsi" w:eastAsia="SimSun" w:hAnsiTheme="minorHAnsi" w:cstheme="minorHAnsi"/>
          <w:color w:val="auto"/>
          <w:sz w:val="24"/>
          <w:szCs w:val="24"/>
          <w:lang w:val="en-GB"/>
        </w:rPr>
        <w:t xml:space="preserve">Two-sided unequal variances t-test (Welch’s t-test) was conducted to examine miRNA expression between </w:t>
      </w:r>
      <w:r w:rsidR="00681C70">
        <w:rPr>
          <w:rFonts w:asciiTheme="minorHAnsi" w:eastAsia="SimSun" w:hAnsiTheme="minorHAnsi" w:cstheme="minorHAnsi"/>
          <w:color w:val="auto"/>
          <w:sz w:val="24"/>
          <w:szCs w:val="24"/>
          <w:lang w:val="en-GB"/>
        </w:rPr>
        <w:t>Responders</w:t>
      </w:r>
      <w:r w:rsidR="003F4E96" w:rsidRPr="000C6515">
        <w:rPr>
          <w:rFonts w:asciiTheme="minorHAnsi" w:eastAsia="SimSun" w:hAnsiTheme="minorHAnsi" w:cstheme="minorHAnsi"/>
          <w:color w:val="auto"/>
          <w:sz w:val="24"/>
          <w:szCs w:val="24"/>
          <w:lang w:val="en-GB"/>
        </w:rPr>
        <w:t xml:space="preserve"> and </w:t>
      </w:r>
      <w:r w:rsidR="00681C70">
        <w:rPr>
          <w:rFonts w:asciiTheme="minorHAnsi" w:eastAsia="SimSun" w:hAnsiTheme="minorHAnsi" w:cstheme="minorHAnsi"/>
          <w:color w:val="auto"/>
          <w:sz w:val="24"/>
          <w:szCs w:val="24"/>
          <w:lang w:val="en-GB"/>
        </w:rPr>
        <w:t>Non-Responders</w:t>
      </w:r>
      <w:r w:rsidR="003F4E96" w:rsidRPr="000C6515">
        <w:rPr>
          <w:rFonts w:asciiTheme="minorHAnsi" w:eastAsia="SimSun" w:hAnsiTheme="minorHAnsi" w:cstheme="minorHAnsi"/>
          <w:color w:val="auto"/>
          <w:sz w:val="24"/>
          <w:szCs w:val="24"/>
          <w:lang w:val="en-GB"/>
        </w:rPr>
        <w:t>. Four miRNAs were significantly upregulated (miR-132-3p</w:t>
      </w:r>
      <w:r w:rsidR="00121571" w:rsidRPr="000C6515">
        <w:rPr>
          <w:rFonts w:asciiTheme="minorHAnsi" w:eastAsia="SimSun" w:hAnsiTheme="minorHAnsi" w:cstheme="minorHAnsi"/>
          <w:color w:val="auto"/>
          <w:sz w:val="24"/>
          <w:szCs w:val="24"/>
          <w:lang w:val="en-GB"/>
        </w:rPr>
        <w:t>, p = 0.025;</w:t>
      </w:r>
      <w:r w:rsidR="003F4E96" w:rsidRPr="000C6515">
        <w:rPr>
          <w:rFonts w:asciiTheme="minorHAnsi" w:eastAsia="SimSun" w:hAnsiTheme="minorHAnsi" w:cstheme="minorHAnsi"/>
          <w:color w:val="auto"/>
          <w:sz w:val="24"/>
          <w:szCs w:val="24"/>
          <w:lang w:val="en-GB"/>
        </w:rPr>
        <w:t xml:space="preserve"> miR-137,</w:t>
      </w:r>
      <w:r w:rsidR="00121571" w:rsidRPr="000C6515">
        <w:rPr>
          <w:rFonts w:asciiTheme="minorHAnsi" w:eastAsia="SimSun" w:hAnsiTheme="minorHAnsi" w:cstheme="minorHAnsi"/>
          <w:color w:val="auto"/>
          <w:sz w:val="24"/>
          <w:szCs w:val="24"/>
          <w:lang w:val="en-GB"/>
        </w:rPr>
        <w:t xml:space="preserve"> p = 0.022; </w:t>
      </w:r>
      <w:r w:rsidR="003F4E96" w:rsidRPr="000C6515">
        <w:rPr>
          <w:rFonts w:asciiTheme="minorHAnsi" w:eastAsia="SimSun" w:hAnsiTheme="minorHAnsi" w:cstheme="minorHAnsi"/>
          <w:color w:val="auto"/>
          <w:sz w:val="24"/>
          <w:szCs w:val="24"/>
          <w:lang w:val="en-GB"/>
        </w:rPr>
        <w:t>miR-214-3p,</w:t>
      </w:r>
      <w:r w:rsidR="00121571" w:rsidRPr="000C6515">
        <w:rPr>
          <w:rFonts w:asciiTheme="minorHAnsi" w:eastAsia="SimSun" w:hAnsiTheme="minorHAnsi" w:cstheme="minorHAnsi"/>
          <w:color w:val="auto"/>
          <w:sz w:val="24"/>
          <w:szCs w:val="24"/>
          <w:lang w:val="en-GB"/>
        </w:rPr>
        <w:t xml:space="preserve"> p = 0.038;</w:t>
      </w:r>
      <w:r w:rsidR="003F4E96" w:rsidRPr="000C6515">
        <w:rPr>
          <w:rFonts w:asciiTheme="minorHAnsi" w:eastAsia="SimSun" w:hAnsiTheme="minorHAnsi" w:cstheme="minorHAnsi"/>
          <w:color w:val="auto"/>
          <w:sz w:val="24"/>
          <w:szCs w:val="24"/>
          <w:lang w:val="en-GB"/>
        </w:rPr>
        <w:t xml:space="preserve"> miR-514a-3p</w:t>
      </w:r>
      <w:r w:rsidR="00121571" w:rsidRPr="000C6515">
        <w:rPr>
          <w:rFonts w:asciiTheme="minorHAnsi" w:eastAsia="SimSun" w:hAnsiTheme="minorHAnsi" w:cstheme="minorHAnsi"/>
          <w:color w:val="auto"/>
          <w:sz w:val="24"/>
          <w:szCs w:val="24"/>
          <w:lang w:val="en-GB"/>
        </w:rPr>
        <w:t>, p = 0.048</w:t>
      </w:r>
      <w:r w:rsidR="003F4E96" w:rsidRPr="000C6515">
        <w:rPr>
          <w:rFonts w:asciiTheme="minorHAnsi" w:eastAsia="SimSun" w:hAnsiTheme="minorHAnsi" w:cstheme="minorHAnsi"/>
          <w:color w:val="auto"/>
          <w:sz w:val="24"/>
          <w:szCs w:val="24"/>
          <w:lang w:val="en-GB"/>
        </w:rPr>
        <w:t>) and one miRNA was significantly downregulated (miR-197-3p</w:t>
      </w:r>
      <w:r w:rsidR="00121571" w:rsidRPr="000C6515">
        <w:rPr>
          <w:rFonts w:asciiTheme="minorHAnsi" w:eastAsia="SimSun" w:hAnsiTheme="minorHAnsi" w:cstheme="minorHAnsi"/>
          <w:color w:val="auto"/>
          <w:sz w:val="24"/>
          <w:szCs w:val="24"/>
          <w:lang w:val="en-GB"/>
        </w:rPr>
        <w:t>, p = 0.033</w:t>
      </w:r>
      <w:r w:rsidR="003F4E96" w:rsidRPr="000C6515">
        <w:rPr>
          <w:rFonts w:asciiTheme="minorHAnsi" w:eastAsia="SimSun" w:hAnsiTheme="minorHAnsi" w:cstheme="minorHAnsi"/>
          <w:color w:val="auto"/>
          <w:sz w:val="24"/>
          <w:szCs w:val="24"/>
          <w:lang w:val="en-GB"/>
        </w:rPr>
        <w:t xml:space="preserve">) in </w:t>
      </w:r>
      <w:r w:rsidR="00681C70">
        <w:rPr>
          <w:rFonts w:asciiTheme="minorHAnsi" w:eastAsia="SimSun" w:hAnsiTheme="minorHAnsi" w:cstheme="minorHAnsi"/>
          <w:color w:val="auto"/>
          <w:sz w:val="24"/>
          <w:szCs w:val="24"/>
          <w:lang w:val="en-GB"/>
        </w:rPr>
        <w:t>Responders</w:t>
      </w:r>
      <w:r w:rsidR="000E0BA6" w:rsidRPr="000C6515">
        <w:rPr>
          <w:rFonts w:asciiTheme="minorHAnsi" w:eastAsia="SimSun" w:hAnsiTheme="minorHAnsi" w:cstheme="minorHAnsi"/>
          <w:color w:val="auto"/>
          <w:sz w:val="24"/>
          <w:szCs w:val="24"/>
          <w:lang w:val="en-GB"/>
        </w:rPr>
        <w:t xml:space="preserve"> (Fig. </w:t>
      </w:r>
      <w:r w:rsidR="00E323DA" w:rsidRPr="000C6515">
        <w:rPr>
          <w:rFonts w:asciiTheme="minorHAnsi" w:eastAsia="SimSun" w:hAnsiTheme="minorHAnsi" w:cstheme="minorHAnsi"/>
          <w:color w:val="auto"/>
          <w:sz w:val="24"/>
          <w:szCs w:val="24"/>
          <w:lang w:val="en-GB"/>
        </w:rPr>
        <w:t>2</w:t>
      </w:r>
      <w:r w:rsidR="000E0BA6" w:rsidRPr="000C6515">
        <w:rPr>
          <w:rFonts w:asciiTheme="minorHAnsi" w:eastAsia="SimSun" w:hAnsiTheme="minorHAnsi" w:cstheme="minorHAnsi"/>
          <w:color w:val="auto"/>
          <w:sz w:val="24"/>
          <w:szCs w:val="24"/>
          <w:lang w:val="en-GB"/>
        </w:rPr>
        <w:t>)</w:t>
      </w:r>
      <w:r w:rsidR="003F4E96" w:rsidRPr="000C6515">
        <w:rPr>
          <w:rFonts w:asciiTheme="minorHAnsi" w:eastAsia="SimSun" w:hAnsiTheme="minorHAnsi" w:cstheme="minorHAnsi"/>
          <w:color w:val="auto"/>
          <w:sz w:val="24"/>
          <w:szCs w:val="24"/>
          <w:lang w:val="en-GB"/>
        </w:rPr>
        <w:t xml:space="preserve">. </w:t>
      </w:r>
    </w:p>
    <w:p w14:paraId="31FC78C8" w14:textId="53BFED5A" w:rsidR="00681C70" w:rsidRDefault="00C35024" w:rsidP="00681C70">
      <w:pPr>
        <w:pStyle w:val="MDPI71References"/>
        <w:numPr>
          <w:ilvl w:val="0"/>
          <w:numId w:val="0"/>
        </w:numPr>
        <w:spacing w:after="160"/>
        <w:rPr>
          <w:rFonts w:asciiTheme="minorHAnsi" w:eastAsia="SimSun" w:hAnsiTheme="minorHAnsi" w:cstheme="minorHAnsi"/>
          <w:noProof/>
          <w:sz w:val="20"/>
          <w:lang w:val="en-GB" w:bidi="ar-SA"/>
        </w:rPr>
      </w:pPr>
      <w:r>
        <w:rPr>
          <w:rFonts w:asciiTheme="minorHAnsi" w:eastAsia="SimSun" w:hAnsiTheme="minorHAnsi" w:cstheme="minorHAnsi"/>
          <w:noProof/>
          <w:sz w:val="20"/>
          <w:lang w:val="en-GB" w:bidi="ar-SA"/>
        </w:rPr>
        <w:t xml:space="preserve"> </w:t>
      </w:r>
    </w:p>
    <w:p w14:paraId="7739B70A" w14:textId="2C05AF46" w:rsidR="00E469D2" w:rsidRPr="000C6515" w:rsidRDefault="00214415" w:rsidP="00DB6999">
      <w:pPr>
        <w:pStyle w:val="MDPI71References"/>
        <w:numPr>
          <w:ilvl w:val="0"/>
          <w:numId w:val="0"/>
        </w:numPr>
        <w:spacing w:after="160"/>
        <w:rPr>
          <w:rFonts w:asciiTheme="minorHAnsi" w:eastAsia="SimSun" w:hAnsiTheme="minorHAnsi" w:cstheme="minorHAnsi"/>
          <w:sz w:val="20"/>
          <w:lang w:val="en-GB"/>
        </w:rPr>
      </w:pPr>
      <w:r>
        <w:rPr>
          <w:rFonts w:asciiTheme="minorHAnsi" w:eastAsia="SimSun" w:hAnsiTheme="minorHAnsi" w:cstheme="minorHAnsi"/>
          <w:noProof/>
          <w:sz w:val="20"/>
          <w:lang w:val="de-DE" w:bidi="ar-SA"/>
        </w:rPr>
        <w:drawing>
          <wp:inline distT="0" distB="0" distL="0" distR="0" wp14:anchorId="6887DD97" wp14:editId="35818BBC">
            <wp:extent cx="5615940" cy="1370670"/>
            <wp:effectExtent l="0" t="0" r="3810" b="1270"/>
            <wp:docPr id="1" name="Grafik 1" descr="C:\Users\Zellbiologie\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llbiologie\AppData\Local\Microsoft\Windows\INetCache\Content.Word\Figure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5940" cy="1370670"/>
                    </a:xfrm>
                    <a:prstGeom prst="rect">
                      <a:avLst/>
                    </a:prstGeom>
                    <a:noFill/>
                    <a:ln>
                      <a:noFill/>
                    </a:ln>
                  </pic:spPr>
                </pic:pic>
              </a:graphicData>
            </a:graphic>
          </wp:inline>
        </w:drawing>
      </w:r>
      <w:r w:rsidR="00E469D2" w:rsidRPr="000C6515">
        <w:rPr>
          <w:rFonts w:asciiTheme="minorHAnsi" w:eastAsia="SimSun" w:hAnsiTheme="minorHAnsi" w:cstheme="minorHAnsi"/>
          <w:b/>
          <w:sz w:val="20"/>
          <w:lang w:val="en-GB"/>
        </w:rPr>
        <w:t xml:space="preserve">Fig. </w:t>
      </w:r>
      <w:r w:rsidR="00E323DA" w:rsidRPr="000C6515">
        <w:rPr>
          <w:rFonts w:asciiTheme="minorHAnsi" w:eastAsia="SimSun" w:hAnsiTheme="minorHAnsi" w:cstheme="minorHAnsi"/>
          <w:b/>
          <w:sz w:val="20"/>
          <w:lang w:val="en-GB"/>
        </w:rPr>
        <w:t>2</w:t>
      </w:r>
      <w:r w:rsidR="00E469D2" w:rsidRPr="000C6515">
        <w:rPr>
          <w:rFonts w:asciiTheme="minorHAnsi" w:eastAsia="SimSun" w:hAnsiTheme="minorHAnsi" w:cstheme="minorHAnsi"/>
          <w:b/>
          <w:sz w:val="20"/>
          <w:lang w:val="en-GB"/>
        </w:rPr>
        <w:t>:</w:t>
      </w:r>
      <w:r w:rsidR="00E469D2" w:rsidRPr="000C6515">
        <w:rPr>
          <w:rFonts w:asciiTheme="minorHAnsi" w:eastAsia="SimSun" w:hAnsiTheme="minorHAnsi" w:cstheme="minorHAnsi"/>
          <w:sz w:val="20"/>
          <w:lang w:val="en-GB"/>
        </w:rPr>
        <w:t xml:space="preserve"> </w:t>
      </w:r>
      <w:r w:rsidR="00E469D2" w:rsidRPr="000C6515">
        <w:rPr>
          <w:rFonts w:asciiTheme="minorHAnsi" w:eastAsia="SimSun" w:hAnsiTheme="minorHAnsi" w:cstheme="minorHAnsi"/>
          <w:b/>
          <w:sz w:val="20"/>
          <w:lang w:val="en-GB"/>
        </w:rPr>
        <w:t>Log-2 miRNA expression in melanoma patients grouped by immunotherapy response.</w:t>
      </w:r>
      <w:r w:rsidR="00E469D2" w:rsidRPr="000C6515">
        <w:rPr>
          <w:rFonts w:asciiTheme="minorHAnsi" w:eastAsia="SimSun" w:hAnsiTheme="minorHAnsi" w:cstheme="minorHAnsi"/>
          <w:sz w:val="20"/>
          <w:lang w:val="en-GB"/>
        </w:rPr>
        <w:t xml:space="preserve"> </w:t>
      </w:r>
      <w:del w:id="51" w:author="Zellbiologie" w:date="2024-07-05T10:15:00Z">
        <w:r w:rsidR="00805AA9" w:rsidRPr="000C6515" w:rsidDel="00007F15">
          <w:rPr>
            <w:rFonts w:asciiTheme="minorHAnsi" w:eastAsia="SimSun" w:hAnsiTheme="minorHAnsi" w:cstheme="minorHAnsi"/>
            <w:sz w:val="20"/>
            <w:lang w:val="en-GB"/>
          </w:rPr>
          <w:delText xml:space="preserve">Four miRNAs (miR-132-3p, miR-137, miR-214-3p and miR-514a3p) were upregulated in </w:delText>
        </w:r>
        <w:r w:rsidR="00681C70" w:rsidDel="00007F15">
          <w:rPr>
            <w:rFonts w:asciiTheme="minorHAnsi" w:eastAsia="SimSun" w:hAnsiTheme="minorHAnsi" w:cstheme="minorHAnsi"/>
            <w:sz w:val="20"/>
            <w:lang w:val="en-GB"/>
          </w:rPr>
          <w:delText>Responders</w:delText>
        </w:r>
        <w:r w:rsidR="00202309" w:rsidRPr="000C6515" w:rsidDel="00007F15">
          <w:rPr>
            <w:rFonts w:asciiTheme="minorHAnsi" w:eastAsia="SimSun" w:hAnsiTheme="minorHAnsi" w:cstheme="minorHAnsi"/>
            <w:sz w:val="20"/>
            <w:lang w:val="en-GB"/>
          </w:rPr>
          <w:delText xml:space="preserve">. Conversely, miR-197-3p showed higher expression in </w:delText>
        </w:r>
        <w:r w:rsidR="00681C70" w:rsidDel="00007F15">
          <w:rPr>
            <w:rFonts w:asciiTheme="minorHAnsi" w:eastAsia="SimSun" w:hAnsiTheme="minorHAnsi" w:cstheme="minorHAnsi"/>
            <w:sz w:val="20"/>
            <w:lang w:val="en-GB"/>
          </w:rPr>
          <w:delText>Non-Responders</w:delText>
        </w:r>
        <w:r w:rsidR="00202309" w:rsidRPr="000C6515" w:rsidDel="00007F15">
          <w:rPr>
            <w:rFonts w:asciiTheme="minorHAnsi" w:eastAsia="SimSun" w:hAnsiTheme="minorHAnsi" w:cstheme="minorHAnsi"/>
            <w:sz w:val="20"/>
            <w:lang w:val="en-GB"/>
          </w:rPr>
          <w:delText>.</w:delText>
        </w:r>
        <w:r w:rsidR="00805AA9" w:rsidRPr="000C6515" w:rsidDel="00007F15">
          <w:rPr>
            <w:rFonts w:asciiTheme="minorHAnsi" w:eastAsia="SimSun" w:hAnsiTheme="minorHAnsi" w:cstheme="minorHAnsi"/>
            <w:sz w:val="20"/>
            <w:lang w:val="en-GB"/>
          </w:rPr>
          <w:delText xml:space="preserve"> </w:delText>
        </w:r>
      </w:del>
      <w:r w:rsidR="00E469D2" w:rsidRPr="000C6515">
        <w:rPr>
          <w:rFonts w:asciiTheme="minorHAnsi" w:eastAsia="SimSun" w:hAnsiTheme="minorHAnsi" w:cstheme="minorHAnsi"/>
          <w:sz w:val="20"/>
          <w:lang w:val="en-GB"/>
        </w:rPr>
        <w:t xml:space="preserve">Expression has been determined by </w:t>
      </w:r>
      <w:proofErr w:type="spellStart"/>
      <w:r w:rsidR="00E469D2" w:rsidRPr="000C6515">
        <w:rPr>
          <w:rFonts w:asciiTheme="minorHAnsi" w:eastAsia="SimSun" w:hAnsiTheme="minorHAnsi" w:cstheme="minorHAnsi"/>
          <w:sz w:val="20"/>
          <w:lang w:val="en-GB"/>
        </w:rPr>
        <w:t>FirePlex</w:t>
      </w:r>
      <w:proofErr w:type="spellEnd"/>
      <w:r w:rsidR="00B2046E" w:rsidRPr="00B00F2E">
        <w:rPr>
          <w:rFonts w:ascii="Segoe UI Emoji" w:eastAsia="Segoe UI Emoji" w:hAnsi="Segoe UI Emoji" w:cs="Segoe UI Emoji"/>
          <w:sz w:val="20"/>
          <w:vertAlign w:val="superscript"/>
          <w:lang w:val="en-GB"/>
        </w:rPr>
        <w:t>®</w:t>
      </w:r>
      <w:r w:rsidR="00E469D2" w:rsidRPr="000C6515">
        <w:rPr>
          <w:rFonts w:asciiTheme="minorHAnsi" w:eastAsia="SimSun" w:hAnsiTheme="minorHAnsi" w:cstheme="minorHAnsi"/>
          <w:sz w:val="20"/>
          <w:lang w:val="en-GB"/>
        </w:rPr>
        <w:t xml:space="preserve"> Immunoassay. Crossbars show mean </w:t>
      </w:r>
      <w:r w:rsidR="00685A82" w:rsidRPr="000C6515">
        <w:rPr>
          <w:rFonts w:asciiTheme="minorHAnsi" w:eastAsia="SimSun" w:hAnsiTheme="minorHAnsi" w:cstheme="minorHAnsi"/>
          <w:sz w:val="20"/>
          <w:lang w:val="en-GB"/>
        </w:rPr>
        <w:t>±</w:t>
      </w:r>
      <w:r w:rsidR="00E469D2" w:rsidRPr="000C6515">
        <w:rPr>
          <w:rFonts w:asciiTheme="minorHAnsi" w:eastAsia="SimSun" w:hAnsiTheme="minorHAnsi" w:cstheme="minorHAnsi"/>
          <w:sz w:val="20"/>
          <w:lang w:val="en-GB"/>
        </w:rPr>
        <w:t xml:space="preserve"> sd. </w:t>
      </w:r>
      <w:r w:rsidR="001E1D8E" w:rsidRPr="000C6515">
        <w:rPr>
          <w:rFonts w:asciiTheme="minorHAnsi" w:eastAsia="SimSun" w:hAnsiTheme="minorHAnsi" w:cstheme="minorHAnsi"/>
          <w:sz w:val="20"/>
          <w:lang w:val="en-GB"/>
        </w:rPr>
        <w:t>Statistics: u</w:t>
      </w:r>
      <w:r w:rsidR="00E469D2" w:rsidRPr="000C6515">
        <w:rPr>
          <w:rFonts w:asciiTheme="minorHAnsi" w:eastAsia="SimSun" w:hAnsiTheme="minorHAnsi" w:cstheme="minorHAnsi"/>
          <w:sz w:val="20"/>
          <w:lang w:val="en-GB"/>
        </w:rPr>
        <w:t>nequal variances t-test</w:t>
      </w:r>
      <w:r w:rsidR="001E1D8E" w:rsidRPr="000C6515">
        <w:rPr>
          <w:rFonts w:asciiTheme="minorHAnsi" w:eastAsia="SimSun" w:hAnsiTheme="minorHAnsi" w:cstheme="minorHAnsi"/>
          <w:sz w:val="20"/>
          <w:lang w:val="en-GB"/>
        </w:rPr>
        <w:t xml:space="preserve"> (</w:t>
      </w:r>
      <w:r w:rsidR="004B2324">
        <w:rPr>
          <w:rFonts w:asciiTheme="minorHAnsi" w:eastAsia="SimSun" w:hAnsiTheme="minorHAnsi" w:cstheme="minorHAnsi"/>
          <w:sz w:val="20"/>
          <w:lang w:val="en-GB"/>
        </w:rPr>
        <w:t>W</w:t>
      </w:r>
      <w:r w:rsidR="004B2324" w:rsidRPr="000C6515">
        <w:rPr>
          <w:rFonts w:asciiTheme="minorHAnsi" w:eastAsia="SimSun" w:hAnsiTheme="minorHAnsi" w:cstheme="minorHAnsi"/>
          <w:sz w:val="20"/>
          <w:lang w:val="en-GB"/>
        </w:rPr>
        <w:t xml:space="preserve">elch’s </w:t>
      </w:r>
      <w:r w:rsidR="001E1D8E" w:rsidRPr="000C6515">
        <w:rPr>
          <w:rFonts w:asciiTheme="minorHAnsi" w:eastAsia="SimSun" w:hAnsiTheme="minorHAnsi" w:cstheme="minorHAnsi"/>
          <w:sz w:val="20"/>
          <w:lang w:val="en-GB"/>
        </w:rPr>
        <w:t>t-test)</w:t>
      </w:r>
      <w:r w:rsidR="00E469D2" w:rsidRPr="000C6515">
        <w:rPr>
          <w:rFonts w:asciiTheme="minorHAnsi" w:eastAsia="SimSun" w:hAnsiTheme="minorHAnsi" w:cstheme="minorHAnsi"/>
          <w:sz w:val="20"/>
          <w:lang w:val="en-GB"/>
        </w:rPr>
        <w:t>.</w:t>
      </w:r>
      <w:r w:rsidR="001E1D8E" w:rsidRPr="000C6515">
        <w:rPr>
          <w:rFonts w:asciiTheme="minorHAnsi" w:eastAsia="SimSun" w:hAnsiTheme="minorHAnsi" w:cstheme="minorHAnsi"/>
          <w:sz w:val="20"/>
          <w:lang w:val="en-GB"/>
        </w:rPr>
        <w:t xml:space="preserve"> Grey: Non-responder. Blue: Responder.</w:t>
      </w:r>
      <w:r w:rsidR="004B2324">
        <w:rPr>
          <w:rFonts w:asciiTheme="minorHAnsi" w:eastAsia="SimSun" w:hAnsiTheme="minorHAnsi" w:cstheme="minorHAnsi"/>
          <w:sz w:val="20"/>
          <w:lang w:val="en-GB"/>
        </w:rPr>
        <w:t xml:space="preserve"> *: p&lt;0.05.</w:t>
      </w:r>
      <w:r w:rsidR="00E469D2" w:rsidRPr="000C6515">
        <w:rPr>
          <w:rFonts w:asciiTheme="minorHAnsi" w:eastAsia="SimSun" w:hAnsiTheme="minorHAnsi" w:cstheme="minorHAnsi"/>
          <w:sz w:val="20"/>
          <w:lang w:val="en-GB"/>
        </w:rPr>
        <w:t xml:space="preserve">   </w:t>
      </w:r>
    </w:p>
    <w:p w14:paraId="3541D079" w14:textId="14C4AE3C" w:rsidR="00E469D2" w:rsidRPr="000C6515" w:rsidRDefault="00E469D2" w:rsidP="00DB6999">
      <w:pPr>
        <w:pStyle w:val="MDPI71References"/>
        <w:numPr>
          <w:ilvl w:val="0"/>
          <w:numId w:val="0"/>
        </w:numPr>
        <w:spacing w:after="160"/>
        <w:rPr>
          <w:rFonts w:asciiTheme="minorHAnsi" w:eastAsia="SimSun" w:hAnsiTheme="minorHAnsi" w:cstheme="minorHAnsi"/>
          <w:b/>
          <w:i/>
          <w:sz w:val="24"/>
          <w:szCs w:val="24"/>
          <w:lang w:val="en-GB"/>
        </w:rPr>
      </w:pPr>
      <w:r w:rsidRPr="000C6515">
        <w:rPr>
          <w:rFonts w:asciiTheme="minorHAnsi" w:eastAsia="SimSun" w:hAnsiTheme="minorHAnsi" w:cstheme="minorHAnsi"/>
          <w:b/>
          <w:i/>
          <w:sz w:val="24"/>
          <w:szCs w:val="24"/>
          <w:lang w:val="en-GB"/>
        </w:rPr>
        <w:t>Analysis of serum melanoma marker</w:t>
      </w:r>
      <w:r w:rsidR="007D2457" w:rsidRPr="000C6515">
        <w:rPr>
          <w:rFonts w:asciiTheme="minorHAnsi" w:eastAsia="SimSun" w:hAnsiTheme="minorHAnsi" w:cstheme="minorHAnsi"/>
          <w:b/>
          <w:i/>
          <w:sz w:val="24"/>
          <w:szCs w:val="24"/>
          <w:lang w:val="en-GB"/>
        </w:rPr>
        <w:t>s CRP, LDH, S100 and eosinophil</w:t>
      </w:r>
      <w:r w:rsidRPr="000C6515">
        <w:rPr>
          <w:rFonts w:asciiTheme="minorHAnsi" w:eastAsia="SimSun" w:hAnsiTheme="minorHAnsi" w:cstheme="minorHAnsi"/>
          <w:b/>
          <w:i/>
          <w:sz w:val="24"/>
          <w:szCs w:val="24"/>
          <w:lang w:val="en-GB"/>
        </w:rPr>
        <w:t xml:space="preserve">s  </w:t>
      </w:r>
    </w:p>
    <w:p w14:paraId="62B774F2" w14:textId="3CE1E4AA" w:rsidR="003F4E96" w:rsidRDefault="003F4E96"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lastRenderedPageBreak/>
        <w:t>In addition to miRNA expression, the concentration of four serum markers known to have prognostic value in melanoma patients was scrutinized. Low concentrations of c-reactive protein (CRP</w:t>
      </w:r>
      <w:r w:rsidR="00323889" w:rsidRPr="000C6515">
        <w:rPr>
          <w:rFonts w:asciiTheme="minorHAnsi" w:eastAsia="SimSun" w:hAnsiTheme="minorHAnsi" w:cstheme="minorHAnsi"/>
          <w:sz w:val="24"/>
          <w:szCs w:val="24"/>
          <w:lang w:val="en-GB"/>
        </w:rPr>
        <w:t>, p = 0.002</w:t>
      </w:r>
      <w:r w:rsidRPr="000C6515">
        <w:rPr>
          <w:rFonts w:asciiTheme="minorHAnsi" w:eastAsia="SimSun" w:hAnsiTheme="minorHAnsi" w:cstheme="minorHAnsi"/>
          <w:sz w:val="24"/>
          <w:szCs w:val="24"/>
          <w:lang w:val="en-GB"/>
        </w:rPr>
        <w:t>), lactate dehydrogenase (LDH</w:t>
      </w:r>
      <w:r w:rsidR="00323889" w:rsidRPr="000C6515">
        <w:rPr>
          <w:rFonts w:asciiTheme="minorHAnsi" w:eastAsia="SimSun" w:hAnsiTheme="minorHAnsi" w:cstheme="minorHAnsi"/>
          <w:sz w:val="24"/>
          <w:szCs w:val="24"/>
          <w:lang w:val="en-GB"/>
        </w:rPr>
        <w:t>, p &lt; 0.001</w:t>
      </w:r>
      <w:r w:rsidRPr="000C6515">
        <w:rPr>
          <w:rFonts w:asciiTheme="minorHAnsi" w:eastAsia="SimSun" w:hAnsiTheme="minorHAnsi" w:cstheme="minorHAnsi"/>
          <w:sz w:val="24"/>
          <w:szCs w:val="24"/>
          <w:lang w:val="en-GB"/>
        </w:rPr>
        <w:t xml:space="preserve">) and S100 </w:t>
      </w:r>
      <w:r w:rsidR="00323889" w:rsidRPr="000C6515">
        <w:rPr>
          <w:rFonts w:asciiTheme="minorHAnsi" w:eastAsia="SimSun" w:hAnsiTheme="minorHAnsi" w:cstheme="minorHAnsi"/>
          <w:sz w:val="24"/>
          <w:szCs w:val="24"/>
          <w:lang w:val="en-GB"/>
        </w:rPr>
        <w:t xml:space="preserve">(p = 0.002) </w:t>
      </w:r>
      <w:r w:rsidR="00C96CBB" w:rsidRPr="000C6515">
        <w:rPr>
          <w:rFonts w:asciiTheme="minorHAnsi" w:eastAsia="SimSun" w:hAnsiTheme="minorHAnsi" w:cstheme="minorHAnsi"/>
          <w:sz w:val="24"/>
          <w:szCs w:val="24"/>
          <w:lang w:val="en-GB"/>
        </w:rPr>
        <w:t>as well as</w:t>
      </w:r>
      <w:r w:rsidRPr="000C6515">
        <w:rPr>
          <w:rFonts w:asciiTheme="minorHAnsi" w:eastAsia="SimSun" w:hAnsiTheme="minorHAnsi" w:cstheme="minorHAnsi"/>
          <w:sz w:val="24"/>
          <w:szCs w:val="24"/>
          <w:lang w:val="en-GB"/>
        </w:rPr>
        <w:t xml:space="preserve"> high concentration of </w:t>
      </w:r>
      <w:r w:rsidR="009A35A0" w:rsidRPr="000C6515">
        <w:rPr>
          <w:rFonts w:asciiTheme="minorHAnsi" w:eastAsia="SimSun" w:hAnsiTheme="minorHAnsi" w:cstheme="minorHAnsi"/>
          <w:sz w:val="24"/>
          <w:szCs w:val="24"/>
          <w:lang w:val="en-GB"/>
        </w:rPr>
        <w:t>e</w:t>
      </w:r>
      <w:r w:rsidRPr="000C6515">
        <w:rPr>
          <w:rFonts w:asciiTheme="minorHAnsi" w:eastAsia="SimSun" w:hAnsiTheme="minorHAnsi" w:cstheme="minorHAnsi"/>
          <w:sz w:val="24"/>
          <w:szCs w:val="24"/>
          <w:lang w:val="en-GB"/>
        </w:rPr>
        <w:t>osinophils</w:t>
      </w:r>
      <w:r w:rsidR="00323889" w:rsidRPr="000C6515">
        <w:rPr>
          <w:rFonts w:asciiTheme="minorHAnsi" w:eastAsia="SimSun" w:hAnsiTheme="minorHAnsi" w:cstheme="minorHAnsi"/>
          <w:sz w:val="24"/>
          <w:szCs w:val="24"/>
          <w:lang w:val="en-GB"/>
        </w:rPr>
        <w:t xml:space="preserve"> (p = 0.013)</w:t>
      </w:r>
      <w:r w:rsidRPr="000C6515">
        <w:rPr>
          <w:rFonts w:asciiTheme="minorHAnsi" w:eastAsia="SimSun" w:hAnsiTheme="minorHAnsi" w:cstheme="minorHAnsi"/>
          <w:sz w:val="24"/>
          <w:szCs w:val="24"/>
          <w:lang w:val="en-GB"/>
        </w:rPr>
        <w:t xml:space="preserve"> were</w:t>
      </w:r>
      <w:r w:rsidR="009A35A0" w:rsidRPr="000C6515">
        <w:rPr>
          <w:rFonts w:asciiTheme="minorHAnsi" w:eastAsia="SimSun" w:hAnsiTheme="minorHAnsi" w:cstheme="minorHAnsi"/>
          <w:sz w:val="24"/>
          <w:szCs w:val="24"/>
          <w:lang w:val="en-GB"/>
        </w:rPr>
        <w:t xml:space="preserve"> positively</w:t>
      </w:r>
      <w:r w:rsidRPr="000C6515">
        <w:rPr>
          <w:rFonts w:asciiTheme="minorHAnsi" w:eastAsia="SimSun" w:hAnsiTheme="minorHAnsi" w:cstheme="minorHAnsi"/>
          <w:sz w:val="24"/>
          <w:szCs w:val="24"/>
          <w:lang w:val="en-GB"/>
        </w:rPr>
        <w:t xml:space="preserve"> associated with therapy response</w:t>
      </w:r>
      <w:r w:rsidR="00612BFA" w:rsidRPr="000C6515">
        <w:rPr>
          <w:rFonts w:asciiTheme="minorHAnsi" w:eastAsia="SimSun" w:hAnsiTheme="minorHAnsi" w:cstheme="minorHAnsi"/>
          <w:sz w:val="24"/>
          <w:szCs w:val="24"/>
          <w:lang w:val="en-GB"/>
        </w:rPr>
        <w:t xml:space="preserve"> (Fig. </w:t>
      </w:r>
      <w:r w:rsidR="00E323DA" w:rsidRPr="000C6515">
        <w:rPr>
          <w:rFonts w:asciiTheme="minorHAnsi" w:eastAsia="SimSun" w:hAnsiTheme="minorHAnsi" w:cstheme="minorHAnsi"/>
          <w:sz w:val="24"/>
          <w:szCs w:val="24"/>
          <w:lang w:val="en-GB"/>
        </w:rPr>
        <w:t>3</w:t>
      </w:r>
      <w:r w:rsidR="00612BFA" w:rsidRPr="000C6515">
        <w:rPr>
          <w:rFonts w:asciiTheme="minorHAnsi" w:eastAsia="SimSun" w:hAnsiTheme="minorHAnsi" w:cstheme="minorHAnsi"/>
          <w:sz w:val="24"/>
          <w:szCs w:val="24"/>
          <w:lang w:val="en-GB"/>
        </w:rPr>
        <w:t>)</w:t>
      </w:r>
      <w:r w:rsidRPr="000C6515">
        <w:rPr>
          <w:rFonts w:asciiTheme="minorHAnsi" w:eastAsia="SimSun" w:hAnsiTheme="minorHAnsi" w:cstheme="minorHAnsi"/>
          <w:sz w:val="24"/>
          <w:szCs w:val="24"/>
          <w:lang w:val="en-GB"/>
        </w:rPr>
        <w:t xml:space="preserve">. </w:t>
      </w:r>
    </w:p>
    <w:p w14:paraId="2FE6CA5F" w14:textId="28AD3387" w:rsidR="004A32BB" w:rsidRDefault="004A32BB" w:rsidP="00DB6999">
      <w:pPr>
        <w:pStyle w:val="MDPI71References"/>
        <w:numPr>
          <w:ilvl w:val="0"/>
          <w:numId w:val="0"/>
        </w:numPr>
        <w:spacing w:after="160" w:line="240" w:lineRule="auto"/>
        <w:jc w:val="center"/>
        <w:rPr>
          <w:rFonts w:asciiTheme="minorHAnsi" w:eastAsia="SimSun" w:hAnsiTheme="minorHAnsi" w:cstheme="minorHAnsi"/>
          <w:b/>
          <w:sz w:val="20"/>
          <w:lang w:val="en-GB"/>
        </w:rPr>
      </w:pPr>
    </w:p>
    <w:p w14:paraId="72904E5E" w14:textId="13F54E12" w:rsidR="00214415" w:rsidRPr="000C6515" w:rsidRDefault="00B2046E" w:rsidP="00DB6999">
      <w:pPr>
        <w:pStyle w:val="MDPI71References"/>
        <w:numPr>
          <w:ilvl w:val="0"/>
          <w:numId w:val="0"/>
        </w:numPr>
        <w:spacing w:after="160" w:line="240" w:lineRule="auto"/>
        <w:jc w:val="center"/>
        <w:rPr>
          <w:rFonts w:asciiTheme="minorHAnsi" w:eastAsia="SimSun" w:hAnsiTheme="minorHAnsi" w:cstheme="minorHAnsi"/>
          <w:b/>
          <w:sz w:val="20"/>
          <w:lang w:val="en-GB"/>
        </w:rPr>
      </w:pPr>
      <w:r>
        <w:rPr>
          <w:rFonts w:asciiTheme="minorHAnsi" w:eastAsia="SimSun" w:hAnsiTheme="minorHAnsi" w:cstheme="minorHAnsi"/>
          <w:b/>
          <w:noProof/>
          <w:sz w:val="20"/>
          <w:lang w:val="de-DE" w:bidi="ar-SA"/>
        </w:rPr>
        <w:drawing>
          <wp:inline distT="0" distB="0" distL="0" distR="0" wp14:anchorId="6D7DBBE7" wp14:editId="30449F46">
            <wp:extent cx="5048250" cy="15621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0" cy="1562100"/>
                    </a:xfrm>
                    <a:prstGeom prst="rect">
                      <a:avLst/>
                    </a:prstGeom>
                    <a:noFill/>
                    <a:ln>
                      <a:noFill/>
                    </a:ln>
                  </pic:spPr>
                </pic:pic>
              </a:graphicData>
            </a:graphic>
          </wp:inline>
        </w:drawing>
      </w:r>
    </w:p>
    <w:p w14:paraId="55175ADF" w14:textId="49DE70A9" w:rsidR="009302CC" w:rsidRPr="000C6515" w:rsidRDefault="009302CC" w:rsidP="00DB6999">
      <w:pPr>
        <w:pStyle w:val="MDPI71References"/>
        <w:numPr>
          <w:ilvl w:val="0"/>
          <w:numId w:val="0"/>
        </w:numPr>
        <w:spacing w:after="160"/>
        <w:rPr>
          <w:rFonts w:asciiTheme="minorHAnsi" w:eastAsia="SimSun" w:hAnsiTheme="minorHAnsi" w:cstheme="minorHAnsi"/>
          <w:sz w:val="20"/>
          <w:lang w:val="en-GB"/>
        </w:rPr>
      </w:pPr>
      <w:r w:rsidRPr="000C6515">
        <w:rPr>
          <w:rFonts w:asciiTheme="minorHAnsi" w:eastAsia="SimSun" w:hAnsiTheme="minorHAnsi" w:cstheme="minorHAnsi"/>
          <w:b/>
          <w:sz w:val="20"/>
        </w:rPr>
        <w:t xml:space="preserve">Fig. </w:t>
      </w:r>
      <w:r w:rsidR="00E323DA" w:rsidRPr="000C6515">
        <w:rPr>
          <w:rFonts w:asciiTheme="minorHAnsi" w:eastAsia="SimSun" w:hAnsiTheme="minorHAnsi" w:cstheme="minorHAnsi"/>
          <w:b/>
          <w:sz w:val="20"/>
        </w:rPr>
        <w:t>3</w:t>
      </w:r>
      <w:r w:rsidRPr="000C6515">
        <w:rPr>
          <w:rFonts w:asciiTheme="minorHAnsi" w:eastAsia="SimSun" w:hAnsiTheme="minorHAnsi" w:cstheme="minorHAnsi"/>
          <w:b/>
          <w:sz w:val="20"/>
        </w:rPr>
        <w:t>:</w:t>
      </w:r>
      <w:r w:rsidRPr="000C6515">
        <w:rPr>
          <w:rFonts w:asciiTheme="minorHAnsi" w:eastAsia="SimSun" w:hAnsiTheme="minorHAnsi" w:cstheme="minorHAnsi"/>
          <w:sz w:val="20"/>
        </w:rPr>
        <w:t xml:space="preserve"> </w:t>
      </w:r>
      <w:r w:rsidRPr="000C6515">
        <w:rPr>
          <w:rFonts w:asciiTheme="minorHAnsi" w:eastAsia="SimSun" w:hAnsiTheme="minorHAnsi" w:cstheme="minorHAnsi"/>
          <w:b/>
          <w:sz w:val="20"/>
        </w:rPr>
        <w:t xml:space="preserve">Log-2 serum marker </w:t>
      </w:r>
      <w:r w:rsidR="0004571C" w:rsidRPr="000C6515">
        <w:rPr>
          <w:rFonts w:asciiTheme="minorHAnsi" w:eastAsia="SimSun" w:hAnsiTheme="minorHAnsi" w:cstheme="minorHAnsi"/>
          <w:b/>
          <w:sz w:val="20"/>
        </w:rPr>
        <w:t>concentration</w:t>
      </w:r>
      <w:r w:rsidRPr="000C6515">
        <w:rPr>
          <w:rFonts w:asciiTheme="minorHAnsi" w:eastAsia="SimSun" w:hAnsiTheme="minorHAnsi" w:cstheme="minorHAnsi"/>
          <w:b/>
          <w:sz w:val="20"/>
        </w:rPr>
        <w:t>.</w:t>
      </w:r>
      <w:r w:rsidRPr="000C6515">
        <w:rPr>
          <w:rFonts w:asciiTheme="minorHAnsi" w:eastAsia="SimSun" w:hAnsiTheme="minorHAnsi" w:cstheme="minorHAnsi"/>
          <w:sz w:val="20"/>
        </w:rPr>
        <w:t xml:space="preserve"> </w:t>
      </w:r>
      <w:del w:id="52" w:author="Zellbiologie" w:date="2024-07-05T10:15:00Z">
        <w:r w:rsidR="00202309" w:rsidRPr="000C6515" w:rsidDel="00007F15">
          <w:rPr>
            <w:rFonts w:asciiTheme="minorHAnsi" w:eastAsia="SimSun" w:hAnsiTheme="minorHAnsi" w:cstheme="minorHAnsi"/>
            <w:sz w:val="20"/>
          </w:rPr>
          <w:delText xml:space="preserve">The levels of melanoma markers CRP, LDH and S100 were lower in </w:delText>
        </w:r>
        <w:r w:rsidR="00681C70" w:rsidDel="00007F15">
          <w:rPr>
            <w:rFonts w:asciiTheme="minorHAnsi" w:eastAsia="SimSun" w:hAnsiTheme="minorHAnsi" w:cstheme="minorHAnsi"/>
            <w:sz w:val="20"/>
          </w:rPr>
          <w:delText>Responders</w:delText>
        </w:r>
        <w:r w:rsidR="00202309" w:rsidRPr="000C6515" w:rsidDel="00007F15">
          <w:rPr>
            <w:rFonts w:asciiTheme="minorHAnsi" w:eastAsia="SimSun" w:hAnsiTheme="minorHAnsi" w:cstheme="minorHAnsi"/>
            <w:sz w:val="20"/>
          </w:rPr>
          <w:delText xml:space="preserve">. Additionally, eosinophile concentration was elevated in </w:delText>
        </w:r>
        <w:r w:rsidR="00681C70" w:rsidDel="00007F15">
          <w:rPr>
            <w:rFonts w:asciiTheme="minorHAnsi" w:eastAsia="SimSun" w:hAnsiTheme="minorHAnsi" w:cstheme="minorHAnsi"/>
            <w:sz w:val="20"/>
          </w:rPr>
          <w:delText>Responders</w:delText>
        </w:r>
      </w:del>
      <w:del w:id="53" w:author="Zellbiologie" w:date="2024-07-05T11:41:00Z">
        <w:r w:rsidR="00202309" w:rsidRPr="000C6515" w:rsidDel="00EC1F99">
          <w:rPr>
            <w:rFonts w:asciiTheme="minorHAnsi" w:eastAsia="SimSun" w:hAnsiTheme="minorHAnsi" w:cstheme="minorHAnsi"/>
            <w:sz w:val="20"/>
          </w:rPr>
          <w:delText xml:space="preserve">. </w:delText>
        </w:r>
        <w:r w:rsidR="007E6CA4" w:rsidRPr="000C6515" w:rsidDel="00EC1F99">
          <w:rPr>
            <w:rFonts w:asciiTheme="minorHAnsi" w:eastAsia="SimSun" w:hAnsiTheme="minorHAnsi" w:cstheme="minorHAnsi"/>
            <w:sz w:val="20"/>
            <w:lang w:val="en-GB"/>
          </w:rPr>
          <w:delText>Concentration</w:delText>
        </w:r>
        <w:r w:rsidRPr="000C6515" w:rsidDel="00EC1F99">
          <w:rPr>
            <w:rFonts w:asciiTheme="minorHAnsi" w:eastAsia="SimSun" w:hAnsiTheme="minorHAnsi" w:cstheme="minorHAnsi"/>
            <w:sz w:val="20"/>
            <w:lang w:val="en-GB"/>
          </w:rPr>
          <w:delText xml:space="preserve"> has been determined </w:delText>
        </w:r>
        <w:r w:rsidR="007E6CA4" w:rsidRPr="000C6515" w:rsidDel="00EC1F99">
          <w:rPr>
            <w:rFonts w:asciiTheme="minorHAnsi" w:eastAsia="SimSun" w:hAnsiTheme="minorHAnsi" w:cstheme="minorHAnsi"/>
            <w:sz w:val="20"/>
            <w:lang w:val="en-GB"/>
          </w:rPr>
          <w:delText>as described in 4.3</w:delText>
        </w:r>
        <w:r w:rsidRPr="000C6515" w:rsidDel="00EC1F99">
          <w:rPr>
            <w:rFonts w:asciiTheme="minorHAnsi" w:eastAsia="SimSun" w:hAnsiTheme="minorHAnsi" w:cstheme="minorHAnsi"/>
            <w:sz w:val="20"/>
            <w:lang w:val="en-GB"/>
          </w:rPr>
          <w:delText xml:space="preserve">. </w:delText>
        </w:r>
      </w:del>
      <w:r w:rsidRPr="000C6515">
        <w:rPr>
          <w:rFonts w:asciiTheme="minorHAnsi" w:eastAsia="SimSun" w:hAnsiTheme="minorHAnsi" w:cstheme="minorHAnsi"/>
          <w:sz w:val="20"/>
          <w:lang w:val="en-GB"/>
        </w:rPr>
        <w:t xml:space="preserve">Crossbars show mean </w:t>
      </w:r>
      <w:r w:rsidR="00685A82" w:rsidRPr="000C6515">
        <w:rPr>
          <w:rFonts w:asciiTheme="minorHAnsi" w:eastAsia="SimSun" w:hAnsiTheme="minorHAnsi" w:cstheme="minorHAnsi"/>
          <w:sz w:val="20"/>
          <w:lang w:val="en-GB"/>
        </w:rPr>
        <w:t xml:space="preserve">± </w:t>
      </w:r>
      <w:r w:rsidRPr="000C6515">
        <w:rPr>
          <w:rFonts w:asciiTheme="minorHAnsi" w:eastAsia="SimSun" w:hAnsiTheme="minorHAnsi" w:cstheme="minorHAnsi"/>
          <w:sz w:val="20"/>
          <w:lang w:val="en-GB"/>
        </w:rPr>
        <w:t>sd. Statistics: unequal variances t-test (</w:t>
      </w:r>
      <w:proofErr w:type="spellStart"/>
      <w:r w:rsidRPr="000C6515">
        <w:rPr>
          <w:rFonts w:asciiTheme="minorHAnsi" w:eastAsia="SimSun" w:hAnsiTheme="minorHAnsi" w:cstheme="minorHAnsi"/>
          <w:sz w:val="20"/>
          <w:lang w:val="en-GB"/>
        </w:rPr>
        <w:t>welch’s</w:t>
      </w:r>
      <w:proofErr w:type="spellEnd"/>
      <w:r w:rsidRPr="000C6515">
        <w:rPr>
          <w:rFonts w:asciiTheme="minorHAnsi" w:eastAsia="SimSun" w:hAnsiTheme="minorHAnsi" w:cstheme="minorHAnsi"/>
          <w:sz w:val="20"/>
          <w:lang w:val="en-GB"/>
        </w:rPr>
        <w:t xml:space="preserve"> t-test). Grey: Non-responder. Blue: Responder. CRP: c-reactive protein. LDH: lactate dehydrogenase. </w:t>
      </w:r>
      <w:r w:rsidR="004B2324">
        <w:rPr>
          <w:rFonts w:asciiTheme="minorHAnsi" w:eastAsia="SimSun" w:hAnsiTheme="minorHAnsi" w:cstheme="minorHAnsi"/>
          <w:sz w:val="20"/>
          <w:lang w:val="en-GB"/>
        </w:rPr>
        <w:t>*: p&lt;0.05; **: p&lt;0.01; ***: p&lt;0.001.</w:t>
      </w:r>
      <w:r w:rsidRPr="000C6515">
        <w:rPr>
          <w:rFonts w:asciiTheme="minorHAnsi" w:eastAsia="SimSun" w:hAnsiTheme="minorHAnsi" w:cstheme="minorHAnsi"/>
          <w:sz w:val="20"/>
          <w:lang w:val="en-GB"/>
        </w:rPr>
        <w:t xml:space="preserve">  </w:t>
      </w:r>
    </w:p>
    <w:p w14:paraId="48AD0324" w14:textId="77777777" w:rsidR="009302CC" w:rsidRPr="000C6515" w:rsidRDefault="009302CC" w:rsidP="00DB6999">
      <w:pPr>
        <w:pStyle w:val="MDPI71References"/>
        <w:numPr>
          <w:ilvl w:val="0"/>
          <w:numId w:val="0"/>
        </w:numPr>
        <w:spacing w:after="160"/>
        <w:rPr>
          <w:rFonts w:asciiTheme="minorHAnsi" w:eastAsia="SimSun" w:hAnsiTheme="minorHAnsi" w:cstheme="minorHAnsi"/>
          <w:b/>
          <w:sz w:val="20"/>
          <w:lang w:val="en-GB"/>
        </w:rPr>
      </w:pPr>
    </w:p>
    <w:p w14:paraId="0C3C2D1C" w14:textId="2F4457D0" w:rsidR="003F4E96" w:rsidRPr="000C6515" w:rsidRDefault="00A94F23" w:rsidP="00DB6999">
      <w:pPr>
        <w:pStyle w:val="MDPI71References"/>
        <w:numPr>
          <w:ilvl w:val="0"/>
          <w:numId w:val="0"/>
        </w:numPr>
        <w:spacing w:after="160"/>
        <w:rPr>
          <w:rFonts w:asciiTheme="minorHAnsi" w:eastAsia="SimSun" w:hAnsiTheme="minorHAnsi" w:cstheme="minorHAnsi"/>
          <w:b/>
          <w:sz w:val="24"/>
          <w:szCs w:val="24"/>
          <w:lang w:val="en-GB"/>
        </w:rPr>
      </w:pPr>
      <w:r w:rsidRPr="000C6515">
        <w:rPr>
          <w:rFonts w:asciiTheme="minorHAnsi" w:eastAsia="SimSun" w:hAnsiTheme="minorHAnsi" w:cstheme="minorHAnsi"/>
          <w:b/>
          <w:i/>
          <w:sz w:val="24"/>
          <w:szCs w:val="24"/>
          <w:lang w:val="en-GB"/>
        </w:rPr>
        <w:t xml:space="preserve">Development of </w:t>
      </w:r>
      <w:r w:rsidR="00805AA9" w:rsidRPr="000C6515">
        <w:rPr>
          <w:rFonts w:asciiTheme="minorHAnsi" w:eastAsia="SimSun" w:hAnsiTheme="minorHAnsi" w:cstheme="minorHAnsi"/>
          <w:b/>
          <w:i/>
          <w:sz w:val="24"/>
          <w:szCs w:val="24"/>
          <w:lang w:val="en-GB"/>
        </w:rPr>
        <w:t>a machine learning</w:t>
      </w:r>
      <w:r w:rsidRPr="000C6515">
        <w:rPr>
          <w:rFonts w:asciiTheme="minorHAnsi" w:eastAsia="SimSun" w:hAnsiTheme="minorHAnsi" w:cstheme="minorHAnsi"/>
          <w:b/>
          <w:i/>
          <w:sz w:val="24"/>
          <w:szCs w:val="24"/>
          <w:lang w:val="en-GB"/>
        </w:rPr>
        <w:t xml:space="preserve"> model</w:t>
      </w:r>
    </w:p>
    <w:p w14:paraId="5971FE18" w14:textId="5F0F2866" w:rsidR="003F4E96" w:rsidRPr="000C6515" w:rsidRDefault="003F4E96"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 xml:space="preserve">The prediction of immunotherapy response requires different covariates, also referred to as features, that are associated to therapy outcome. The choice of features is a crucial process which </w:t>
      </w:r>
      <w:r w:rsidR="00CF3E80" w:rsidRPr="000C6515">
        <w:rPr>
          <w:rFonts w:asciiTheme="minorHAnsi" w:eastAsia="SimSun" w:hAnsiTheme="minorHAnsi" w:cstheme="minorHAnsi"/>
          <w:sz w:val="24"/>
          <w:szCs w:val="24"/>
          <w:lang w:val="en-GB"/>
        </w:rPr>
        <w:t xml:space="preserve">substantially </w:t>
      </w:r>
      <w:r w:rsidRPr="000C6515">
        <w:rPr>
          <w:rFonts w:asciiTheme="minorHAnsi" w:eastAsia="SimSun" w:hAnsiTheme="minorHAnsi" w:cstheme="minorHAnsi"/>
          <w:sz w:val="24"/>
          <w:szCs w:val="24"/>
          <w:lang w:val="en-GB"/>
        </w:rPr>
        <w:t xml:space="preserve">determines </w:t>
      </w:r>
      <w:r w:rsidR="00CF3E80" w:rsidRPr="000C6515">
        <w:rPr>
          <w:rFonts w:asciiTheme="minorHAnsi" w:eastAsia="SimSun" w:hAnsiTheme="minorHAnsi" w:cstheme="minorHAnsi"/>
          <w:sz w:val="24"/>
          <w:szCs w:val="24"/>
          <w:lang w:val="en-GB"/>
        </w:rPr>
        <w:t xml:space="preserve">prediction quality. </w:t>
      </w:r>
      <w:proofErr w:type="gramStart"/>
      <w:r w:rsidR="00CF3E80" w:rsidRPr="000C6515">
        <w:rPr>
          <w:rFonts w:asciiTheme="minorHAnsi" w:eastAsia="SimSun" w:hAnsiTheme="minorHAnsi" w:cstheme="minorHAnsi"/>
          <w:sz w:val="24"/>
          <w:szCs w:val="24"/>
          <w:lang w:val="en-GB"/>
        </w:rPr>
        <w:t>Therefore</w:t>
      </w:r>
      <w:proofErr w:type="gramEnd"/>
      <w:r w:rsidR="00CF3E80" w:rsidRPr="000C6515">
        <w:rPr>
          <w:rFonts w:asciiTheme="minorHAnsi" w:eastAsia="SimSun" w:hAnsiTheme="minorHAnsi" w:cstheme="minorHAnsi"/>
          <w:sz w:val="24"/>
          <w:szCs w:val="24"/>
          <w:lang w:val="en-GB"/>
        </w:rPr>
        <w:t xml:space="preserve"> we examined six different models each using a different set of features and nested cross validation</w:t>
      </w:r>
      <w:r w:rsidR="00612BFA" w:rsidRPr="000C6515">
        <w:rPr>
          <w:rFonts w:asciiTheme="minorHAnsi" w:eastAsia="SimSun" w:hAnsiTheme="minorHAnsi" w:cstheme="minorHAnsi"/>
          <w:sz w:val="24"/>
          <w:szCs w:val="24"/>
          <w:lang w:val="en-GB"/>
        </w:rPr>
        <w:t xml:space="preserve"> (</w:t>
      </w:r>
      <w:r w:rsidR="00200A01">
        <w:rPr>
          <w:rFonts w:asciiTheme="minorHAnsi" w:eastAsia="SimSun" w:hAnsiTheme="minorHAnsi" w:cstheme="minorHAnsi"/>
          <w:sz w:val="24"/>
          <w:szCs w:val="24"/>
          <w:lang w:val="en-GB"/>
        </w:rPr>
        <w:t xml:space="preserve">detailed explanation in </w:t>
      </w:r>
      <w:r w:rsidR="00612BFA" w:rsidRPr="000C6515">
        <w:rPr>
          <w:rFonts w:asciiTheme="minorHAnsi" w:eastAsia="SimSun" w:hAnsiTheme="minorHAnsi" w:cstheme="minorHAnsi"/>
          <w:sz w:val="24"/>
          <w:szCs w:val="24"/>
          <w:lang w:val="en-GB"/>
        </w:rPr>
        <w:t xml:space="preserve">Fig. </w:t>
      </w:r>
      <w:r w:rsidR="00E323DA" w:rsidRPr="000C6515">
        <w:rPr>
          <w:rFonts w:asciiTheme="minorHAnsi" w:eastAsia="SimSun" w:hAnsiTheme="minorHAnsi" w:cstheme="minorHAnsi"/>
          <w:sz w:val="24"/>
          <w:szCs w:val="24"/>
          <w:lang w:val="en-GB"/>
        </w:rPr>
        <w:t>1</w:t>
      </w:r>
      <w:r w:rsidR="00612BFA" w:rsidRPr="000C6515">
        <w:rPr>
          <w:rFonts w:asciiTheme="minorHAnsi" w:eastAsia="SimSun" w:hAnsiTheme="minorHAnsi" w:cstheme="minorHAnsi"/>
          <w:sz w:val="24"/>
          <w:szCs w:val="24"/>
          <w:lang w:val="en-GB"/>
        </w:rPr>
        <w:t>)</w:t>
      </w:r>
      <w:r w:rsidR="00CF3E80" w:rsidRPr="000C6515">
        <w:rPr>
          <w:rFonts w:asciiTheme="minorHAnsi" w:eastAsia="SimSun" w:hAnsiTheme="minorHAnsi" w:cstheme="minorHAnsi"/>
          <w:sz w:val="24"/>
          <w:szCs w:val="24"/>
          <w:lang w:val="en-GB"/>
        </w:rPr>
        <w:t xml:space="preserve"> to predict therapy outcome</w:t>
      </w:r>
      <w:r w:rsidR="00E27F80" w:rsidRPr="000C6515">
        <w:rPr>
          <w:rFonts w:asciiTheme="minorHAnsi" w:eastAsia="SimSun" w:hAnsiTheme="minorHAnsi" w:cstheme="minorHAnsi"/>
          <w:sz w:val="24"/>
          <w:szCs w:val="24"/>
          <w:lang w:val="en-GB"/>
        </w:rPr>
        <w:t xml:space="preserve"> (Fig. </w:t>
      </w:r>
      <w:r w:rsidR="00E323DA" w:rsidRPr="000C6515">
        <w:rPr>
          <w:rFonts w:asciiTheme="minorHAnsi" w:eastAsia="SimSun" w:hAnsiTheme="minorHAnsi" w:cstheme="minorHAnsi"/>
          <w:sz w:val="24"/>
          <w:szCs w:val="24"/>
          <w:lang w:val="en-GB"/>
        </w:rPr>
        <w:t>4</w:t>
      </w:r>
      <w:r w:rsidR="00D715D1" w:rsidRPr="000C6515">
        <w:rPr>
          <w:rFonts w:asciiTheme="minorHAnsi" w:eastAsia="SimSun" w:hAnsiTheme="minorHAnsi" w:cstheme="minorHAnsi"/>
          <w:sz w:val="24"/>
          <w:szCs w:val="24"/>
          <w:lang w:val="en-GB"/>
        </w:rPr>
        <w:t>A</w:t>
      </w:r>
      <w:r w:rsidR="00E27F80" w:rsidRPr="000C6515">
        <w:rPr>
          <w:rFonts w:asciiTheme="minorHAnsi" w:eastAsia="SimSun" w:hAnsiTheme="minorHAnsi" w:cstheme="minorHAnsi"/>
          <w:sz w:val="24"/>
          <w:szCs w:val="24"/>
          <w:lang w:val="en-GB"/>
        </w:rPr>
        <w:t>)</w:t>
      </w:r>
      <w:r w:rsidR="00CF3E80" w:rsidRPr="000C6515">
        <w:rPr>
          <w:rFonts w:asciiTheme="minorHAnsi" w:eastAsia="SimSun" w:hAnsiTheme="minorHAnsi" w:cstheme="minorHAnsi"/>
          <w:sz w:val="24"/>
          <w:szCs w:val="24"/>
          <w:lang w:val="en-GB"/>
        </w:rPr>
        <w:t>.</w:t>
      </w:r>
      <w:r w:rsidR="006611CD" w:rsidRPr="000C6515">
        <w:rPr>
          <w:rFonts w:asciiTheme="minorHAnsi" w:eastAsia="SimSun" w:hAnsiTheme="minorHAnsi" w:cstheme="minorHAnsi"/>
          <w:sz w:val="24"/>
          <w:szCs w:val="24"/>
          <w:lang w:val="en-GB"/>
        </w:rPr>
        <w:t xml:space="preserve"> The </w:t>
      </w:r>
      <w:proofErr w:type="spellStart"/>
      <w:r w:rsidR="006611CD" w:rsidRPr="000C6515">
        <w:rPr>
          <w:rFonts w:asciiTheme="minorHAnsi" w:eastAsia="SimSun" w:hAnsiTheme="minorHAnsi" w:cstheme="minorHAnsi"/>
          <w:sz w:val="24"/>
          <w:szCs w:val="24"/>
          <w:lang w:val="en-GB"/>
        </w:rPr>
        <w:t>underyling</w:t>
      </w:r>
      <w:proofErr w:type="spellEnd"/>
      <w:r w:rsidR="006611CD" w:rsidRPr="000C6515">
        <w:rPr>
          <w:rFonts w:asciiTheme="minorHAnsi" w:eastAsia="SimSun" w:hAnsiTheme="minorHAnsi" w:cstheme="minorHAnsi"/>
          <w:sz w:val="24"/>
          <w:szCs w:val="24"/>
          <w:lang w:val="en-GB"/>
        </w:rPr>
        <w:t xml:space="preserve"> algorithm was a</w:t>
      </w:r>
      <w:r w:rsidR="00451240" w:rsidRPr="000C6515">
        <w:rPr>
          <w:rFonts w:asciiTheme="minorHAnsi" w:eastAsia="SimSun" w:hAnsiTheme="minorHAnsi" w:cstheme="minorHAnsi"/>
          <w:sz w:val="24"/>
          <w:szCs w:val="24"/>
          <w:lang w:val="en-GB"/>
        </w:rPr>
        <w:t xml:space="preserve"> penalized</w:t>
      </w:r>
      <w:r w:rsidR="006611CD" w:rsidRPr="000C6515">
        <w:rPr>
          <w:rFonts w:asciiTheme="minorHAnsi" w:eastAsia="SimSun" w:hAnsiTheme="minorHAnsi" w:cstheme="minorHAnsi"/>
          <w:sz w:val="24"/>
          <w:szCs w:val="24"/>
          <w:lang w:val="en-GB"/>
        </w:rPr>
        <w:t xml:space="preserve"> logistic regression applied through the </w:t>
      </w:r>
      <w:proofErr w:type="spellStart"/>
      <w:r w:rsidR="006611CD" w:rsidRPr="000C6515">
        <w:rPr>
          <w:rFonts w:asciiTheme="minorHAnsi" w:eastAsia="SimSun" w:hAnsiTheme="minorHAnsi" w:cstheme="minorHAnsi"/>
          <w:sz w:val="24"/>
          <w:szCs w:val="24"/>
          <w:lang w:val="en-GB"/>
        </w:rPr>
        <w:t>glmnet</w:t>
      </w:r>
      <w:proofErr w:type="spellEnd"/>
      <w:r w:rsidR="006611CD" w:rsidRPr="000C6515">
        <w:rPr>
          <w:rFonts w:asciiTheme="minorHAnsi" w:eastAsia="SimSun" w:hAnsiTheme="minorHAnsi" w:cstheme="minorHAnsi"/>
          <w:sz w:val="24"/>
          <w:szCs w:val="24"/>
          <w:lang w:val="en-GB"/>
        </w:rPr>
        <w:t xml:space="preserve"> method within </w:t>
      </w:r>
      <w:r w:rsidR="006611CD" w:rsidRPr="000C6515">
        <w:rPr>
          <w:rFonts w:asciiTheme="minorHAnsi" w:eastAsia="SimSun" w:hAnsiTheme="minorHAnsi" w:cstheme="minorHAnsi"/>
          <w:i/>
          <w:sz w:val="24"/>
          <w:szCs w:val="24"/>
          <w:lang w:val="en-GB"/>
        </w:rPr>
        <w:t>caret’s</w:t>
      </w:r>
      <w:r w:rsidR="006611CD" w:rsidRPr="000C6515">
        <w:rPr>
          <w:rFonts w:asciiTheme="minorHAnsi" w:eastAsia="SimSun" w:hAnsiTheme="minorHAnsi" w:cstheme="minorHAnsi"/>
          <w:sz w:val="24"/>
          <w:szCs w:val="24"/>
          <w:lang w:val="en-GB"/>
        </w:rPr>
        <w:t xml:space="preserve"> train function.</w:t>
      </w:r>
      <w:r w:rsidR="00CF3E80" w:rsidRPr="000C6515">
        <w:rPr>
          <w:rFonts w:asciiTheme="minorHAnsi" w:eastAsia="SimSun" w:hAnsiTheme="minorHAnsi" w:cstheme="minorHAnsi"/>
          <w:sz w:val="24"/>
          <w:szCs w:val="24"/>
          <w:lang w:val="en-GB"/>
        </w:rPr>
        <w:t xml:space="preserve"> </w:t>
      </w:r>
    </w:p>
    <w:p w14:paraId="3B43417D" w14:textId="4B922502" w:rsidR="005E70F5" w:rsidRPr="000C6515" w:rsidRDefault="00CF3E80"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 xml:space="preserve">The first model was a baseline model only using the serum markers CRP, LDH, S100 and eosinophils for prediction. As these are known prognostic markers, performance of other models was compared to this model. The </w:t>
      </w:r>
      <w:r w:rsidR="00AD47DF" w:rsidRPr="000C6515">
        <w:rPr>
          <w:rFonts w:asciiTheme="minorHAnsi" w:eastAsia="SimSun" w:hAnsiTheme="minorHAnsi" w:cstheme="minorHAnsi"/>
          <w:sz w:val="24"/>
          <w:szCs w:val="24"/>
          <w:lang w:val="en-GB"/>
        </w:rPr>
        <w:t>cross validated AUC (</w:t>
      </w:r>
      <w:proofErr w:type="spellStart"/>
      <w:r w:rsidR="00BA7827" w:rsidRPr="000C6515">
        <w:rPr>
          <w:rFonts w:asciiTheme="minorHAnsi" w:eastAsia="SimSun" w:hAnsiTheme="minorHAnsi" w:cstheme="minorHAnsi"/>
          <w:sz w:val="24"/>
          <w:szCs w:val="24"/>
          <w:lang w:val="en-GB"/>
        </w:rPr>
        <w:t>cvAUC</w:t>
      </w:r>
      <w:proofErr w:type="spellEnd"/>
      <w:r w:rsidR="00AD47DF" w:rsidRPr="000C6515">
        <w:rPr>
          <w:rFonts w:asciiTheme="minorHAnsi" w:eastAsia="SimSun" w:hAnsiTheme="minorHAnsi" w:cstheme="minorHAnsi"/>
          <w:sz w:val="24"/>
          <w:szCs w:val="24"/>
          <w:lang w:val="en-GB"/>
        </w:rPr>
        <w:t>)</w:t>
      </w:r>
      <w:r w:rsidR="00BA7827" w:rsidRPr="000C6515">
        <w:rPr>
          <w:rFonts w:asciiTheme="minorHAnsi" w:eastAsia="SimSun" w:hAnsiTheme="minorHAnsi" w:cstheme="minorHAnsi"/>
          <w:sz w:val="24"/>
          <w:szCs w:val="24"/>
          <w:lang w:val="en-GB"/>
        </w:rPr>
        <w:t xml:space="preserve"> for this model was determined by averaging the AUC for each iteration of the cross validation in the inner loop using the R package </w:t>
      </w:r>
      <w:proofErr w:type="spellStart"/>
      <w:r w:rsidR="00BA7827" w:rsidRPr="000C6515">
        <w:rPr>
          <w:rFonts w:asciiTheme="minorHAnsi" w:eastAsia="SimSun" w:hAnsiTheme="minorHAnsi" w:cstheme="minorHAnsi"/>
          <w:i/>
          <w:sz w:val="24"/>
          <w:szCs w:val="24"/>
          <w:lang w:val="en-GB"/>
        </w:rPr>
        <w:t>cvAUC</w:t>
      </w:r>
      <w:proofErr w:type="spellEnd"/>
      <w:r w:rsidR="00BA7827" w:rsidRPr="000C6515">
        <w:rPr>
          <w:rFonts w:asciiTheme="minorHAnsi" w:eastAsia="SimSun" w:hAnsiTheme="minorHAnsi" w:cstheme="minorHAnsi"/>
          <w:sz w:val="24"/>
          <w:szCs w:val="24"/>
          <w:lang w:val="en-GB"/>
        </w:rPr>
        <w:t xml:space="preserve"> </w:t>
      </w:r>
      <w:r w:rsidR="00725F2E">
        <w:rPr>
          <w:rFonts w:asciiTheme="minorHAnsi" w:eastAsia="SimSun" w:hAnsiTheme="minorHAnsi" w:cstheme="minorHAnsi"/>
          <w:color w:val="000000" w:themeColor="text1"/>
          <w:sz w:val="24"/>
          <w:szCs w:val="24"/>
          <w:lang w:val="en-GB"/>
        </w:rPr>
        <w:t>(</w:t>
      </w:r>
      <w:hyperlink r:id="rId17" w:history="1">
        <w:r w:rsidR="00CD7DF1" w:rsidRPr="00AE1E7D">
          <w:rPr>
            <w:rStyle w:val="Hyperlink"/>
            <w:rFonts w:asciiTheme="minorHAnsi" w:eastAsia="SimSun" w:hAnsiTheme="minorHAnsi" w:cstheme="minorHAnsi"/>
            <w:sz w:val="24"/>
            <w:szCs w:val="24"/>
            <w:lang w:val="en-GB"/>
          </w:rPr>
          <w:t>https://cran.r-project.org/web/packages/cvAUC/ index.html</w:t>
        </w:r>
      </w:hyperlink>
      <w:r w:rsidR="00725F2E">
        <w:rPr>
          <w:rFonts w:asciiTheme="minorHAnsi" w:eastAsia="SimSun" w:hAnsiTheme="minorHAnsi" w:cstheme="minorHAnsi"/>
          <w:color w:val="000000" w:themeColor="text1"/>
          <w:sz w:val="24"/>
          <w:szCs w:val="24"/>
          <w:lang w:val="en-GB"/>
        </w:rPr>
        <w:t xml:space="preserve">) </w:t>
      </w:r>
      <w:r w:rsidR="00BA7827" w:rsidRPr="000C6515">
        <w:rPr>
          <w:rFonts w:asciiTheme="minorHAnsi" w:eastAsia="SimSun" w:hAnsiTheme="minorHAnsi" w:cstheme="minorHAnsi"/>
          <w:color w:val="auto"/>
          <w:sz w:val="24"/>
          <w:szCs w:val="24"/>
          <w:lang w:val="en-GB"/>
        </w:rPr>
        <w:t>which</w:t>
      </w:r>
      <w:r w:rsidR="00BA7827" w:rsidRPr="000C6515">
        <w:rPr>
          <w:rFonts w:asciiTheme="minorHAnsi" w:eastAsia="SimSun" w:hAnsiTheme="minorHAnsi" w:cstheme="minorHAnsi"/>
          <w:color w:val="FF0000"/>
          <w:sz w:val="24"/>
          <w:szCs w:val="24"/>
          <w:lang w:val="en-GB"/>
        </w:rPr>
        <w:t xml:space="preserve"> </w:t>
      </w:r>
      <w:r w:rsidR="00BA7827" w:rsidRPr="000C6515">
        <w:rPr>
          <w:rFonts w:asciiTheme="minorHAnsi" w:eastAsia="SimSun" w:hAnsiTheme="minorHAnsi" w:cstheme="minorHAnsi"/>
          <w:color w:val="auto"/>
          <w:sz w:val="24"/>
          <w:szCs w:val="24"/>
          <w:lang w:val="en-GB"/>
        </w:rPr>
        <w:t>also</w:t>
      </w:r>
      <w:r w:rsidR="00BA7827" w:rsidRPr="000C6515">
        <w:rPr>
          <w:rFonts w:asciiTheme="minorHAnsi" w:eastAsia="SimSun" w:hAnsiTheme="minorHAnsi" w:cstheme="minorHAnsi"/>
          <w:color w:val="FF0000"/>
          <w:sz w:val="24"/>
          <w:szCs w:val="24"/>
          <w:lang w:val="en-GB"/>
        </w:rPr>
        <w:t xml:space="preserve"> </w:t>
      </w:r>
      <w:r w:rsidR="00BA7827" w:rsidRPr="000C6515">
        <w:rPr>
          <w:rFonts w:asciiTheme="minorHAnsi" w:eastAsia="SimSun" w:hAnsiTheme="minorHAnsi" w:cstheme="minorHAnsi"/>
          <w:color w:val="auto"/>
          <w:sz w:val="24"/>
          <w:szCs w:val="24"/>
          <w:lang w:val="en-GB"/>
        </w:rPr>
        <w:t>generates 95% confidence intervals in the output.</w:t>
      </w:r>
      <w:r w:rsidR="00BA7827" w:rsidRPr="000C6515">
        <w:rPr>
          <w:rFonts w:asciiTheme="minorHAnsi" w:eastAsia="SimSun" w:hAnsiTheme="minorHAnsi" w:cstheme="minorHAnsi"/>
          <w:color w:val="FF0000"/>
          <w:sz w:val="24"/>
          <w:szCs w:val="24"/>
          <w:lang w:val="en-GB"/>
        </w:rPr>
        <w:t xml:space="preserve"> </w:t>
      </w:r>
      <w:r w:rsidR="00BA7827" w:rsidRPr="000C6515">
        <w:rPr>
          <w:rFonts w:asciiTheme="minorHAnsi" w:eastAsia="SimSun" w:hAnsiTheme="minorHAnsi" w:cstheme="minorHAnsi"/>
          <w:color w:val="auto"/>
          <w:sz w:val="24"/>
          <w:szCs w:val="24"/>
          <w:lang w:val="en-GB"/>
        </w:rPr>
        <w:t xml:space="preserve">The </w:t>
      </w:r>
      <w:proofErr w:type="spellStart"/>
      <w:r w:rsidR="00BA7827" w:rsidRPr="000C6515">
        <w:rPr>
          <w:rFonts w:asciiTheme="minorHAnsi" w:eastAsia="SimSun" w:hAnsiTheme="minorHAnsi" w:cstheme="minorHAnsi"/>
          <w:color w:val="auto"/>
          <w:sz w:val="24"/>
          <w:szCs w:val="24"/>
          <w:lang w:val="en-GB"/>
        </w:rPr>
        <w:t>cvAUC</w:t>
      </w:r>
      <w:proofErr w:type="spellEnd"/>
      <w:r w:rsidR="00BA7827" w:rsidRPr="000C6515">
        <w:rPr>
          <w:rFonts w:asciiTheme="minorHAnsi" w:eastAsia="SimSun" w:hAnsiTheme="minorHAnsi" w:cstheme="minorHAnsi"/>
          <w:color w:val="auto"/>
          <w:sz w:val="24"/>
          <w:szCs w:val="24"/>
          <w:lang w:val="en-GB"/>
        </w:rPr>
        <w:t xml:space="preserve"> (95% CI) for this</w:t>
      </w:r>
      <w:r w:rsidR="00F56C9E" w:rsidRPr="000C6515">
        <w:rPr>
          <w:rFonts w:asciiTheme="minorHAnsi" w:eastAsia="SimSun" w:hAnsiTheme="minorHAnsi" w:cstheme="minorHAnsi"/>
          <w:color w:val="auto"/>
          <w:sz w:val="24"/>
          <w:szCs w:val="24"/>
          <w:lang w:val="en-GB"/>
        </w:rPr>
        <w:t xml:space="preserve"> baseline</w:t>
      </w:r>
      <w:r w:rsidR="00BA7827" w:rsidRPr="000C6515">
        <w:rPr>
          <w:rFonts w:asciiTheme="minorHAnsi" w:eastAsia="SimSun" w:hAnsiTheme="minorHAnsi" w:cstheme="minorHAnsi"/>
          <w:color w:val="auto"/>
          <w:sz w:val="24"/>
          <w:szCs w:val="24"/>
          <w:lang w:val="en-GB"/>
        </w:rPr>
        <w:t xml:space="preserve"> model was</w:t>
      </w:r>
      <w:r w:rsidR="00BA7827" w:rsidRPr="000C6515">
        <w:rPr>
          <w:rFonts w:asciiTheme="minorHAnsi" w:eastAsia="SimSun" w:hAnsiTheme="minorHAnsi" w:cstheme="minorHAnsi"/>
          <w:sz w:val="24"/>
          <w:szCs w:val="24"/>
          <w:lang w:val="en-GB"/>
        </w:rPr>
        <w:t xml:space="preserve"> 0.743 (0.687-0.798). </w:t>
      </w:r>
    </w:p>
    <w:p w14:paraId="767226FF" w14:textId="1CC09A8A" w:rsidR="005E70F5" w:rsidRPr="000C6515" w:rsidRDefault="00B2046E" w:rsidP="00DB6999">
      <w:pPr>
        <w:pStyle w:val="MDPI71References"/>
        <w:numPr>
          <w:ilvl w:val="0"/>
          <w:numId w:val="0"/>
        </w:numPr>
        <w:spacing w:after="160"/>
        <w:rPr>
          <w:rFonts w:asciiTheme="minorHAnsi" w:eastAsia="SimSun" w:hAnsiTheme="minorHAnsi" w:cstheme="minorHAnsi"/>
          <w:i/>
          <w:noProof/>
          <w:sz w:val="20"/>
          <w:lang w:val="en-GB" w:eastAsia="en-GB"/>
        </w:rPr>
      </w:pPr>
      <w:r>
        <w:rPr>
          <w:rFonts w:asciiTheme="minorHAnsi" w:eastAsia="SimSun" w:hAnsiTheme="minorHAnsi" w:cstheme="minorHAnsi"/>
          <w:i/>
          <w:noProof/>
          <w:sz w:val="20"/>
          <w:lang w:val="de-DE" w:bidi="ar-SA"/>
        </w:rPr>
        <w:lastRenderedPageBreak/>
        <w:drawing>
          <wp:inline distT="0" distB="0" distL="0" distR="0" wp14:anchorId="509DF84C" wp14:editId="44C0B74B">
            <wp:extent cx="5610225" cy="5219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0225" cy="5219700"/>
                    </a:xfrm>
                    <a:prstGeom prst="rect">
                      <a:avLst/>
                    </a:prstGeom>
                    <a:noFill/>
                    <a:ln>
                      <a:noFill/>
                    </a:ln>
                  </pic:spPr>
                </pic:pic>
              </a:graphicData>
            </a:graphic>
          </wp:inline>
        </w:drawing>
      </w:r>
    </w:p>
    <w:p w14:paraId="5C230FC3" w14:textId="77DA57DE" w:rsidR="00D715D1" w:rsidRPr="000C6515" w:rsidRDefault="00D715D1" w:rsidP="00710EF6">
      <w:pPr>
        <w:pStyle w:val="MDPI71References"/>
        <w:numPr>
          <w:ilvl w:val="0"/>
          <w:numId w:val="0"/>
        </w:numPr>
        <w:spacing w:after="160"/>
        <w:rPr>
          <w:rFonts w:asciiTheme="minorHAnsi" w:eastAsia="SimSun" w:hAnsiTheme="minorHAnsi" w:cstheme="minorHAnsi"/>
          <w:sz w:val="20"/>
          <w:lang w:val="en-GB"/>
        </w:rPr>
      </w:pPr>
      <w:r w:rsidRPr="000C6515">
        <w:rPr>
          <w:rFonts w:asciiTheme="minorHAnsi" w:eastAsia="SimSun" w:hAnsiTheme="minorHAnsi" w:cstheme="minorHAnsi"/>
          <w:b/>
          <w:sz w:val="20"/>
        </w:rPr>
        <w:t xml:space="preserve">Fig. </w:t>
      </w:r>
      <w:r w:rsidR="00E323DA" w:rsidRPr="000C6515">
        <w:rPr>
          <w:rFonts w:asciiTheme="minorHAnsi" w:eastAsia="SimSun" w:hAnsiTheme="minorHAnsi" w:cstheme="minorHAnsi"/>
          <w:b/>
          <w:sz w:val="20"/>
        </w:rPr>
        <w:t>4</w:t>
      </w:r>
      <w:r w:rsidRPr="000C6515">
        <w:rPr>
          <w:rFonts w:asciiTheme="minorHAnsi" w:eastAsia="SimSun" w:hAnsiTheme="minorHAnsi" w:cstheme="minorHAnsi"/>
          <w:b/>
          <w:sz w:val="20"/>
        </w:rPr>
        <w:t>:</w:t>
      </w:r>
      <w:r w:rsidRPr="000C6515">
        <w:rPr>
          <w:rFonts w:asciiTheme="minorHAnsi" w:eastAsia="SimSun" w:hAnsiTheme="minorHAnsi" w:cstheme="minorHAnsi"/>
          <w:sz w:val="20"/>
        </w:rPr>
        <w:t xml:space="preserve"> </w:t>
      </w:r>
      <w:r w:rsidRPr="000C6515">
        <w:rPr>
          <w:rFonts w:asciiTheme="minorHAnsi" w:eastAsia="SimSun" w:hAnsiTheme="minorHAnsi" w:cstheme="minorHAnsi"/>
          <w:b/>
          <w:sz w:val="20"/>
        </w:rPr>
        <w:t xml:space="preserve">Development of a machine learning model. </w:t>
      </w:r>
      <w:r w:rsidR="007558D2">
        <w:rPr>
          <w:rFonts w:asciiTheme="minorHAnsi" w:eastAsia="SimSun" w:hAnsiTheme="minorHAnsi" w:cstheme="minorHAnsi"/>
          <w:b/>
          <w:sz w:val="20"/>
        </w:rPr>
        <w:t>(</w:t>
      </w:r>
      <w:r w:rsidRPr="000C6515">
        <w:rPr>
          <w:rFonts w:asciiTheme="minorHAnsi" w:eastAsia="SimSun" w:hAnsiTheme="minorHAnsi" w:cstheme="minorHAnsi"/>
          <w:b/>
          <w:sz w:val="20"/>
        </w:rPr>
        <w:t>A</w:t>
      </w:r>
      <w:r w:rsidR="007558D2">
        <w:rPr>
          <w:rFonts w:asciiTheme="minorHAnsi" w:eastAsia="SimSun" w:hAnsiTheme="minorHAnsi" w:cstheme="minorHAnsi"/>
          <w:b/>
          <w:sz w:val="20"/>
        </w:rPr>
        <w:t>)</w:t>
      </w:r>
      <w:r w:rsidRPr="000C6515">
        <w:rPr>
          <w:rFonts w:asciiTheme="minorHAnsi" w:eastAsia="SimSun" w:hAnsiTheme="minorHAnsi" w:cstheme="minorHAnsi"/>
          <w:b/>
          <w:sz w:val="20"/>
        </w:rPr>
        <w:t xml:space="preserve">: </w:t>
      </w:r>
      <w:r w:rsidRPr="000C6515">
        <w:rPr>
          <w:rFonts w:asciiTheme="minorHAnsi" w:eastAsia="SimSun" w:hAnsiTheme="minorHAnsi" w:cstheme="minorHAnsi"/>
          <w:i/>
          <w:sz w:val="20"/>
        </w:rPr>
        <w:t xml:space="preserve">Model selection based on </w:t>
      </w:r>
      <w:proofErr w:type="spellStart"/>
      <w:r w:rsidRPr="000C6515">
        <w:rPr>
          <w:rFonts w:asciiTheme="minorHAnsi" w:eastAsia="SimSun" w:hAnsiTheme="minorHAnsi" w:cstheme="minorHAnsi"/>
          <w:i/>
          <w:sz w:val="20"/>
        </w:rPr>
        <w:t>cvAUC</w:t>
      </w:r>
      <w:proofErr w:type="spellEnd"/>
      <w:r w:rsidRPr="000C6515">
        <w:rPr>
          <w:rFonts w:asciiTheme="minorHAnsi" w:eastAsia="SimSun" w:hAnsiTheme="minorHAnsi" w:cstheme="minorHAnsi"/>
          <w:i/>
          <w:sz w:val="20"/>
        </w:rPr>
        <w:t>.</w:t>
      </w:r>
      <w:r w:rsidRPr="000C6515">
        <w:rPr>
          <w:rFonts w:asciiTheme="minorHAnsi" w:eastAsia="SimSun" w:hAnsiTheme="minorHAnsi" w:cstheme="minorHAnsi"/>
          <w:b/>
          <w:sz w:val="20"/>
        </w:rPr>
        <w:t xml:space="preserve"> </w:t>
      </w:r>
      <w:r w:rsidRPr="000C6515">
        <w:rPr>
          <w:rFonts w:asciiTheme="minorHAnsi" w:eastAsia="SimSun" w:hAnsiTheme="minorHAnsi" w:cstheme="minorHAnsi"/>
          <w:sz w:val="20"/>
        </w:rPr>
        <w:t>Calculation of cross-validated AUC as described in the workflow passage (Fig</w:t>
      </w:r>
      <w:r w:rsidR="001719FF">
        <w:rPr>
          <w:rFonts w:asciiTheme="minorHAnsi" w:eastAsia="SimSun" w:hAnsiTheme="minorHAnsi" w:cstheme="minorHAnsi"/>
          <w:sz w:val="20"/>
        </w:rPr>
        <w:t>.</w:t>
      </w:r>
      <w:r w:rsidRPr="000C6515">
        <w:rPr>
          <w:rFonts w:asciiTheme="minorHAnsi" w:eastAsia="SimSun" w:hAnsiTheme="minorHAnsi" w:cstheme="minorHAnsi"/>
          <w:sz w:val="20"/>
        </w:rPr>
        <w:t xml:space="preserve"> </w:t>
      </w:r>
      <w:r w:rsidR="00725F2E">
        <w:rPr>
          <w:rFonts w:asciiTheme="minorHAnsi" w:eastAsia="SimSun" w:hAnsiTheme="minorHAnsi" w:cstheme="minorHAnsi"/>
          <w:sz w:val="20"/>
        </w:rPr>
        <w:t>1</w:t>
      </w:r>
      <w:r w:rsidRPr="000C6515">
        <w:rPr>
          <w:rFonts w:asciiTheme="minorHAnsi" w:eastAsia="SimSun" w:hAnsiTheme="minorHAnsi" w:cstheme="minorHAnsi"/>
          <w:sz w:val="20"/>
        </w:rPr>
        <w:t>)</w:t>
      </w:r>
      <w:r w:rsidRPr="000C6515">
        <w:rPr>
          <w:rFonts w:asciiTheme="minorHAnsi" w:eastAsia="SimSun" w:hAnsiTheme="minorHAnsi" w:cstheme="minorHAnsi"/>
          <w:sz w:val="20"/>
          <w:lang w:val="en-GB"/>
        </w:rPr>
        <w:t xml:space="preserve">. </w:t>
      </w:r>
      <w:del w:id="54" w:author="Zellbiologie" w:date="2024-07-05T10:13:00Z">
        <w:r w:rsidRPr="000C6515" w:rsidDel="00007F15">
          <w:rPr>
            <w:rFonts w:asciiTheme="minorHAnsi" w:eastAsia="SimSun" w:hAnsiTheme="minorHAnsi" w:cstheme="minorHAnsi"/>
            <w:sz w:val="20"/>
            <w:lang w:val="en-GB"/>
          </w:rPr>
          <w:delText xml:space="preserve">The </w:delText>
        </w:r>
        <w:r w:rsidR="001719FF" w:rsidDel="00007F15">
          <w:rPr>
            <w:rFonts w:asciiTheme="minorHAnsi" w:eastAsia="SimSun" w:hAnsiTheme="minorHAnsi" w:cstheme="minorHAnsi"/>
            <w:i/>
            <w:sz w:val="20"/>
            <w:lang w:val="en-GB"/>
          </w:rPr>
          <w:delText>Relaxed LASSO</w:delText>
        </w:r>
        <w:r w:rsidR="001719FF" w:rsidRPr="000C6515" w:rsidDel="00007F15">
          <w:rPr>
            <w:rFonts w:asciiTheme="minorHAnsi" w:eastAsia="SimSun" w:hAnsiTheme="minorHAnsi" w:cstheme="minorHAnsi"/>
            <w:i/>
            <w:sz w:val="20"/>
            <w:lang w:val="en-GB"/>
          </w:rPr>
          <w:delText xml:space="preserve"> </w:delText>
        </w:r>
        <w:r w:rsidRPr="000C6515" w:rsidDel="00007F15">
          <w:rPr>
            <w:rFonts w:asciiTheme="minorHAnsi" w:eastAsia="SimSun" w:hAnsiTheme="minorHAnsi" w:cstheme="minorHAnsi"/>
            <w:sz w:val="20"/>
            <w:lang w:val="en-GB"/>
          </w:rPr>
          <w:delText>model eliminated uninformative variables out of the whole pool of features and yielded the highest cvAUC, followed by a model employing only significant features (</w:delText>
        </w:r>
        <w:r w:rsidR="001719FF" w:rsidDel="00007F15">
          <w:rPr>
            <w:rFonts w:asciiTheme="minorHAnsi" w:eastAsia="SimSun" w:hAnsiTheme="minorHAnsi" w:cstheme="minorHAnsi"/>
            <w:i/>
            <w:sz w:val="20"/>
            <w:lang w:val="en-GB"/>
          </w:rPr>
          <w:delText>S</w:delText>
        </w:r>
        <w:r w:rsidR="001719FF" w:rsidRPr="000C6515" w:rsidDel="00007F15">
          <w:rPr>
            <w:rFonts w:asciiTheme="minorHAnsi" w:eastAsia="SimSun" w:hAnsiTheme="minorHAnsi" w:cstheme="minorHAnsi"/>
            <w:i/>
            <w:sz w:val="20"/>
            <w:lang w:val="en-GB"/>
          </w:rPr>
          <w:delText>ignif</w:delText>
        </w:r>
        <w:r w:rsidRPr="000C6515" w:rsidDel="00007F15">
          <w:rPr>
            <w:rFonts w:asciiTheme="minorHAnsi" w:eastAsia="SimSun" w:hAnsiTheme="minorHAnsi" w:cstheme="minorHAnsi"/>
            <w:sz w:val="20"/>
            <w:lang w:val="en-GB"/>
          </w:rPr>
          <w:delText xml:space="preserve">), the </w:delText>
        </w:r>
        <w:r w:rsidR="001719FF" w:rsidDel="00007F15">
          <w:rPr>
            <w:rFonts w:asciiTheme="minorHAnsi" w:eastAsia="SimSun" w:hAnsiTheme="minorHAnsi" w:cstheme="minorHAnsi"/>
            <w:i/>
            <w:sz w:val="20"/>
            <w:lang w:val="en-GB"/>
          </w:rPr>
          <w:delText>Relaxed miRNA</w:delText>
        </w:r>
        <w:r w:rsidR="001719FF" w:rsidRPr="000C6515" w:rsidDel="00007F15">
          <w:rPr>
            <w:rFonts w:asciiTheme="minorHAnsi" w:eastAsia="SimSun" w:hAnsiTheme="minorHAnsi" w:cstheme="minorHAnsi"/>
            <w:sz w:val="20"/>
            <w:lang w:val="en-GB"/>
          </w:rPr>
          <w:delText xml:space="preserve"> </w:delText>
        </w:r>
        <w:r w:rsidRPr="000C6515" w:rsidDel="00007F15">
          <w:rPr>
            <w:rFonts w:asciiTheme="minorHAnsi" w:eastAsia="SimSun" w:hAnsiTheme="minorHAnsi" w:cstheme="minorHAnsi"/>
            <w:sz w:val="20"/>
            <w:lang w:val="en-GB"/>
          </w:rPr>
          <w:delText xml:space="preserve">model and a </w:delText>
        </w:r>
        <w:r w:rsidR="001719FF" w:rsidDel="00007F15">
          <w:rPr>
            <w:rFonts w:asciiTheme="minorHAnsi" w:eastAsia="SimSun" w:hAnsiTheme="minorHAnsi" w:cstheme="minorHAnsi"/>
            <w:i/>
            <w:sz w:val="20"/>
            <w:lang w:val="en-GB"/>
          </w:rPr>
          <w:delText>B</w:delText>
        </w:r>
        <w:r w:rsidR="001719FF" w:rsidRPr="000C6515" w:rsidDel="00007F15">
          <w:rPr>
            <w:rFonts w:asciiTheme="minorHAnsi" w:eastAsia="SimSun" w:hAnsiTheme="minorHAnsi" w:cstheme="minorHAnsi"/>
            <w:i/>
            <w:sz w:val="20"/>
            <w:lang w:val="en-GB"/>
          </w:rPr>
          <w:delText>aseline</w:delText>
        </w:r>
        <w:r w:rsidR="001719FF" w:rsidRPr="000C6515" w:rsidDel="00007F15">
          <w:rPr>
            <w:rFonts w:asciiTheme="minorHAnsi" w:eastAsia="SimSun" w:hAnsiTheme="minorHAnsi" w:cstheme="minorHAnsi"/>
            <w:sz w:val="20"/>
            <w:lang w:val="en-GB"/>
          </w:rPr>
          <w:delText xml:space="preserve"> </w:delText>
        </w:r>
        <w:r w:rsidRPr="000C6515" w:rsidDel="00007F15">
          <w:rPr>
            <w:rFonts w:asciiTheme="minorHAnsi" w:eastAsia="SimSun" w:hAnsiTheme="minorHAnsi" w:cstheme="minorHAnsi"/>
            <w:sz w:val="20"/>
            <w:lang w:val="en-GB"/>
          </w:rPr>
          <w:delText xml:space="preserve">model utilizing known prognostic markers. The worst performance was observed for the models using </w:delText>
        </w:r>
        <w:r w:rsidR="00725F2E" w:rsidDel="00007F15">
          <w:rPr>
            <w:rFonts w:asciiTheme="minorHAnsi" w:eastAsia="SimSun" w:hAnsiTheme="minorHAnsi" w:cstheme="minorHAnsi"/>
            <w:sz w:val="20"/>
            <w:lang w:val="en-GB"/>
          </w:rPr>
          <w:delText>only</w:delText>
        </w:r>
        <w:r w:rsidRPr="000C6515" w:rsidDel="00007F15">
          <w:rPr>
            <w:rFonts w:asciiTheme="minorHAnsi" w:eastAsia="SimSun" w:hAnsiTheme="minorHAnsi" w:cstheme="minorHAnsi"/>
            <w:sz w:val="20"/>
            <w:lang w:val="en-GB"/>
          </w:rPr>
          <w:delText xml:space="preserve"> miRNAs (</w:delText>
        </w:r>
        <w:r w:rsidRPr="000C6515" w:rsidDel="00007F15">
          <w:rPr>
            <w:rFonts w:asciiTheme="minorHAnsi" w:eastAsia="SimSun" w:hAnsiTheme="minorHAnsi" w:cstheme="minorHAnsi"/>
            <w:i/>
            <w:sz w:val="20"/>
            <w:lang w:val="en-GB"/>
          </w:rPr>
          <w:delText>miRNA</w:delText>
        </w:r>
        <w:r w:rsidRPr="000C6515" w:rsidDel="00007F15">
          <w:rPr>
            <w:rFonts w:asciiTheme="minorHAnsi" w:eastAsia="SimSun" w:hAnsiTheme="minorHAnsi" w:cstheme="minorHAnsi"/>
            <w:sz w:val="20"/>
            <w:lang w:val="en-GB"/>
          </w:rPr>
          <w:delText>)</w:delText>
        </w:r>
        <w:r w:rsidR="00725F2E" w:rsidDel="00007F15">
          <w:rPr>
            <w:rFonts w:asciiTheme="minorHAnsi" w:eastAsia="SimSun" w:hAnsiTheme="minorHAnsi" w:cstheme="minorHAnsi"/>
            <w:sz w:val="20"/>
            <w:lang w:val="en-GB"/>
          </w:rPr>
          <w:delText xml:space="preserve"> or</w:delText>
        </w:r>
        <w:r w:rsidRPr="000C6515" w:rsidDel="00007F15">
          <w:rPr>
            <w:rFonts w:asciiTheme="minorHAnsi" w:eastAsia="SimSun" w:hAnsiTheme="minorHAnsi" w:cstheme="minorHAnsi"/>
            <w:sz w:val="20"/>
            <w:lang w:val="en-GB"/>
          </w:rPr>
          <w:delText xml:space="preserve"> </w:delText>
        </w:r>
        <w:r w:rsidR="00725F2E" w:rsidRPr="00725F2E" w:rsidDel="00007F15">
          <w:rPr>
            <w:rFonts w:asciiTheme="minorHAnsi" w:eastAsia="SimSun" w:hAnsiTheme="minorHAnsi" w:cstheme="minorHAnsi"/>
            <w:sz w:val="20"/>
            <w:lang w:val="en-GB"/>
          </w:rPr>
          <w:delText>the whole set of features (</w:delText>
        </w:r>
        <w:r w:rsidR="001719FF" w:rsidDel="00007F15">
          <w:rPr>
            <w:rFonts w:asciiTheme="minorHAnsi" w:eastAsia="SimSun" w:hAnsiTheme="minorHAnsi" w:cstheme="minorHAnsi"/>
            <w:i/>
            <w:sz w:val="20"/>
            <w:lang w:val="en-GB"/>
          </w:rPr>
          <w:delText>C</w:delText>
        </w:r>
        <w:r w:rsidR="001719FF" w:rsidRPr="00725F2E" w:rsidDel="00007F15">
          <w:rPr>
            <w:rFonts w:asciiTheme="minorHAnsi" w:eastAsia="SimSun" w:hAnsiTheme="minorHAnsi" w:cstheme="minorHAnsi"/>
            <w:i/>
            <w:sz w:val="20"/>
            <w:lang w:val="en-GB"/>
          </w:rPr>
          <w:delText>omplete</w:delText>
        </w:r>
        <w:r w:rsidR="00725F2E" w:rsidRPr="00725F2E" w:rsidDel="00007F15">
          <w:rPr>
            <w:rFonts w:asciiTheme="minorHAnsi" w:eastAsia="SimSun" w:hAnsiTheme="minorHAnsi" w:cstheme="minorHAnsi"/>
            <w:i/>
            <w:sz w:val="20"/>
            <w:lang w:val="en-GB"/>
          </w:rPr>
          <w:delText>)</w:delText>
        </w:r>
        <w:r w:rsidR="00725F2E" w:rsidRPr="00725F2E" w:rsidDel="00007F15">
          <w:rPr>
            <w:rFonts w:asciiTheme="minorHAnsi" w:eastAsia="SimSun" w:hAnsiTheme="minorHAnsi" w:cstheme="minorHAnsi"/>
            <w:sz w:val="20"/>
            <w:lang w:val="en-GB"/>
          </w:rPr>
          <w:delText xml:space="preserve"> </w:delText>
        </w:r>
        <w:r w:rsidRPr="000C6515" w:rsidDel="00007F15">
          <w:rPr>
            <w:rFonts w:asciiTheme="minorHAnsi" w:eastAsia="SimSun" w:hAnsiTheme="minorHAnsi" w:cstheme="minorHAnsi"/>
            <w:sz w:val="20"/>
            <w:lang w:val="en-GB"/>
          </w:rPr>
          <w:delText xml:space="preserve">without any filtering or selection process. Red </w:delText>
        </w:r>
      </w:del>
      <w:ins w:id="55" w:author="Zellbiologie" w:date="2024-07-05T10:13:00Z">
        <w:r w:rsidR="00007F15">
          <w:rPr>
            <w:rFonts w:asciiTheme="minorHAnsi" w:eastAsia="SimSun" w:hAnsiTheme="minorHAnsi" w:cstheme="minorHAnsi"/>
            <w:sz w:val="20"/>
            <w:lang w:val="en-GB"/>
          </w:rPr>
          <w:t>Blue</w:t>
        </w:r>
        <w:r w:rsidR="00007F15" w:rsidRPr="000C6515">
          <w:rPr>
            <w:rFonts w:asciiTheme="minorHAnsi" w:eastAsia="SimSun" w:hAnsiTheme="minorHAnsi" w:cstheme="minorHAnsi"/>
            <w:sz w:val="20"/>
            <w:lang w:val="en-GB"/>
          </w:rPr>
          <w:t xml:space="preserve"> </w:t>
        </w:r>
      </w:ins>
      <w:del w:id="56" w:author="Zellbiologie" w:date="2024-07-05T10:13:00Z">
        <w:r w:rsidRPr="000C6515" w:rsidDel="00007F15">
          <w:rPr>
            <w:rFonts w:asciiTheme="minorHAnsi" w:eastAsia="SimSun" w:hAnsiTheme="minorHAnsi" w:cstheme="minorHAnsi"/>
            <w:sz w:val="20"/>
            <w:lang w:val="en-GB"/>
          </w:rPr>
          <w:delText xml:space="preserve">squares </w:delText>
        </w:r>
      </w:del>
      <w:ins w:id="57" w:author="Zellbiologie" w:date="2024-07-05T10:13:00Z">
        <w:r w:rsidR="00007F15">
          <w:rPr>
            <w:rFonts w:asciiTheme="minorHAnsi" w:eastAsia="SimSun" w:hAnsiTheme="minorHAnsi" w:cstheme="minorHAnsi"/>
            <w:sz w:val="20"/>
            <w:lang w:val="en-GB"/>
          </w:rPr>
          <w:t>dots</w:t>
        </w:r>
        <w:r w:rsidR="00007F15" w:rsidRPr="000C6515">
          <w:rPr>
            <w:rFonts w:asciiTheme="minorHAnsi" w:eastAsia="SimSun" w:hAnsiTheme="minorHAnsi" w:cstheme="minorHAnsi"/>
            <w:sz w:val="20"/>
            <w:lang w:val="en-GB"/>
          </w:rPr>
          <w:t xml:space="preserve"> </w:t>
        </w:r>
      </w:ins>
      <w:r w:rsidRPr="000C6515">
        <w:rPr>
          <w:rFonts w:asciiTheme="minorHAnsi" w:eastAsia="SimSun" w:hAnsiTheme="minorHAnsi" w:cstheme="minorHAnsi"/>
          <w:sz w:val="20"/>
          <w:lang w:val="en-GB"/>
        </w:rPr>
        <w:t xml:space="preserve">indicate the mean </w:t>
      </w:r>
      <w:proofErr w:type="spellStart"/>
      <w:r w:rsidRPr="000C6515">
        <w:rPr>
          <w:rFonts w:asciiTheme="minorHAnsi" w:eastAsia="SimSun" w:hAnsiTheme="minorHAnsi" w:cstheme="minorHAnsi"/>
          <w:sz w:val="20"/>
          <w:lang w:val="en-GB"/>
        </w:rPr>
        <w:t>cvAUC</w:t>
      </w:r>
      <w:proofErr w:type="spellEnd"/>
      <w:r w:rsidRPr="000C6515">
        <w:rPr>
          <w:rFonts w:asciiTheme="minorHAnsi" w:eastAsia="SimSun" w:hAnsiTheme="minorHAnsi" w:cstheme="minorHAnsi"/>
          <w:sz w:val="20"/>
          <w:lang w:val="en-GB"/>
        </w:rPr>
        <w:t xml:space="preserve"> for each model. Error bars indicate 95% confidence intervals. </w:t>
      </w:r>
      <w:r w:rsidR="007558D2">
        <w:rPr>
          <w:rFonts w:asciiTheme="minorHAnsi" w:eastAsia="SimSun" w:hAnsiTheme="minorHAnsi" w:cstheme="minorHAnsi"/>
          <w:sz w:val="20"/>
          <w:lang w:val="en-GB"/>
        </w:rPr>
        <w:t>(</w:t>
      </w:r>
      <w:r w:rsidRPr="000C6515">
        <w:rPr>
          <w:rFonts w:asciiTheme="minorHAnsi" w:eastAsia="SimSun" w:hAnsiTheme="minorHAnsi" w:cstheme="minorHAnsi"/>
          <w:b/>
          <w:sz w:val="20"/>
          <w:lang w:val="en-GB"/>
        </w:rPr>
        <w:t>B</w:t>
      </w:r>
      <w:r w:rsidR="007558D2">
        <w:rPr>
          <w:rFonts w:asciiTheme="minorHAnsi" w:eastAsia="SimSun" w:hAnsiTheme="minorHAnsi" w:cstheme="minorHAnsi"/>
          <w:b/>
          <w:sz w:val="20"/>
          <w:lang w:val="en-GB"/>
        </w:rPr>
        <w:t>)</w:t>
      </w:r>
      <w:r w:rsidRPr="000C6515">
        <w:rPr>
          <w:rFonts w:asciiTheme="minorHAnsi" w:eastAsia="SimSun" w:hAnsiTheme="minorHAnsi" w:cstheme="minorHAnsi"/>
          <w:b/>
          <w:sz w:val="20"/>
          <w:lang w:val="en-GB"/>
        </w:rPr>
        <w:t>: </w:t>
      </w:r>
      <w:r w:rsidRPr="000C6515">
        <w:rPr>
          <w:rFonts w:asciiTheme="minorHAnsi" w:eastAsia="SimSun" w:hAnsiTheme="minorHAnsi" w:cstheme="minorHAnsi"/>
          <w:i/>
          <w:sz w:val="20"/>
        </w:rPr>
        <w:t>Model evaluation in the outer loop of nested cross validation.</w:t>
      </w:r>
      <w:r w:rsidRPr="000C6515">
        <w:rPr>
          <w:rFonts w:asciiTheme="minorHAnsi" w:eastAsia="SimSun" w:hAnsiTheme="minorHAnsi" w:cstheme="minorHAnsi"/>
          <w:b/>
          <w:sz w:val="20"/>
        </w:rPr>
        <w:t xml:space="preserve"> </w:t>
      </w:r>
      <w:r w:rsidRPr="000C6515">
        <w:rPr>
          <w:rFonts w:asciiTheme="minorHAnsi" w:eastAsia="SimSun" w:hAnsiTheme="minorHAnsi" w:cstheme="minorHAnsi"/>
          <w:sz w:val="20"/>
        </w:rPr>
        <w:t xml:space="preserve">Application of the </w:t>
      </w:r>
      <w:proofErr w:type="spellStart"/>
      <w:r w:rsidRPr="000C6515">
        <w:rPr>
          <w:rFonts w:asciiTheme="minorHAnsi" w:eastAsia="SimSun" w:hAnsiTheme="minorHAnsi" w:cstheme="minorHAnsi"/>
          <w:i/>
          <w:sz w:val="20"/>
        </w:rPr>
        <w:t>relaxedLasso</w:t>
      </w:r>
      <w:proofErr w:type="spellEnd"/>
      <w:r w:rsidRPr="000C6515">
        <w:rPr>
          <w:rFonts w:asciiTheme="minorHAnsi" w:eastAsia="SimSun" w:hAnsiTheme="minorHAnsi" w:cstheme="minorHAnsi"/>
          <w:i/>
          <w:sz w:val="20"/>
        </w:rPr>
        <w:t xml:space="preserve"> </w:t>
      </w:r>
      <w:r w:rsidRPr="000C6515">
        <w:rPr>
          <w:rFonts w:asciiTheme="minorHAnsi" w:eastAsia="SimSun" w:hAnsiTheme="minorHAnsi" w:cstheme="minorHAnsi"/>
          <w:sz w:val="20"/>
        </w:rPr>
        <w:t xml:space="preserve">model on the test set in the outer loop resulted in different performances in each iteration (grey lines). </w:t>
      </w:r>
      <w:ins w:id="58" w:author="Zellbiologie" w:date="2024-07-05T10:14:00Z">
        <w:r w:rsidR="00007F15">
          <w:rPr>
            <w:rFonts w:asciiTheme="minorHAnsi" w:eastAsia="SimSun" w:hAnsiTheme="minorHAnsi" w:cstheme="minorHAnsi"/>
            <w:sz w:val="20"/>
          </w:rPr>
          <w:t xml:space="preserve">Red </w:t>
        </w:r>
        <w:proofErr w:type="spellStart"/>
        <w:r w:rsidR="00007F15">
          <w:rPr>
            <w:rFonts w:asciiTheme="minorHAnsi" w:eastAsia="SimSun" w:hAnsiTheme="minorHAnsi" w:cstheme="minorHAnsi"/>
            <w:sz w:val="20"/>
          </w:rPr>
          <w:t>dottet</w:t>
        </w:r>
        <w:proofErr w:type="spellEnd"/>
        <w:r w:rsidR="00007F15">
          <w:rPr>
            <w:rFonts w:asciiTheme="minorHAnsi" w:eastAsia="SimSun" w:hAnsiTheme="minorHAnsi" w:cstheme="minorHAnsi"/>
            <w:sz w:val="20"/>
          </w:rPr>
          <w:t xml:space="preserve"> line: random classifier. Blue line: combined ROC curve for the cross validation process.</w:t>
        </w:r>
      </w:ins>
      <w:del w:id="59" w:author="Zellbiologie" w:date="2024-07-05T10:14:00Z">
        <w:r w:rsidRPr="000C6515" w:rsidDel="00007F15">
          <w:rPr>
            <w:rFonts w:asciiTheme="minorHAnsi" w:eastAsia="SimSun" w:hAnsiTheme="minorHAnsi" w:cstheme="minorHAnsi"/>
            <w:sz w:val="20"/>
          </w:rPr>
          <w:delText>However, in general it performed better than a random classifier (red dotted line) evidenced by the combined ROC curve for the cross validation process (blue line).</w:delText>
        </w:r>
      </w:del>
      <w:r w:rsidRPr="000C6515">
        <w:rPr>
          <w:rFonts w:asciiTheme="minorHAnsi" w:eastAsia="SimSun" w:hAnsiTheme="minorHAnsi" w:cstheme="minorHAnsi"/>
          <w:sz w:val="20"/>
        </w:rPr>
        <w:t xml:space="preserve"> AUC: area under the curve. Values in parentheses indicate 95% confidence interval for the AUC. </w:t>
      </w:r>
      <w:r w:rsidR="001829A4">
        <w:rPr>
          <w:rFonts w:asciiTheme="minorHAnsi" w:eastAsia="SimSun" w:hAnsiTheme="minorHAnsi" w:cstheme="minorHAnsi"/>
          <w:sz w:val="20"/>
        </w:rPr>
        <w:t>(</w:t>
      </w:r>
      <w:r w:rsidRPr="000C6515">
        <w:rPr>
          <w:rFonts w:asciiTheme="minorHAnsi" w:eastAsia="SimSun" w:hAnsiTheme="minorHAnsi" w:cstheme="minorHAnsi"/>
          <w:b/>
          <w:sz w:val="20"/>
          <w:lang w:val="en-GB"/>
        </w:rPr>
        <w:t>C</w:t>
      </w:r>
      <w:r w:rsidR="001829A4">
        <w:rPr>
          <w:rFonts w:asciiTheme="minorHAnsi" w:eastAsia="SimSun" w:hAnsiTheme="minorHAnsi" w:cstheme="minorHAnsi"/>
          <w:b/>
          <w:sz w:val="20"/>
          <w:lang w:val="en-GB"/>
        </w:rPr>
        <w:t>)</w:t>
      </w:r>
      <w:r w:rsidRPr="000C6515">
        <w:rPr>
          <w:rFonts w:asciiTheme="minorHAnsi" w:eastAsia="SimSun" w:hAnsiTheme="minorHAnsi" w:cstheme="minorHAnsi"/>
          <w:b/>
          <w:sz w:val="20"/>
          <w:lang w:val="en-GB"/>
        </w:rPr>
        <w:t>:</w:t>
      </w:r>
      <w:r w:rsidRPr="000C6515">
        <w:rPr>
          <w:rFonts w:asciiTheme="minorHAnsi" w:eastAsia="SimSun" w:hAnsiTheme="minorHAnsi" w:cstheme="minorHAnsi"/>
          <w:b/>
          <w:sz w:val="20"/>
        </w:rPr>
        <w:t xml:space="preserve"> </w:t>
      </w:r>
      <w:r w:rsidRPr="000C6515">
        <w:rPr>
          <w:rFonts w:asciiTheme="minorHAnsi" w:eastAsia="SimSun" w:hAnsiTheme="minorHAnsi" w:cstheme="minorHAnsi"/>
          <w:i/>
          <w:sz w:val="20"/>
        </w:rPr>
        <w:t>Feature importance in the feature selection process.</w:t>
      </w:r>
      <w:r w:rsidRPr="000C6515">
        <w:rPr>
          <w:rFonts w:asciiTheme="minorHAnsi" w:eastAsia="SimSun" w:hAnsiTheme="minorHAnsi" w:cstheme="minorHAnsi"/>
          <w:b/>
          <w:sz w:val="20"/>
        </w:rPr>
        <w:t xml:space="preserve"> </w:t>
      </w:r>
      <w:r w:rsidRPr="000C6515">
        <w:rPr>
          <w:rFonts w:asciiTheme="minorHAnsi" w:eastAsia="SimSun" w:hAnsiTheme="minorHAnsi" w:cstheme="minorHAnsi"/>
          <w:sz w:val="20"/>
        </w:rPr>
        <w:t xml:space="preserve">Features used in more than 50% of the iterations in the first LASSO regression were considered important. </w:t>
      </w:r>
      <w:del w:id="60" w:author="Zellbiologie" w:date="2024-07-05T10:15:00Z">
        <w:r w:rsidRPr="000C6515" w:rsidDel="00007F15">
          <w:rPr>
            <w:rFonts w:asciiTheme="minorHAnsi" w:eastAsia="SimSun" w:hAnsiTheme="minorHAnsi" w:cstheme="minorHAnsi"/>
            <w:sz w:val="20"/>
          </w:rPr>
          <w:delText>Applying these rules, seven features were included in the final model (second LASSO regression with the filtered set of features). Four features (age, miR-30d-5p expression, miR-137 expression and miR-514a-3p expression) were positively correlated with therapy response, whereas three features (LDH serum levels, application of a BRAF therapy prior to ICI and miR-197-3p expression) were negatively correlated with therapy success. The most stable feature was LDH, which was incorporated in nearly 100% of the iterations.</w:delText>
        </w:r>
      </w:del>
      <w:r w:rsidRPr="000C6515">
        <w:rPr>
          <w:rFonts w:asciiTheme="minorHAnsi" w:eastAsia="SimSun" w:hAnsiTheme="minorHAnsi" w:cstheme="minorHAnsi"/>
          <w:sz w:val="20"/>
        </w:rPr>
        <w:t xml:space="preserve"> Grey: features below the 50% threshold. Blue: features above the 50% threshold.</w:t>
      </w:r>
      <w:r w:rsidR="00467D00" w:rsidRPr="000C6515">
        <w:rPr>
          <w:rFonts w:asciiTheme="minorHAnsi" w:eastAsia="SimSun" w:hAnsiTheme="minorHAnsi" w:cstheme="minorHAnsi"/>
          <w:sz w:val="20"/>
        </w:rPr>
        <w:t xml:space="preserve"> </w:t>
      </w:r>
      <w:r w:rsidRPr="000C6515">
        <w:rPr>
          <w:rFonts w:asciiTheme="minorHAnsi" w:eastAsia="SimSun" w:hAnsiTheme="minorHAnsi" w:cstheme="minorHAnsi"/>
          <w:sz w:val="20"/>
        </w:rPr>
        <w:t xml:space="preserve">Red dotted line indicates 50%. </w:t>
      </w:r>
      <w:r w:rsidR="00467D00" w:rsidRPr="000C6515">
        <w:rPr>
          <w:rFonts w:asciiTheme="minorHAnsi" w:eastAsia="SimSun" w:hAnsiTheme="minorHAnsi" w:cstheme="minorHAnsi"/>
          <w:sz w:val="20"/>
        </w:rPr>
        <w:t xml:space="preserve">Significantly changed features are depicted in red.   </w:t>
      </w:r>
    </w:p>
    <w:p w14:paraId="15F6777A" w14:textId="08E0F560" w:rsidR="00BA7827" w:rsidRPr="008B57E4" w:rsidRDefault="00CD7DF1" w:rsidP="00DB6999">
      <w:pPr>
        <w:pStyle w:val="MDPI71References"/>
        <w:numPr>
          <w:ilvl w:val="0"/>
          <w:numId w:val="0"/>
        </w:numPr>
        <w:spacing w:after="160"/>
        <w:rPr>
          <w:rFonts w:asciiTheme="minorHAnsi" w:eastAsia="SimSun" w:hAnsiTheme="minorHAnsi" w:cstheme="minorHAnsi"/>
          <w:sz w:val="24"/>
          <w:szCs w:val="24"/>
          <w:lang w:val="en-GB"/>
        </w:rPr>
      </w:pPr>
      <w:r w:rsidRPr="00CD7DF1">
        <w:rPr>
          <w:rFonts w:asciiTheme="minorHAnsi" w:eastAsia="SimSun" w:hAnsiTheme="minorHAnsi" w:cstheme="minorHAnsi"/>
          <w:sz w:val="24"/>
          <w:szCs w:val="24"/>
          <w:lang w:val="en-GB"/>
        </w:rPr>
        <w:lastRenderedPageBreak/>
        <w:t xml:space="preserve">A model utilizing all examined miRNAs </w:t>
      </w:r>
      <w:del w:id="61" w:author="Zellbiologie" w:date="2024-07-08T10:15:00Z">
        <w:r w:rsidRPr="00CD7DF1" w:rsidDel="008B57E4">
          <w:rPr>
            <w:rFonts w:asciiTheme="minorHAnsi" w:eastAsia="SimSun" w:hAnsiTheme="minorHAnsi" w:cstheme="minorHAnsi"/>
            <w:sz w:val="24"/>
            <w:szCs w:val="24"/>
            <w:lang w:val="en-GB"/>
          </w:rPr>
          <w:delText>(</w:delText>
        </w:r>
      </w:del>
      <w:ins w:id="62" w:author="Zellbiologie" w:date="2024-07-08T10:15:00Z">
        <w:r w:rsidR="008B57E4">
          <w:rPr>
            <w:rFonts w:asciiTheme="minorHAnsi" w:eastAsia="SimSun" w:hAnsiTheme="minorHAnsi" w:cstheme="minorHAnsi"/>
            <w:sz w:val="24"/>
            <w:szCs w:val="24"/>
            <w:lang w:val="en-GB"/>
          </w:rPr>
          <w:t>[</w:t>
        </w:r>
      </w:ins>
      <w:proofErr w:type="spellStart"/>
      <w:r w:rsidRPr="00CD7DF1">
        <w:rPr>
          <w:rFonts w:asciiTheme="minorHAnsi" w:eastAsia="SimSun" w:hAnsiTheme="minorHAnsi" w:cstheme="minorHAnsi"/>
          <w:sz w:val="24"/>
          <w:szCs w:val="24"/>
          <w:lang w:val="en-GB"/>
        </w:rPr>
        <w:t>cvAUC</w:t>
      </w:r>
      <w:proofErr w:type="spellEnd"/>
      <w:r w:rsidRPr="00CD7DF1">
        <w:rPr>
          <w:rFonts w:asciiTheme="minorHAnsi" w:eastAsia="SimSun" w:hAnsiTheme="minorHAnsi" w:cstheme="minorHAnsi"/>
          <w:sz w:val="24"/>
          <w:szCs w:val="24"/>
          <w:lang w:val="en-GB"/>
        </w:rPr>
        <w:t xml:space="preserve"> (95% CI): 0.609 (0.546-0.673), referred to as </w:t>
      </w:r>
      <w:r w:rsidRPr="00CD7DF1">
        <w:rPr>
          <w:rFonts w:asciiTheme="minorHAnsi" w:eastAsia="SimSun" w:hAnsiTheme="minorHAnsi" w:cstheme="minorHAnsi"/>
          <w:i/>
          <w:sz w:val="24"/>
          <w:szCs w:val="24"/>
          <w:lang w:val="en-GB"/>
        </w:rPr>
        <w:t>miRNA</w:t>
      </w:r>
      <w:del w:id="63" w:author="Zellbiologie" w:date="2024-07-08T10:15:00Z">
        <w:r w:rsidRPr="00CD7DF1" w:rsidDel="008B57E4">
          <w:rPr>
            <w:rFonts w:asciiTheme="minorHAnsi" w:eastAsia="SimSun" w:hAnsiTheme="minorHAnsi" w:cstheme="minorHAnsi"/>
            <w:sz w:val="24"/>
            <w:szCs w:val="24"/>
            <w:lang w:val="en-GB"/>
          </w:rPr>
          <w:delText xml:space="preserve">) </w:delText>
        </w:r>
      </w:del>
      <w:ins w:id="64" w:author="Zellbiologie" w:date="2024-07-08T10:15:00Z">
        <w:r w:rsidR="008B57E4">
          <w:rPr>
            <w:rFonts w:asciiTheme="minorHAnsi" w:eastAsia="SimSun" w:hAnsiTheme="minorHAnsi" w:cstheme="minorHAnsi"/>
            <w:sz w:val="24"/>
            <w:szCs w:val="24"/>
            <w:lang w:val="en-GB"/>
          </w:rPr>
          <w:t>]</w:t>
        </w:r>
        <w:r w:rsidR="008B57E4" w:rsidRPr="00CD7DF1">
          <w:rPr>
            <w:rFonts w:asciiTheme="minorHAnsi" w:eastAsia="SimSun" w:hAnsiTheme="minorHAnsi" w:cstheme="minorHAnsi"/>
            <w:sz w:val="24"/>
            <w:szCs w:val="24"/>
            <w:lang w:val="en-GB"/>
          </w:rPr>
          <w:t xml:space="preserve"> </w:t>
        </w:r>
      </w:ins>
      <w:r w:rsidRPr="00CD7DF1">
        <w:rPr>
          <w:rFonts w:asciiTheme="minorHAnsi" w:eastAsia="SimSun" w:hAnsiTheme="minorHAnsi" w:cstheme="minorHAnsi"/>
          <w:sz w:val="24"/>
          <w:szCs w:val="24"/>
          <w:lang w:val="en-GB"/>
        </w:rPr>
        <w:t xml:space="preserve">and a model using all available features </w:t>
      </w:r>
      <w:del w:id="65" w:author="Zellbiologie" w:date="2024-07-08T10:15:00Z">
        <w:r w:rsidRPr="00CD7DF1" w:rsidDel="008B57E4">
          <w:rPr>
            <w:rFonts w:asciiTheme="minorHAnsi" w:eastAsia="SimSun" w:hAnsiTheme="minorHAnsi" w:cstheme="minorHAnsi"/>
            <w:sz w:val="24"/>
            <w:szCs w:val="24"/>
            <w:lang w:val="en-GB"/>
          </w:rPr>
          <w:delText>(</w:delText>
        </w:r>
      </w:del>
      <w:ins w:id="66" w:author="Zellbiologie" w:date="2024-07-08T10:15:00Z">
        <w:r w:rsidR="008B57E4">
          <w:rPr>
            <w:rFonts w:asciiTheme="minorHAnsi" w:eastAsia="SimSun" w:hAnsiTheme="minorHAnsi" w:cstheme="minorHAnsi"/>
            <w:sz w:val="24"/>
            <w:szCs w:val="24"/>
            <w:lang w:val="en-GB"/>
          </w:rPr>
          <w:t>[</w:t>
        </w:r>
      </w:ins>
      <w:proofErr w:type="spellStart"/>
      <w:r w:rsidRPr="00CD7DF1">
        <w:rPr>
          <w:rFonts w:asciiTheme="minorHAnsi" w:eastAsia="SimSun" w:hAnsiTheme="minorHAnsi" w:cstheme="minorHAnsi"/>
          <w:sz w:val="24"/>
          <w:szCs w:val="24"/>
          <w:lang w:val="en-GB"/>
        </w:rPr>
        <w:t>cvAUC</w:t>
      </w:r>
      <w:proofErr w:type="spellEnd"/>
      <w:r w:rsidRPr="00CD7DF1">
        <w:rPr>
          <w:rFonts w:asciiTheme="minorHAnsi" w:eastAsia="SimSun" w:hAnsiTheme="minorHAnsi" w:cstheme="minorHAnsi"/>
          <w:sz w:val="24"/>
          <w:szCs w:val="24"/>
          <w:lang w:val="en-GB"/>
        </w:rPr>
        <w:t xml:space="preserve"> (95% CI): 0.692 (0.633-0.752), referred to as </w:t>
      </w:r>
      <w:r w:rsidRPr="00CD7DF1">
        <w:rPr>
          <w:rFonts w:asciiTheme="minorHAnsi" w:eastAsia="SimSun" w:hAnsiTheme="minorHAnsi" w:cstheme="minorHAnsi"/>
          <w:i/>
          <w:sz w:val="24"/>
          <w:szCs w:val="24"/>
          <w:lang w:val="en-GB"/>
        </w:rPr>
        <w:t>Complete</w:t>
      </w:r>
      <w:del w:id="67" w:author="Zellbiologie" w:date="2024-07-08T10:15:00Z">
        <w:r w:rsidRPr="00CD7DF1" w:rsidDel="008B57E4">
          <w:rPr>
            <w:rFonts w:asciiTheme="minorHAnsi" w:eastAsia="SimSun" w:hAnsiTheme="minorHAnsi" w:cstheme="minorHAnsi"/>
            <w:sz w:val="24"/>
            <w:szCs w:val="24"/>
            <w:lang w:val="en-GB"/>
          </w:rPr>
          <w:delText xml:space="preserve">) </w:delText>
        </w:r>
      </w:del>
      <w:ins w:id="68" w:author="Zellbiologie" w:date="2024-07-08T10:15:00Z">
        <w:r w:rsidR="008B57E4">
          <w:rPr>
            <w:rFonts w:asciiTheme="minorHAnsi" w:eastAsia="SimSun" w:hAnsiTheme="minorHAnsi" w:cstheme="minorHAnsi"/>
            <w:sz w:val="24"/>
            <w:szCs w:val="24"/>
            <w:lang w:val="en-GB"/>
          </w:rPr>
          <w:t>]</w:t>
        </w:r>
        <w:r w:rsidR="008B57E4" w:rsidRPr="00CD7DF1">
          <w:rPr>
            <w:rFonts w:asciiTheme="minorHAnsi" w:eastAsia="SimSun" w:hAnsiTheme="minorHAnsi" w:cstheme="minorHAnsi"/>
            <w:sz w:val="24"/>
            <w:szCs w:val="24"/>
            <w:lang w:val="en-GB"/>
          </w:rPr>
          <w:t xml:space="preserve"> </w:t>
        </w:r>
      </w:ins>
      <w:r w:rsidRPr="00CD7DF1">
        <w:rPr>
          <w:rFonts w:asciiTheme="minorHAnsi" w:eastAsia="SimSun" w:hAnsiTheme="minorHAnsi" w:cstheme="minorHAnsi"/>
          <w:sz w:val="24"/>
          <w:szCs w:val="24"/>
          <w:lang w:val="en-GB"/>
        </w:rPr>
        <w:t>performed worse than the baseline model, possibly due to a low signal-to-noise ratio caused by the high number of input features.</w:t>
      </w:r>
      <w:r>
        <w:rPr>
          <w:rFonts w:asciiTheme="minorHAnsi" w:eastAsia="SimSun" w:hAnsiTheme="minorHAnsi" w:cstheme="minorHAnsi"/>
          <w:sz w:val="24"/>
          <w:szCs w:val="24"/>
          <w:lang w:val="en-GB"/>
        </w:rPr>
        <w:t xml:space="preserve"> </w:t>
      </w:r>
      <w:r w:rsidR="00806F85" w:rsidRPr="000C6515">
        <w:rPr>
          <w:rFonts w:asciiTheme="minorHAnsi" w:eastAsia="SimSun" w:hAnsiTheme="minorHAnsi" w:cstheme="minorHAnsi"/>
          <w:sz w:val="24"/>
          <w:szCs w:val="24"/>
          <w:lang w:val="en-GB"/>
        </w:rPr>
        <w:t xml:space="preserve"> When using only significant features (miRNAs shown in Fig. </w:t>
      </w:r>
      <w:r w:rsidR="00E323DA" w:rsidRPr="000C6515">
        <w:rPr>
          <w:rFonts w:asciiTheme="minorHAnsi" w:eastAsia="SimSun" w:hAnsiTheme="minorHAnsi" w:cstheme="minorHAnsi"/>
          <w:sz w:val="24"/>
          <w:szCs w:val="24"/>
          <w:lang w:val="en-GB"/>
        </w:rPr>
        <w:t>2</w:t>
      </w:r>
      <w:r w:rsidR="00806F85" w:rsidRPr="000C6515">
        <w:rPr>
          <w:rFonts w:asciiTheme="minorHAnsi" w:eastAsia="SimSun" w:hAnsiTheme="minorHAnsi" w:cstheme="minorHAnsi"/>
          <w:sz w:val="24"/>
          <w:szCs w:val="24"/>
          <w:lang w:val="en-GB"/>
        </w:rPr>
        <w:t xml:space="preserve"> and serum markers shown in Fig. </w:t>
      </w:r>
      <w:r w:rsidR="00E323DA" w:rsidRPr="000C6515">
        <w:rPr>
          <w:rFonts w:asciiTheme="minorHAnsi" w:eastAsia="SimSun" w:hAnsiTheme="minorHAnsi" w:cstheme="minorHAnsi"/>
          <w:sz w:val="24"/>
          <w:szCs w:val="24"/>
          <w:lang w:val="en-GB"/>
        </w:rPr>
        <w:t>3</w:t>
      </w:r>
      <w:r w:rsidR="00E85B0C" w:rsidRPr="000C6515">
        <w:rPr>
          <w:rFonts w:asciiTheme="minorHAnsi" w:eastAsia="SimSun" w:hAnsiTheme="minorHAnsi" w:cstheme="minorHAnsi"/>
          <w:sz w:val="24"/>
          <w:szCs w:val="24"/>
          <w:lang w:val="en-GB"/>
        </w:rPr>
        <w:t xml:space="preserve">, as well as age and prior </w:t>
      </w:r>
      <w:proofErr w:type="spellStart"/>
      <w:r w:rsidR="009A35A0" w:rsidRPr="000C6515">
        <w:rPr>
          <w:rFonts w:asciiTheme="minorHAnsi" w:eastAsia="SimSun" w:hAnsiTheme="minorHAnsi" w:cstheme="minorHAnsi"/>
          <w:sz w:val="24"/>
          <w:szCs w:val="24"/>
          <w:lang w:val="en-GB"/>
        </w:rPr>
        <w:t>BRAFi</w:t>
      </w:r>
      <w:proofErr w:type="spellEnd"/>
      <w:r w:rsidR="009A35A0" w:rsidRPr="000C6515">
        <w:rPr>
          <w:rFonts w:asciiTheme="minorHAnsi" w:eastAsia="SimSun" w:hAnsiTheme="minorHAnsi" w:cstheme="minorHAnsi"/>
          <w:sz w:val="24"/>
          <w:szCs w:val="24"/>
          <w:lang w:val="en-GB"/>
        </w:rPr>
        <w:t>/MEKi</w:t>
      </w:r>
      <w:r w:rsidR="00E85B0C" w:rsidRPr="000C6515">
        <w:rPr>
          <w:rFonts w:asciiTheme="minorHAnsi" w:eastAsia="SimSun" w:hAnsiTheme="minorHAnsi" w:cstheme="minorHAnsi"/>
          <w:sz w:val="24"/>
          <w:szCs w:val="24"/>
          <w:lang w:val="en-GB"/>
        </w:rPr>
        <w:t xml:space="preserve"> therapy</w:t>
      </w:r>
      <w:r w:rsidR="00806F85" w:rsidRPr="000C6515">
        <w:rPr>
          <w:rFonts w:asciiTheme="minorHAnsi" w:eastAsia="SimSun" w:hAnsiTheme="minorHAnsi" w:cstheme="minorHAnsi"/>
          <w:sz w:val="24"/>
          <w:szCs w:val="24"/>
          <w:lang w:val="en-GB"/>
        </w:rPr>
        <w:t xml:space="preserve">) model performance improved substantially </w:t>
      </w:r>
      <w:ins w:id="69" w:author="Zellbiologie" w:date="2024-07-08T10:17:00Z">
        <w:r w:rsidR="008B57E4">
          <w:rPr>
            <w:rFonts w:asciiTheme="minorHAnsi" w:eastAsia="SimSun" w:hAnsiTheme="minorHAnsi" w:cstheme="minorHAnsi"/>
            <w:sz w:val="24"/>
            <w:szCs w:val="24"/>
            <w:lang w:val="en-GB"/>
          </w:rPr>
          <w:t>[</w:t>
        </w:r>
      </w:ins>
      <w:proofErr w:type="spellStart"/>
      <w:del w:id="70" w:author="Zellbiologie" w:date="2024-07-08T10:17:00Z">
        <w:r w:rsidR="00806F85" w:rsidRPr="000C6515" w:rsidDel="008B57E4">
          <w:rPr>
            <w:rFonts w:asciiTheme="minorHAnsi" w:eastAsia="SimSun" w:hAnsiTheme="minorHAnsi" w:cstheme="minorHAnsi"/>
            <w:sz w:val="24"/>
            <w:szCs w:val="24"/>
            <w:lang w:val="en-GB"/>
          </w:rPr>
          <w:delText>(</w:delText>
        </w:r>
      </w:del>
      <w:r w:rsidR="00806F85" w:rsidRPr="000C6515">
        <w:rPr>
          <w:rFonts w:asciiTheme="minorHAnsi" w:eastAsia="SimSun" w:hAnsiTheme="minorHAnsi" w:cstheme="minorHAnsi"/>
          <w:sz w:val="24"/>
          <w:szCs w:val="24"/>
          <w:lang w:val="en-GB"/>
        </w:rPr>
        <w:t>cvAUC</w:t>
      </w:r>
      <w:proofErr w:type="spellEnd"/>
      <w:r w:rsidR="00806F85" w:rsidRPr="000C6515">
        <w:rPr>
          <w:rFonts w:asciiTheme="minorHAnsi" w:eastAsia="SimSun" w:hAnsiTheme="minorHAnsi" w:cstheme="minorHAnsi"/>
          <w:sz w:val="24"/>
          <w:szCs w:val="24"/>
          <w:lang w:val="en-GB"/>
        </w:rPr>
        <w:t xml:space="preserve"> (95% CI): 0.837 (0.791-0.883), referred to as </w:t>
      </w:r>
      <w:proofErr w:type="spellStart"/>
      <w:r w:rsidR="001719FF">
        <w:rPr>
          <w:rFonts w:asciiTheme="minorHAnsi" w:eastAsia="SimSun" w:hAnsiTheme="minorHAnsi" w:cstheme="minorHAnsi"/>
          <w:i/>
          <w:sz w:val="24"/>
          <w:szCs w:val="24"/>
          <w:lang w:val="en-GB"/>
        </w:rPr>
        <w:t>S</w:t>
      </w:r>
      <w:r w:rsidR="001719FF" w:rsidRPr="000C6515">
        <w:rPr>
          <w:rFonts w:asciiTheme="minorHAnsi" w:eastAsia="SimSun" w:hAnsiTheme="minorHAnsi" w:cstheme="minorHAnsi"/>
          <w:i/>
          <w:sz w:val="24"/>
          <w:szCs w:val="24"/>
          <w:lang w:val="en-GB"/>
        </w:rPr>
        <w:t>ignif</w:t>
      </w:r>
      <w:proofErr w:type="spellEnd"/>
      <w:del w:id="71" w:author="Zellbiologie" w:date="2024-07-08T10:16:00Z">
        <w:r w:rsidR="00806F85" w:rsidRPr="000C6515" w:rsidDel="008B57E4">
          <w:rPr>
            <w:rFonts w:asciiTheme="minorHAnsi" w:eastAsia="SimSun" w:hAnsiTheme="minorHAnsi" w:cstheme="minorHAnsi"/>
            <w:sz w:val="24"/>
            <w:szCs w:val="24"/>
            <w:lang w:val="en-GB"/>
          </w:rPr>
          <w:delText xml:space="preserve">). </w:delText>
        </w:r>
      </w:del>
      <w:ins w:id="72" w:author="Zellbiologie" w:date="2024-07-08T10:16:00Z">
        <w:r w:rsidR="008B57E4">
          <w:rPr>
            <w:rFonts w:asciiTheme="minorHAnsi" w:eastAsia="SimSun" w:hAnsiTheme="minorHAnsi" w:cstheme="minorHAnsi"/>
            <w:sz w:val="24"/>
            <w:szCs w:val="24"/>
            <w:lang w:val="en-GB"/>
          </w:rPr>
          <w:t>]</w:t>
        </w:r>
        <w:r w:rsidR="008B57E4" w:rsidRPr="000C6515">
          <w:rPr>
            <w:rFonts w:asciiTheme="minorHAnsi" w:eastAsia="SimSun" w:hAnsiTheme="minorHAnsi" w:cstheme="minorHAnsi"/>
            <w:sz w:val="24"/>
            <w:szCs w:val="24"/>
            <w:lang w:val="en-GB"/>
          </w:rPr>
          <w:t xml:space="preserve">. </w:t>
        </w:r>
        <w:r w:rsidR="008B57E4">
          <w:rPr>
            <w:rFonts w:asciiTheme="minorHAnsi" w:eastAsia="SimSun" w:hAnsiTheme="minorHAnsi" w:cstheme="minorHAnsi"/>
            <w:sz w:val="24"/>
            <w:szCs w:val="24"/>
            <w:lang w:val="en-GB"/>
          </w:rPr>
          <w:t xml:space="preserve">Removal of miRNAs from the </w:t>
        </w:r>
        <w:proofErr w:type="spellStart"/>
        <w:r w:rsidR="008B57E4" w:rsidRPr="008B57E4">
          <w:rPr>
            <w:rFonts w:asciiTheme="minorHAnsi" w:eastAsia="SimSun" w:hAnsiTheme="minorHAnsi" w:cstheme="minorHAnsi"/>
            <w:i/>
            <w:sz w:val="24"/>
            <w:szCs w:val="24"/>
            <w:lang w:val="en-GB"/>
            <w:rPrChange w:id="73" w:author="Zellbiologie" w:date="2024-07-08T10:16:00Z">
              <w:rPr>
                <w:rFonts w:asciiTheme="minorHAnsi" w:eastAsia="SimSun" w:hAnsiTheme="minorHAnsi" w:cstheme="minorHAnsi"/>
                <w:sz w:val="24"/>
                <w:szCs w:val="24"/>
                <w:lang w:val="en-GB"/>
              </w:rPr>
            </w:rPrChange>
          </w:rPr>
          <w:t>Signif</w:t>
        </w:r>
        <w:proofErr w:type="spellEnd"/>
        <w:r w:rsidR="008B57E4">
          <w:rPr>
            <w:rFonts w:asciiTheme="minorHAnsi" w:eastAsia="SimSun" w:hAnsiTheme="minorHAnsi" w:cstheme="minorHAnsi"/>
            <w:sz w:val="24"/>
            <w:szCs w:val="24"/>
            <w:lang w:val="en-GB"/>
          </w:rPr>
          <w:t xml:space="preserve"> model led to impairment of model performance </w:t>
        </w:r>
      </w:ins>
      <w:ins w:id="74" w:author="Zellbiologie" w:date="2024-07-08T10:17:00Z">
        <w:r w:rsidR="008B57E4">
          <w:rPr>
            <w:rFonts w:asciiTheme="minorHAnsi" w:eastAsia="SimSun" w:hAnsiTheme="minorHAnsi" w:cstheme="minorHAnsi"/>
            <w:sz w:val="24"/>
            <w:szCs w:val="24"/>
            <w:lang w:val="en-GB"/>
          </w:rPr>
          <w:t>[</w:t>
        </w:r>
        <w:proofErr w:type="spellStart"/>
        <w:r w:rsidR="008B57E4" w:rsidRPr="000C6515">
          <w:rPr>
            <w:rFonts w:asciiTheme="minorHAnsi" w:eastAsia="SimSun" w:hAnsiTheme="minorHAnsi" w:cstheme="minorHAnsi"/>
            <w:sz w:val="24"/>
            <w:szCs w:val="24"/>
            <w:lang w:val="en-GB"/>
          </w:rPr>
          <w:t>cvAUC</w:t>
        </w:r>
        <w:proofErr w:type="spellEnd"/>
        <w:r w:rsidR="008B57E4" w:rsidRPr="000C6515">
          <w:rPr>
            <w:rFonts w:asciiTheme="minorHAnsi" w:eastAsia="SimSun" w:hAnsiTheme="minorHAnsi" w:cstheme="minorHAnsi"/>
            <w:sz w:val="24"/>
            <w:szCs w:val="24"/>
            <w:lang w:val="en-GB"/>
          </w:rPr>
          <w:t xml:space="preserve"> (95% CI): 0.</w:t>
        </w:r>
      </w:ins>
      <w:ins w:id="75" w:author="Zellbiologie" w:date="2024-07-08T10:18:00Z">
        <w:r w:rsidR="008B57E4">
          <w:rPr>
            <w:rFonts w:asciiTheme="minorHAnsi" w:eastAsia="SimSun" w:hAnsiTheme="minorHAnsi" w:cstheme="minorHAnsi"/>
            <w:sz w:val="24"/>
            <w:szCs w:val="24"/>
            <w:lang w:val="en-GB"/>
          </w:rPr>
          <w:t>793</w:t>
        </w:r>
      </w:ins>
      <w:ins w:id="76" w:author="Zellbiologie" w:date="2024-07-08T10:17:00Z">
        <w:r w:rsidR="008B57E4" w:rsidRPr="000C6515">
          <w:rPr>
            <w:rFonts w:asciiTheme="minorHAnsi" w:eastAsia="SimSun" w:hAnsiTheme="minorHAnsi" w:cstheme="minorHAnsi"/>
            <w:sz w:val="24"/>
            <w:szCs w:val="24"/>
            <w:lang w:val="en-GB"/>
          </w:rPr>
          <w:t xml:space="preserve"> (0.7</w:t>
        </w:r>
      </w:ins>
      <w:ins w:id="77" w:author="Zellbiologie" w:date="2024-07-08T10:18:00Z">
        <w:r w:rsidR="008B57E4">
          <w:rPr>
            <w:rFonts w:asciiTheme="minorHAnsi" w:eastAsia="SimSun" w:hAnsiTheme="minorHAnsi" w:cstheme="minorHAnsi"/>
            <w:sz w:val="24"/>
            <w:szCs w:val="24"/>
            <w:lang w:val="en-GB"/>
          </w:rPr>
          <w:t>43</w:t>
        </w:r>
      </w:ins>
      <w:ins w:id="78" w:author="Zellbiologie" w:date="2024-07-08T10:17:00Z">
        <w:r w:rsidR="008B57E4" w:rsidRPr="000C6515">
          <w:rPr>
            <w:rFonts w:asciiTheme="minorHAnsi" w:eastAsia="SimSun" w:hAnsiTheme="minorHAnsi" w:cstheme="minorHAnsi"/>
            <w:sz w:val="24"/>
            <w:szCs w:val="24"/>
            <w:lang w:val="en-GB"/>
          </w:rPr>
          <w:t>-0.8</w:t>
        </w:r>
      </w:ins>
      <w:ins w:id="79" w:author="Zellbiologie" w:date="2024-07-08T10:18:00Z">
        <w:r w:rsidR="008B57E4">
          <w:rPr>
            <w:rFonts w:asciiTheme="minorHAnsi" w:eastAsia="SimSun" w:hAnsiTheme="minorHAnsi" w:cstheme="minorHAnsi"/>
            <w:sz w:val="24"/>
            <w:szCs w:val="24"/>
            <w:lang w:val="en-GB"/>
          </w:rPr>
          <w:t>44</w:t>
        </w:r>
      </w:ins>
      <w:ins w:id="80" w:author="Zellbiologie" w:date="2024-07-08T10:28:00Z">
        <w:r w:rsidR="00D049E5">
          <w:rPr>
            <w:rFonts w:asciiTheme="minorHAnsi" w:eastAsia="SimSun" w:hAnsiTheme="minorHAnsi" w:cstheme="minorHAnsi"/>
            <w:sz w:val="24"/>
            <w:szCs w:val="24"/>
            <w:lang w:val="en-GB"/>
          </w:rPr>
          <w:t>)</w:t>
        </w:r>
      </w:ins>
      <w:ins w:id="81" w:author="Zellbiologie" w:date="2024-07-08T10:18:00Z">
        <w:r w:rsidR="008B57E4">
          <w:rPr>
            <w:rFonts w:asciiTheme="minorHAnsi" w:eastAsia="SimSun" w:hAnsiTheme="minorHAnsi" w:cstheme="minorHAnsi"/>
            <w:sz w:val="24"/>
            <w:szCs w:val="24"/>
            <w:lang w:val="en-GB"/>
          </w:rPr>
          <w:t>]</w:t>
        </w:r>
      </w:ins>
      <w:ins w:id="82" w:author="Zellbiologie" w:date="2024-07-08T10:28:00Z">
        <w:r w:rsidR="00D049E5">
          <w:rPr>
            <w:rFonts w:asciiTheme="minorHAnsi" w:eastAsia="SimSun" w:hAnsiTheme="minorHAnsi" w:cstheme="minorHAnsi"/>
            <w:sz w:val="24"/>
            <w:szCs w:val="24"/>
            <w:lang w:val="en-GB"/>
          </w:rPr>
          <w:t>, whereas</w:t>
        </w:r>
      </w:ins>
      <w:ins w:id="83" w:author="Zellbiologie" w:date="2024-07-08T10:26:00Z">
        <w:r w:rsidR="00D049E5">
          <w:rPr>
            <w:rFonts w:asciiTheme="minorHAnsi" w:eastAsia="SimSun" w:hAnsiTheme="minorHAnsi" w:cstheme="minorHAnsi"/>
            <w:sz w:val="24"/>
            <w:szCs w:val="24"/>
            <w:lang w:val="en-GB"/>
          </w:rPr>
          <w:t xml:space="preserve"> </w:t>
        </w:r>
      </w:ins>
      <w:ins w:id="84" w:author="Zellbiologie" w:date="2024-07-08T10:28:00Z">
        <w:r w:rsidR="00D049E5">
          <w:rPr>
            <w:rFonts w:asciiTheme="minorHAnsi" w:eastAsia="SimSun" w:hAnsiTheme="minorHAnsi" w:cstheme="minorHAnsi"/>
            <w:sz w:val="24"/>
            <w:szCs w:val="24"/>
            <w:lang w:val="en-GB"/>
          </w:rPr>
          <w:t>u</w:t>
        </w:r>
      </w:ins>
      <w:ins w:id="85" w:author="Zellbiologie" w:date="2024-07-08T10:27:00Z">
        <w:r w:rsidR="00D049E5">
          <w:rPr>
            <w:rFonts w:asciiTheme="minorHAnsi" w:eastAsia="SimSun" w:hAnsiTheme="minorHAnsi" w:cstheme="minorHAnsi"/>
            <w:sz w:val="24"/>
            <w:szCs w:val="24"/>
            <w:lang w:val="en-GB"/>
          </w:rPr>
          <w:t xml:space="preserve">tilizing only significantly changed miRNAs yielded a </w:t>
        </w:r>
        <w:proofErr w:type="spellStart"/>
        <w:r w:rsidR="00D049E5">
          <w:rPr>
            <w:rFonts w:asciiTheme="minorHAnsi" w:eastAsia="SimSun" w:hAnsiTheme="minorHAnsi" w:cstheme="minorHAnsi"/>
            <w:sz w:val="24"/>
            <w:szCs w:val="24"/>
            <w:lang w:val="en-GB"/>
          </w:rPr>
          <w:t>cvAUC</w:t>
        </w:r>
        <w:proofErr w:type="spellEnd"/>
        <w:r w:rsidR="00D049E5">
          <w:rPr>
            <w:rFonts w:asciiTheme="minorHAnsi" w:eastAsia="SimSun" w:hAnsiTheme="minorHAnsi" w:cstheme="minorHAnsi"/>
            <w:sz w:val="24"/>
            <w:szCs w:val="24"/>
            <w:lang w:val="en-GB"/>
          </w:rPr>
          <w:t xml:space="preserve"> </w:t>
        </w:r>
      </w:ins>
      <w:ins w:id="86" w:author="Zellbiologie" w:date="2024-07-08T10:28:00Z">
        <w:r w:rsidR="00D049E5">
          <w:rPr>
            <w:rFonts w:asciiTheme="minorHAnsi" w:eastAsia="SimSun" w:hAnsiTheme="minorHAnsi" w:cstheme="minorHAnsi"/>
            <w:sz w:val="24"/>
            <w:szCs w:val="24"/>
            <w:lang w:val="en-GB"/>
          </w:rPr>
          <w:t>(95% CI) of 0.719 (0.661-0.776)</w:t>
        </w:r>
      </w:ins>
      <w:ins w:id="87" w:author="Zellbiologie" w:date="2024-07-08T10:29:00Z">
        <w:r w:rsidR="00D049E5">
          <w:rPr>
            <w:rFonts w:asciiTheme="minorHAnsi" w:eastAsia="SimSun" w:hAnsiTheme="minorHAnsi" w:cstheme="minorHAnsi"/>
            <w:sz w:val="24"/>
            <w:szCs w:val="24"/>
            <w:lang w:val="en-GB"/>
          </w:rPr>
          <w:t xml:space="preserve">. This shows a combination of different types of predictors might enhance predictive ability of machine learning models. </w:t>
        </w:r>
      </w:ins>
    </w:p>
    <w:p w14:paraId="71612128" w14:textId="2EEC9BD4" w:rsidR="00806F85" w:rsidRPr="000C6515" w:rsidRDefault="00806F85"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 xml:space="preserve">Finally, an approach </w:t>
      </w:r>
      <w:r w:rsidR="009125AF" w:rsidRPr="000C6515">
        <w:rPr>
          <w:rFonts w:asciiTheme="minorHAnsi" w:eastAsia="SimSun" w:hAnsiTheme="minorHAnsi" w:cstheme="minorHAnsi"/>
          <w:sz w:val="24"/>
          <w:szCs w:val="24"/>
          <w:lang w:val="en-GB"/>
        </w:rPr>
        <w:t>similar to</w:t>
      </w:r>
      <w:r w:rsidRPr="000C6515">
        <w:rPr>
          <w:rFonts w:asciiTheme="minorHAnsi" w:eastAsia="SimSun" w:hAnsiTheme="minorHAnsi" w:cstheme="minorHAnsi"/>
          <w:sz w:val="24"/>
          <w:szCs w:val="24"/>
          <w:lang w:val="en-GB"/>
        </w:rPr>
        <w:t xml:space="preserve"> relaxed LASSO</w:t>
      </w:r>
      <w:r w:rsidR="00451240" w:rsidRPr="000C6515">
        <w:rPr>
          <w:rFonts w:asciiTheme="minorHAnsi" w:eastAsia="SimSun" w:hAnsiTheme="minorHAnsi" w:cstheme="minorHAnsi"/>
          <w:sz w:val="24"/>
          <w:szCs w:val="24"/>
          <w:lang w:val="en-GB"/>
        </w:rPr>
        <w:t xml:space="preserve"> as </w:t>
      </w:r>
      <w:r w:rsidR="000806DA">
        <w:rPr>
          <w:rFonts w:asciiTheme="minorHAnsi" w:eastAsia="SimSun" w:hAnsiTheme="minorHAnsi" w:cstheme="minorHAnsi"/>
          <w:sz w:val="24"/>
          <w:szCs w:val="24"/>
          <w:lang w:val="en-GB"/>
        </w:rPr>
        <w:t xml:space="preserve">described by </w:t>
      </w:r>
      <w:proofErr w:type="spellStart"/>
      <w:r w:rsidR="000806DA">
        <w:rPr>
          <w:rFonts w:asciiTheme="minorHAnsi" w:eastAsia="SimSun" w:hAnsiTheme="minorHAnsi" w:cstheme="minorHAnsi"/>
          <w:sz w:val="24"/>
          <w:szCs w:val="24"/>
          <w:lang w:val="en-GB"/>
        </w:rPr>
        <w:t>Meinshausen</w:t>
      </w:r>
      <w:proofErr w:type="spellEnd"/>
      <w:r w:rsidR="000806DA">
        <w:rPr>
          <w:rFonts w:asciiTheme="minorHAnsi" w:eastAsia="SimSun" w:hAnsiTheme="minorHAnsi" w:cstheme="minorHAnsi"/>
          <w:sz w:val="24"/>
          <w:szCs w:val="24"/>
          <w:lang w:val="en-GB"/>
        </w:rPr>
        <w:t xml:space="preserve"> </w:t>
      </w:r>
      <w:r w:rsidR="000806DA">
        <w:rPr>
          <w:rFonts w:asciiTheme="minorHAnsi" w:eastAsia="SimSun" w:hAnsiTheme="minorHAnsi" w:cstheme="minorHAnsi"/>
          <w:sz w:val="24"/>
          <w:szCs w:val="24"/>
          <w:lang w:val="en-GB"/>
        </w:rPr>
        <w:fldChar w:fldCharType="begin"/>
      </w:r>
      <w:r w:rsidR="00487DBA">
        <w:rPr>
          <w:rFonts w:asciiTheme="minorHAnsi" w:eastAsia="SimSun" w:hAnsiTheme="minorHAnsi" w:cstheme="minorHAnsi"/>
          <w:sz w:val="24"/>
          <w:szCs w:val="24"/>
          <w:lang w:val="en-GB"/>
        </w:rPr>
        <w:instrText xml:space="preserve"> ADDIN EN.CITE &lt;EndNote&gt;&lt;Cite&gt;&lt;Author&gt;Meinshausen&lt;/Author&gt;&lt;Year&gt;2007&lt;/Year&gt;&lt;RecNum&gt;70413&lt;/RecNum&gt;&lt;DisplayText&gt;[33]&lt;/DisplayText&gt;&lt;record&gt;&lt;rec-number&gt;70413&lt;/rec-number&gt;&lt;foreign-keys&gt;&lt;key app="EN" db-id="rtfrtvtp152zwue9evnpfftmzd2rex5ft5de"&gt;70413&lt;/key&gt;&lt;/foreign-keys&gt;&lt;ref-type name="Journal Article"&gt;17&lt;/ref-type&gt;&lt;contributors&gt;&lt;authors&gt;&lt;author&gt;Meinshausen, N.&lt;/author&gt;&lt;/authors&gt;&lt;/contributors&gt;&lt;titles&gt;&lt;title&gt;Relaxed LASSO&lt;/title&gt;&lt;secondary-title&gt;Comput. Stat. Data Anal.&lt;/secondary-title&gt;&lt;/titles&gt;&lt;periodical&gt;&lt;full-title&gt;Comput. Stat. Data Anal.&lt;/full-title&gt;&lt;/periodical&gt;&lt;pages&gt;374-398&lt;/pages&gt;&lt;volume&gt;52&lt;/volume&gt;&lt;dates&gt;&lt;year&gt;2007&lt;/year&gt;&lt;/dates&gt;&lt;urls&gt;&lt;/urls&gt;&lt;/record&gt;&lt;/Cite&gt;&lt;/EndNote&gt;</w:instrText>
      </w:r>
      <w:r w:rsidR="000806DA">
        <w:rPr>
          <w:rFonts w:asciiTheme="minorHAnsi" w:eastAsia="SimSun" w:hAnsiTheme="minorHAnsi" w:cstheme="minorHAnsi"/>
          <w:sz w:val="24"/>
          <w:szCs w:val="24"/>
          <w:lang w:val="en-GB"/>
        </w:rPr>
        <w:fldChar w:fldCharType="separate"/>
      </w:r>
      <w:r w:rsidR="00487DBA">
        <w:rPr>
          <w:rFonts w:asciiTheme="minorHAnsi" w:eastAsia="SimSun" w:hAnsiTheme="minorHAnsi" w:cstheme="minorHAnsi"/>
          <w:noProof/>
          <w:sz w:val="24"/>
          <w:szCs w:val="24"/>
          <w:lang w:val="en-GB"/>
        </w:rPr>
        <w:t>[</w:t>
      </w:r>
      <w:del w:id="88" w:author="Nisa U" w:date="2024-07-24T13:52:00Z" w16du:dateUtc="2024-07-24T11:52:00Z">
        <w:r w:rsidR="00000000" w:rsidDel="00420640">
          <w:fldChar w:fldCharType="begin"/>
        </w:r>
        <w:r w:rsidR="00000000" w:rsidDel="00420640">
          <w:delInstrText>HYPERLINK \l "_ENREF_33" \o "Meinshausen, 2007 #70413"</w:delInstrText>
        </w:r>
        <w:r w:rsidR="00000000" w:rsidDel="00420640">
          <w:fldChar w:fldCharType="separate"/>
        </w:r>
        <w:r w:rsidR="000B03C5" w:rsidDel="00420640">
          <w:rPr>
            <w:rFonts w:asciiTheme="minorHAnsi" w:eastAsia="SimSun" w:hAnsiTheme="minorHAnsi" w:cstheme="minorHAnsi"/>
            <w:noProof/>
            <w:sz w:val="24"/>
            <w:szCs w:val="24"/>
            <w:lang w:val="en-GB"/>
          </w:rPr>
          <w:delText>33</w:delText>
        </w:r>
        <w:r w:rsidR="00000000" w:rsidDel="00420640">
          <w:rPr>
            <w:rFonts w:asciiTheme="minorHAnsi" w:eastAsia="SimSun" w:hAnsiTheme="minorHAnsi" w:cstheme="minorHAnsi"/>
            <w:noProof/>
            <w:sz w:val="24"/>
            <w:szCs w:val="24"/>
            <w:lang w:val="en-GB"/>
          </w:rPr>
          <w:fldChar w:fldCharType="end"/>
        </w:r>
      </w:del>
      <w:ins w:id="89" w:author="Nisa U" w:date="2024-07-24T13:52:00Z" w16du:dateUtc="2024-07-24T11:52:00Z">
        <w:r w:rsidR="00420640">
          <w:fldChar w:fldCharType="begin"/>
        </w:r>
        <w:r w:rsidR="00420640">
          <w:instrText>HYPERLINK \l "_ENREF_33" \o "Meinshausen, 2007 #70413"</w:instrText>
        </w:r>
        <w:r w:rsidR="00420640">
          <w:fldChar w:fldCharType="separate"/>
        </w:r>
        <w:r w:rsidR="00420640">
          <w:rPr>
            <w:rFonts w:asciiTheme="minorHAnsi" w:eastAsia="SimSun" w:hAnsiTheme="minorHAnsi" w:cstheme="minorHAnsi"/>
            <w:noProof/>
            <w:sz w:val="24"/>
            <w:szCs w:val="24"/>
            <w:lang w:val="en-GB"/>
          </w:rPr>
          <w:t>30</w:t>
        </w:r>
        <w:r w:rsidR="00420640">
          <w:rPr>
            <w:rFonts w:asciiTheme="minorHAnsi" w:eastAsia="SimSun" w:hAnsiTheme="minorHAnsi" w:cstheme="minorHAnsi"/>
            <w:noProof/>
            <w:sz w:val="24"/>
            <w:szCs w:val="24"/>
            <w:lang w:val="en-GB"/>
          </w:rPr>
          <w:fldChar w:fldCharType="end"/>
        </w:r>
      </w:ins>
      <w:r w:rsidR="00487DBA">
        <w:rPr>
          <w:rFonts w:asciiTheme="minorHAnsi" w:eastAsia="SimSun" w:hAnsiTheme="minorHAnsi" w:cstheme="minorHAnsi"/>
          <w:noProof/>
          <w:sz w:val="24"/>
          <w:szCs w:val="24"/>
          <w:lang w:val="en-GB"/>
        </w:rPr>
        <w:t>]</w:t>
      </w:r>
      <w:r w:rsidR="000806DA">
        <w:rPr>
          <w:rFonts w:asciiTheme="minorHAnsi" w:eastAsia="SimSun" w:hAnsiTheme="minorHAnsi" w:cstheme="minorHAnsi"/>
          <w:sz w:val="24"/>
          <w:szCs w:val="24"/>
          <w:lang w:val="en-GB"/>
        </w:rPr>
        <w:fldChar w:fldCharType="end"/>
      </w:r>
      <w:r w:rsidR="000806DA">
        <w:rPr>
          <w:rFonts w:asciiTheme="minorHAnsi" w:eastAsia="SimSun" w:hAnsiTheme="minorHAnsi" w:cstheme="minorHAnsi"/>
          <w:sz w:val="24"/>
          <w:szCs w:val="24"/>
          <w:lang w:val="en-GB"/>
        </w:rPr>
        <w:t xml:space="preserve"> </w:t>
      </w:r>
      <w:r w:rsidRPr="000C6515">
        <w:rPr>
          <w:rFonts w:asciiTheme="minorHAnsi" w:eastAsia="SimSun" w:hAnsiTheme="minorHAnsi" w:cstheme="minorHAnsi"/>
          <w:color w:val="auto"/>
          <w:sz w:val="24"/>
          <w:szCs w:val="24"/>
          <w:lang w:val="en-GB"/>
        </w:rPr>
        <w:t xml:space="preserve">was employed where in a two-step process features are selected by LASSO regression and these selected features </w:t>
      </w:r>
      <w:r w:rsidR="004554DF" w:rsidRPr="000C6515">
        <w:rPr>
          <w:rFonts w:asciiTheme="minorHAnsi" w:eastAsia="SimSun" w:hAnsiTheme="minorHAnsi" w:cstheme="minorHAnsi"/>
          <w:color w:val="auto"/>
          <w:sz w:val="24"/>
          <w:szCs w:val="24"/>
          <w:lang w:val="en-GB"/>
        </w:rPr>
        <w:t>were</w:t>
      </w:r>
      <w:r w:rsidRPr="000C6515">
        <w:rPr>
          <w:rFonts w:asciiTheme="minorHAnsi" w:eastAsia="SimSun" w:hAnsiTheme="minorHAnsi" w:cstheme="minorHAnsi"/>
          <w:color w:val="auto"/>
          <w:sz w:val="24"/>
          <w:szCs w:val="24"/>
          <w:lang w:val="en-GB"/>
        </w:rPr>
        <w:t xml:space="preserve"> used as input in a second LASSO regression to calculate performance metrics. This relaxed LASSO was applied to two different sets of features to eliminate uninformative covariates. First</w:t>
      </w:r>
      <w:r w:rsidR="00473E66" w:rsidRPr="000C6515">
        <w:rPr>
          <w:rFonts w:asciiTheme="minorHAnsi" w:eastAsia="SimSun" w:hAnsiTheme="minorHAnsi" w:cstheme="minorHAnsi"/>
          <w:color w:val="auto"/>
          <w:sz w:val="24"/>
          <w:szCs w:val="24"/>
          <w:lang w:val="en-GB"/>
        </w:rPr>
        <w:t>,</w:t>
      </w:r>
      <w:r w:rsidRPr="000C6515">
        <w:rPr>
          <w:rFonts w:asciiTheme="minorHAnsi" w:eastAsia="SimSun" w:hAnsiTheme="minorHAnsi" w:cstheme="minorHAnsi"/>
          <w:color w:val="auto"/>
          <w:sz w:val="24"/>
          <w:szCs w:val="24"/>
          <w:lang w:val="en-GB"/>
        </w:rPr>
        <w:t xml:space="preserve"> it was </w:t>
      </w:r>
      <w:r w:rsidR="00E333FC" w:rsidRPr="000C6515">
        <w:rPr>
          <w:rFonts w:asciiTheme="minorHAnsi" w:eastAsia="SimSun" w:hAnsiTheme="minorHAnsi" w:cstheme="minorHAnsi"/>
          <w:color w:val="auto"/>
          <w:sz w:val="24"/>
          <w:szCs w:val="24"/>
          <w:lang w:val="en-GB"/>
        </w:rPr>
        <w:t>used in</w:t>
      </w:r>
      <w:r w:rsidRPr="000C6515">
        <w:rPr>
          <w:rFonts w:asciiTheme="minorHAnsi" w:eastAsia="SimSun" w:hAnsiTheme="minorHAnsi" w:cstheme="minorHAnsi"/>
          <w:color w:val="auto"/>
          <w:sz w:val="24"/>
          <w:szCs w:val="24"/>
          <w:lang w:val="en-GB"/>
        </w:rPr>
        <w:t xml:space="preserve"> </w:t>
      </w:r>
      <w:r w:rsidR="00B9711B" w:rsidRPr="000C6515">
        <w:rPr>
          <w:rFonts w:asciiTheme="minorHAnsi" w:eastAsia="SimSun" w:hAnsiTheme="minorHAnsi" w:cstheme="minorHAnsi"/>
          <w:color w:val="auto"/>
          <w:sz w:val="24"/>
          <w:szCs w:val="24"/>
          <w:lang w:val="en-GB"/>
        </w:rPr>
        <w:t xml:space="preserve">the whole set of </w:t>
      </w:r>
      <w:r w:rsidR="00EE7C3F" w:rsidRPr="000C6515">
        <w:rPr>
          <w:rFonts w:asciiTheme="minorHAnsi" w:eastAsia="SimSun" w:hAnsiTheme="minorHAnsi" w:cstheme="minorHAnsi"/>
          <w:color w:val="auto"/>
          <w:sz w:val="24"/>
          <w:szCs w:val="24"/>
          <w:lang w:val="en-GB"/>
        </w:rPr>
        <w:t>6</w:t>
      </w:r>
      <w:r w:rsidR="00EE7C3F">
        <w:rPr>
          <w:rFonts w:asciiTheme="minorHAnsi" w:eastAsia="SimSun" w:hAnsiTheme="minorHAnsi" w:cstheme="minorHAnsi"/>
          <w:color w:val="auto"/>
          <w:sz w:val="24"/>
          <w:szCs w:val="24"/>
          <w:lang w:val="en-GB"/>
        </w:rPr>
        <w:t>1</w:t>
      </w:r>
      <w:r w:rsidR="00EE7C3F" w:rsidRPr="000C6515">
        <w:rPr>
          <w:rFonts w:asciiTheme="minorHAnsi" w:eastAsia="SimSun" w:hAnsiTheme="minorHAnsi" w:cstheme="minorHAnsi"/>
          <w:color w:val="auto"/>
          <w:sz w:val="24"/>
          <w:szCs w:val="24"/>
          <w:lang w:val="en-GB"/>
        </w:rPr>
        <w:t xml:space="preserve"> </w:t>
      </w:r>
      <w:r w:rsidR="00B9711B" w:rsidRPr="000C6515">
        <w:rPr>
          <w:rFonts w:asciiTheme="minorHAnsi" w:eastAsia="SimSun" w:hAnsiTheme="minorHAnsi" w:cstheme="minorHAnsi"/>
          <w:color w:val="auto"/>
          <w:sz w:val="24"/>
          <w:szCs w:val="24"/>
          <w:lang w:val="en-GB"/>
        </w:rPr>
        <w:t xml:space="preserve">miRNAs to reduce the </w:t>
      </w:r>
      <w:proofErr w:type="gramStart"/>
      <w:r w:rsidR="00B9711B" w:rsidRPr="000C6515">
        <w:rPr>
          <w:rFonts w:asciiTheme="minorHAnsi" w:eastAsia="SimSun" w:hAnsiTheme="minorHAnsi" w:cstheme="minorHAnsi"/>
          <w:color w:val="auto"/>
          <w:sz w:val="24"/>
          <w:szCs w:val="24"/>
          <w:lang w:val="en-GB"/>
        </w:rPr>
        <w:t>amount</w:t>
      </w:r>
      <w:proofErr w:type="gramEnd"/>
      <w:r w:rsidR="00B9711B" w:rsidRPr="000C6515">
        <w:rPr>
          <w:rFonts w:asciiTheme="minorHAnsi" w:eastAsia="SimSun" w:hAnsiTheme="minorHAnsi" w:cstheme="minorHAnsi"/>
          <w:color w:val="auto"/>
          <w:sz w:val="24"/>
          <w:szCs w:val="24"/>
          <w:lang w:val="en-GB"/>
        </w:rPr>
        <w:t xml:space="preserve"> of dispensable features </w:t>
      </w:r>
      <w:r w:rsidR="00D0291C" w:rsidRPr="000C6515">
        <w:rPr>
          <w:rFonts w:asciiTheme="minorHAnsi" w:eastAsia="SimSun" w:hAnsiTheme="minorHAnsi" w:cstheme="minorHAnsi"/>
          <w:color w:val="auto"/>
          <w:sz w:val="24"/>
          <w:szCs w:val="24"/>
          <w:lang w:val="en-GB"/>
        </w:rPr>
        <w:t xml:space="preserve">resulting in 15 miRNAs used as input in the second iteration of the LASSO regression </w:t>
      </w:r>
      <w:r w:rsidRPr="000C6515">
        <w:rPr>
          <w:rFonts w:asciiTheme="minorHAnsi" w:eastAsia="SimSun" w:hAnsiTheme="minorHAnsi" w:cstheme="minorHAnsi"/>
          <w:color w:val="auto"/>
          <w:sz w:val="24"/>
          <w:szCs w:val="24"/>
          <w:lang w:val="en-GB"/>
        </w:rPr>
        <w:t xml:space="preserve">which yielded a </w:t>
      </w:r>
      <w:proofErr w:type="spellStart"/>
      <w:r w:rsidRPr="000C6515">
        <w:rPr>
          <w:rFonts w:asciiTheme="minorHAnsi" w:eastAsia="SimSun" w:hAnsiTheme="minorHAnsi" w:cstheme="minorHAnsi"/>
          <w:sz w:val="24"/>
          <w:szCs w:val="24"/>
          <w:lang w:val="en-GB"/>
        </w:rPr>
        <w:t>cvAUC</w:t>
      </w:r>
      <w:proofErr w:type="spellEnd"/>
      <w:r w:rsidRPr="000C6515">
        <w:rPr>
          <w:rFonts w:asciiTheme="minorHAnsi" w:eastAsia="SimSun" w:hAnsiTheme="minorHAnsi" w:cstheme="minorHAnsi"/>
          <w:sz w:val="24"/>
          <w:szCs w:val="24"/>
          <w:lang w:val="en-GB"/>
        </w:rPr>
        <w:t xml:space="preserve"> (95% CI) of 0.797 (0.746-0.848) (referred to as </w:t>
      </w:r>
      <w:r w:rsidR="001719FF">
        <w:rPr>
          <w:rFonts w:asciiTheme="minorHAnsi" w:eastAsia="SimSun" w:hAnsiTheme="minorHAnsi" w:cstheme="minorHAnsi"/>
          <w:i/>
          <w:sz w:val="24"/>
          <w:szCs w:val="24"/>
          <w:lang w:val="en-GB"/>
        </w:rPr>
        <w:t>Relaxed miRNA</w:t>
      </w:r>
      <w:r w:rsidRPr="000C6515">
        <w:rPr>
          <w:rFonts w:asciiTheme="minorHAnsi" w:eastAsia="SimSun" w:hAnsiTheme="minorHAnsi" w:cstheme="minorHAnsi"/>
          <w:i/>
          <w:sz w:val="24"/>
          <w:szCs w:val="24"/>
          <w:lang w:val="en-GB"/>
        </w:rPr>
        <w:t>)</w:t>
      </w:r>
      <w:r w:rsidRPr="000C6515">
        <w:rPr>
          <w:rFonts w:asciiTheme="minorHAnsi" w:eastAsia="SimSun" w:hAnsiTheme="minorHAnsi" w:cstheme="minorHAnsi"/>
          <w:sz w:val="24"/>
          <w:szCs w:val="24"/>
          <w:lang w:val="en-GB"/>
        </w:rPr>
        <w:t>. The best performance</w:t>
      </w:r>
      <w:r w:rsidR="008A0A86" w:rsidRPr="000C6515">
        <w:rPr>
          <w:rFonts w:asciiTheme="minorHAnsi" w:eastAsia="SimSun" w:hAnsiTheme="minorHAnsi" w:cstheme="minorHAnsi"/>
          <w:sz w:val="24"/>
          <w:szCs w:val="24"/>
          <w:lang w:val="en-GB"/>
        </w:rPr>
        <w:t>,</w:t>
      </w:r>
      <w:r w:rsidRPr="000C6515">
        <w:rPr>
          <w:rFonts w:asciiTheme="minorHAnsi" w:eastAsia="SimSun" w:hAnsiTheme="minorHAnsi" w:cstheme="minorHAnsi"/>
          <w:sz w:val="24"/>
          <w:szCs w:val="24"/>
          <w:lang w:val="en-GB"/>
        </w:rPr>
        <w:t xml:space="preserve"> </w:t>
      </w:r>
      <w:r w:rsidR="008A0A86" w:rsidRPr="000C6515">
        <w:rPr>
          <w:rFonts w:asciiTheme="minorHAnsi" w:eastAsia="SimSun" w:hAnsiTheme="minorHAnsi" w:cstheme="minorHAnsi"/>
          <w:sz w:val="24"/>
          <w:szCs w:val="24"/>
          <w:lang w:val="en-GB"/>
        </w:rPr>
        <w:t>though,</w:t>
      </w:r>
      <w:r w:rsidRPr="000C6515">
        <w:rPr>
          <w:rFonts w:asciiTheme="minorHAnsi" w:eastAsia="SimSun" w:hAnsiTheme="minorHAnsi" w:cstheme="minorHAnsi"/>
          <w:sz w:val="24"/>
          <w:szCs w:val="24"/>
          <w:lang w:val="en-GB"/>
        </w:rPr>
        <w:t xml:space="preserve"> could be achieved </w:t>
      </w:r>
      <w:r w:rsidR="004C062F" w:rsidRPr="000C6515">
        <w:rPr>
          <w:rFonts w:asciiTheme="minorHAnsi" w:eastAsia="SimSun" w:hAnsiTheme="minorHAnsi" w:cstheme="minorHAnsi"/>
          <w:sz w:val="24"/>
          <w:szCs w:val="24"/>
          <w:lang w:val="en-GB"/>
        </w:rPr>
        <w:t>when</w:t>
      </w:r>
      <w:r w:rsidRPr="000C6515">
        <w:rPr>
          <w:rFonts w:asciiTheme="minorHAnsi" w:eastAsia="SimSun" w:hAnsiTheme="minorHAnsi" w:cstheme="minorHAnsi"/>
          <w:sz w:val="24"/>
          <w:szCs w:val="24"/>
          <w:lang w:val="en-GB"/>
        </w:rPr>
        <w:t xml:space="preserve"> all variables were use</w:t>
      </w:r>
      <w:r w:rsidR="00725F2E">
        <w:rPr>
          <w:rFonts w:asciiTheme="minorHAnsi" w:eastAsia="SimSun" w:hAnsiTheme="minorHAnsi" w:cstheme="minorHAnsi"/>
          <w:sz w:val="24"/>
          <w:szCs w:val="24"/>
          <w:lang w:val="en-GB"/>
        </w:rPr>
        <w:t>d</w:t>
      </w:r>
      <w:r w:rsidRPr="000C6515">
        <w:rPr>
          <w:rFonts w:asciiTheme="minorHAnsi" w:eastAsia="SimSun" w:hAnsiTheme="minorHAnsi" w:cstheme="minorHAnsi"/>
          <w:sz w:val="24"/>
          <w:szCs w:val="24"/>
          <w:lang w:val="en-GB"/>
        </w:rPr>
        <w:t xml:space="preserve"> as input of the relaxed LASSO, which then eliminated uninformative variables </w:t>
      </w:r>
      <w:del w:id="90" w:author="Zellbiologie" w:date="2024-07-08T10:30:00Z">
        <w:r w:rsidRPr="000C6515" w:rsidDel="00D049E5">
          <w:rPr>
            <w:rFonts w:asciiTheme="minorHAnsi" w:eastAsia="SimSun" w:hAnsiTheme="minorHAnsi" w:cstheme="minorHAnsi"/>
            <w:sz w:val="24"/>
            <w:szCs w:val="24"/>
            <w:lang w:val="en-GB"/>
          </w:rPr>
          <w:delText>(</w:delText>
        </w:r>
      </w:del>
      <w:ins w:id="91" w:author="Zellbiologie" w:date="2024-07-08T10:30:00Z">
        <w:r w:rsidR="00D049E5">
          <w:rPr>
            <w:rFonts w:asciiTheme="minorHAnsi" w:eastAsia="SimSun" w:hAnsiTheme="minorHAnsi" w:cstheme="minorHAnsi"/>
            <w:sz w:val="24"/>
            <w:szCs w:val="24"/>
            <w:lang w:val="en-GB"/>
          </w:rPr>
          <w:t>[</w:t>
        </w:r>
      </w:ins>
      <w:proofErr w:type="spellStart"/>
      <w:r w:rsidRPr="000C6515">
        <w:rPr>
          <w:rFonts w:asciiTheme="minorHAnsi" w:eastAsia="SimSun" w:hAnsiTheme="minorHAnsi" w:cstheme="minorHAnsi"/>
          <w:sz w:val="24"/>
          <w:szCs w:val="24"/>
          <w:lang w:val="en-GB"/>
        </w:rPr>
        <w:t>cvAUC</w:t>
      </w:r>
      <w:proofErr w:type="spellEnd"/>
      <w:r w:rsidRPr="000C6515">
        <w:rPr>
          <w:rFonts w:asciiTheme="minorHAnsi" w:eastAsia="SimSun" w:hAnsiTheme="minorHAnsi" w:cstheme="minorHAnsi"/>
          <w:sz w:val="24"/>
          <w:szCs w:val="24"/>
          <w:lang w:val="en-GB"/>
        </w:rPr>
        <w:t xml:space="preserve"> (95% CI): 0. 851 (0.807-0.897), referred to as </w:t>
      </w:r>
      <w:r w:rsidR="001719FF">
        <w:rPr>
          <w:rFonts w:asciiTheme="minorHAnsi" w:eastAsia="SimSun" w:hAnsiTheme="minorHAnsi" w:cstheme="minorHAnsi"/>
          <w:i/>
          <w:sz w:val="24"/>
          <w:szCs w:val="24"/>
          <w:lang w:val="en-GB"/>
        </w:rPr>
        <w:t>Relaxed LASSO</w:t>
      </w:r>
      <w:del w:id="92" w:author="Zellbiologie" w:date="2024-07-08T10:30:00Z">
        <w:r w:rsidRPr="000C6515" w:rsidDel="00D049E5">
          <w:rPr>
            <w:rFonts w:asciiTheme="minorHAnsi" w:eastAsia="SimSun" w:hAnsiTheme="minorHAnsi" w:cstheme="minorHAnsi"/>
            <w:sz w:val="24"/>
            <w:szCs w:val="24"/>
            <w:lang w:val="en-GB"/>
          </w:rPr>
          <w:delText>).</w:delText>
        </w:r>
      </w:del>
      <w:ins w:id="93" w:author="Zellbiologie" w:date="2024-07-08T10:30:00Z">
        <w:r w:rsidR="00D049E5">
          <w:rPr>
            <w:rFonts w:asciiTheme="minorHAnsi" w:eastAsia="SimSun" w:hAnsiTheme="minorHAnsi" w:cstheme="minorHAnsi"/>
            <w:sz w:val="24"/>
            <w:szCs w:val="24"/>
            <w:lang w:val="en-GB"/>
          </w:rPr>
          <w:t>]</w:t>
        </w:r>
        <w:r w:rsidR="00D049E5" w:rsidRPr="000C6515">
          <w:rPr>
            <w:rFonts w:asciiTheme="minorHAnsi" w:eastAsia="SimSun" w:hAnsiTheme="minorHAnsi" w:cstheme="minorHAnsi"/>
            <w:sz w:val="24"/>
            <w:szCs w:val="24"/>
            <w:lang w:val="en-GB"/>
          </w:rPr>
          <w:t>.</w:t>
        </w:r>
      </w:ins>
    </w:p>
    <w:p w14:paraId="03FB0A2D" w14:textId="40046A2B" w:rsidR="00AE1609" w:rsidRPr="000C6515" w:rsidRDefault="00C62973"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 xml:space="preserve">Validation of </w:t>
      </w:r>
      <w:r w:rsidR="00D0291C" w:rsidRPr="000C6515">
        <w:rPr>
          <w:rFonts w:asciiTheme="minorHAnsi" w:eastAsia="SimSun" w:hAnsiTheme="minorHAnsi" w:cstheme="minorHAnsi"/>
          <w:sz w:val="24"/>
          <w:szCs w:val="24"/>
          <w:lang w:val="en-GB"/>
        </w:rPr>
        <w:t xml:space="preserve">the </w:t>
      </w:r>
      <w:r w:rsidR="001719FF">
        <w:rPr>
          <w:rFonts w:asciiTheme="minorHAnsi" w:eastAsia="SimSun" w:hAnsiTheme="minorHAnsi" w:cstheme="minorHAnsi"/>
          <w:i/>
          <w:sz w:val="24"/>
          <w:szCs w:val="24"/>
          <w:lang w:val="en-GB"/>
        </w:rPr>
        <w:t>Relaxed LASSO</w:t>
      </w:r>
      <w:r w:rsidR="00D0291C" w:rsidRPr="000C6515">
        <w:rPr>
          <w:rFonts w:asciiTheme="minorHAnsi" w:eastAsia="SimSun" w:hAnsiTheme="minorHAnsi" w:cstheme="minorHAnsi"/>
          <w:sz w:val="24"/>
          <w:szCs w:val="24"/>
          <w:lang w:val="en-GB"/>
        </w:rPr>
        <w:t xml:space="preserve"> </w:t>
      </w:r>
      <w:r w:rsidRPr="000C6515">
        <w:rPr>
          <w:rFonts w:asciiTheme="minorHAnsi" w:eastAsia="SimSun" w:hAnsiTheme="minorHAnsi" w:cstheme="minorHAnsi"/>
          <w:sz w:val="24"/>
          <w:szCs w:val="24"/>
          <w:lang w:val="en-GB"/>
        </w:rPr>
        <w:t xml:space="preserve">model in the outer loop (Fig. </w:t>
      </w:r>
      <w:r w:rsidR="00E323DA" w:rsidRPr="000C6515">
        <w:rPr>
          <w:rFonts w:asciiTheme="minorHAnsi" w:eastAsia="SimSun" w:hAnsiTheme="minorHAnsi" w:cstheme="minorHAnsi"/>
          <w:sz w:val="24"/>
          <w:szCs w:val="24"/>
          <w:lang w:val="en-GB"/>
        </w:rPr>
        <w:t>4</w:t>
      </w:r>
      <w:r w:rsidR="00D715D1" w:rsidRPr="000C6515">
        <w:rPr>
          <w:rFonts w:asciiTheme="minorHAnsi" w:eastAsia="SimSun" w:hAnsiTheme="minorHAnsi" w:cstheme="minorHAnsi"/>
          <w:sz w:val="24"/>
          <w:szCs w:val="24"/>
          <w:lang w:val="en-GB"/>
        </w:rPr>
        <w:t>B</w:t>
      </w:r>
      <w:r w:rsidRPr="000C6515">
        <w:rPr>
          <w:rFonts w:asciiTheme="minorHAnsi" w:eastAsia="SimSun" w:hAnsiTheme="minorHAnsi" w:cstheme="minorHAnsi"/>
          <w:sz w:val="24"/>
          <w:szCs w:val="24"/>
          <w:lang w:val="en-GB"/>
        </w:rPr>
        <w:t xml:space="preserve">) showed high consistency with a </w:t>
      </w:r>
      <w:proofErr w:type="spellStart"/>
      <w:r w:rsidRPr="000C6515">
        <w:rPr>
          <w:rFonts w:asciiTheme="minorHAnsi" w:eastAsia="SimSun" w:hAnsiTheme="minorHAnsi" w:cstheme="minorHAnsi"/>
          <w:sz w:val="24"/>
          <w:szCs w:val="24"/>
          <w:lang w:val="en-GB"/>
        </w:rPr>
        <w:t>cvAUC</w:t>
      </w:r>
      <w:proofErr w:type="spellEnd"/>
      <w:r w:rsidRPr="000C6515">
        <w:rPr>
          <w:rFonts w:asciiTheme="minorHAnsi" w:eastAsia="SimSun" w:hAnsiTheme="minorHAnsi" w:cstheme="minorHAnsi"/>
          <w:sz w:val="24"/>
          <w:szCs w:val="24"/>
          <w:lang w:val="en-GB"/>
        </w:rPr>
        <w:t xml:space="preserve"> (95% CI) of 0.847 (0.816-0.878). These estimates </w:t>
      </w:r>
      <w:r w:rsidR="00CB7032">
        <w:rPr>
          <w:rFonts w:asciiTheme="minorHAnsi" w:eastAsia="SimSun" w:hAnsiTheme="minorHAnsi" w:cstheme="minorHAnsi"/>
          <w:sz w:val="24"/>
          <w:szCs w:val="24"/>
          <w:lang w:val="en-GB"/>
        </w:rPr>
        <w:t xml:space="preserve">approximate those </w:t>
      </w:r>
      <w:r w:rsidRPr="000C6515">
        <w:rPr>
          <w:rFonts w:asciiTheme="minorHAnsi" w:eastAsia="SimSun" w:hAnsiTheme="minorHAnsi" w:cstheme="minorHAnsi"/>
          <w:sz w:val="24"/>
          <w:szCs w:val="24"/>
          <w:lang w:val="en-GB"/>
        </w:rPr>
        <w:t xml:space="preserve">obtained in the inner loop for training and </w:t>
      </w:r>
      <w:r w:rsidR="00CB7032">
        <w:rPr>
          <w:rFonts w:asciiTheme="minorHAnsi" w:eastAsia="SimSun" w:hAnsiTheme="minorHAnsi" w:cstheme="minorHAnsi"/>
          <w:sz w:val="24"/>
          <w:szCs w:val="24"/>
          <w:lang w:val="en-GB"/>
        </w:rPr>
        <w:t>thus</w:t>
      </w:r>
      <w:r w:rsidR="00CB7032" w:rsidRPr="000C6515">
        <w:rPr>
          <w:rFonts w:asciiTheme="minorHAnsi" w:eastAsia="SimSun" w:hAnsiTheme="minorHAnsi" w:cstheme="minorHAnsi"/>
          <w:sz w:val="24"/>
          <w:szCs w:val="24"/>
          <w:lang w:val="en-GB"/>
        </w:rPr>
        <w:t xml:space="preserve"> </w:t>
      </w:r>
      <w:r w:rsidRPr="000C6515">
        <w:rPr>
          <w:rFonts w:asciiTheme="minorHAnsi" w:eastAsia="SimSun" w:hAnsiTheme="minorHAnsi" w:cstheme="minorHAnsi"/>
          <w:sz w:val="24"/>
          <w:szCs w:val="24"/>
          <w:lang w:val="en-GB"/>
        </w:rPr>
        <w:t xml:space="preserve">confirm a good generalizability of the model. </w:t>
      </w:r>
      <w:r w:rsidR="00953763" w:rsidRPr="000C6515">
        <w:rPr>
          <w:rFonts w:asciiTheme="minorHAnsi" w:eastAsia="SimSun" w:hAnsiTheme="minorHAnsi" w:cstheme="minorHAnsi"/>
          <w:sz w:val="24"/>
          <w:szCs w:val="24"/>
          <w:lang w:val="en-GB"/>
        </w:rPr>
        <w:t xml:space="preserve">In this </w:t>
      </w:r>
      <w:r w:rsidR="00953763" w:rsidRPr="000C6515">
        <w:rPr>
          <w:rFonts w:asciiTheme="minorHAnsi" w:eastAsia="SimSun" w:hAnsiTheme="minorHAnsi" w:cstheme="minorHAnsi"/>
          <w:i/>
          <w:sz w:val="24"/>
          <w:szCs w:val="24"/>
          <w:lang w:val="en-GB"/>
        </w:rPr>
        <w:t>winning</w:t>
      </w:r>
      <w:r w:rsidR="00BF579D" w:rsidRPr="000C6515">
        <w:rPr>
          <w:rFonts w:asciiTheme="minorHAnsi" w:eastAsia="SimSun" w:hAnsiTheme="minorHAnsi" w:cstheme="minorHAnsi"/>
          <w:i/>
          <w:sz w:val="24"/>
          <w:szCs w:val="24"/>
          <w:lang w:val="en-GB"/>
        </w:rPr>
        <w:t xml:space="preserve"> (</w:t>
      </w:r>
      <w:r w:rsidR="001719FF">
        <w:rPr>
          <w:rFonts w:asciiTheme="minorHAnsi" w:eastAsia="SimSun" w:hAnsiTheme="minorHAnsi" w:cstheme="minorHAnsi"/>
          <w:i/>
          <w:sz w:val="24"/>
          <w:szCs w:val="24"/>
          <w:lang w:val="en-GB"/>
        </w:rPr>
        <w:t>Relaxed LASSO</w:t>
      </w:r>
      <w:r w:rsidR="00BF579D" w:rsidRPr="000C6515">
        <w:rPr>
          <w:rFonts w:asciiTheme="minorHAnsi" w:eastAsia="SimSun" w:hAnsiTheme="minorHAnsi" w:cstheme="minorHAnsi"/>
          <w:i/>
          <w:sz w:val="24"/>
          <w:szCs w:val="24"/>
          <w:lang w:val="en-GB"/>
        </w:rPr>
        <w:t xml:space="preserve">, </w:t>
      </w:r>
      <w:r w:rsidR="00BF579D" w:rsidRPr="000C6515">
        <w:rPr>
          <w:rFonts w:asciiTheme="minorHAnsi" w:eastAsia="SimSun" w:hAnsiTheme="minorHAnsi" w:cstheme="minorHAnsi"/>
          <w:sz w:val="24"/>
          <w:szCs w:val="24"/>
          <w:lang w:val="en-GB"/>
        </w:rPr>
        <w:t xml:space="preserve">see Fig. </w:t>
      </w:r>
      <w:r w:rsidR="00E323DA" w:rsidRPr="000C6515">
        <w:rPr>
          <w:rFonts w:asciiTheme="minorHAnsi" w:eastAsia="SimSun" w:hAnsiTheme="minorHAnsi" w:cstheme="minorHAnsi"/>
          <w:sz w:val="24"/>
          <w:szCs w:val="24"/>
          <w:lang w:val="en-GB"/>
        </w:rPr>
        <w:t>4</w:t>
      </w:r>
      <w:r w:rsidR="00D715D1" w:rsidRPr="000C6515">
        <w:rPr>
          <w:rFonts w:asciiTheme="minorHAnsi" w:eastAsia="SimSun" w:hAnsiTheme="minorHAnsi" w:cstheme="minorHAnsi"/>
          <w:sz w:val="24"/>
          <w:szCs w:val="24"/>
          <w:lang w:val="en-GB"/>
        </w:rPr>
        <w:t>A</w:t>
      </w:r>
      <w:r w:rsidR="00BF579D" w:rsidRPr="00CD7DF1">
        <w:rPr>
          <w:rFonts w:asciiTheme="minorHAnsi" w:eastAsia="SimSun" w:hAnsiTheme="minorHAnsi" w:cstheme="minorHAnsi"/>
          <w:sz w:val="24"/>
          <w:szCs w:val="24"/>
          <w:lang w:val="en-GB"/>
        </w:rPr>
        <w:t>)</w:t>
      </w:r>
      <w:r w:rsidR="00953763" w:rsidRPr="000C6515">
        <w:rPr>
          <w:rFonts w:asciiTheme="minorHAnsi" w:eastAsia="SimSun" w:hAnsiTheme="minorHAnsi" w:cstheme="minorHAnsi"/>
          <w:sz w:val="24"/>
          <w:szCs w:val="24"/>
          <w:lang w:val="en-GB"/>
        </w:rPr>
        <w:t xml:space="preserve"> model</w:t>
      </w:r>
      <w:r w:rsidR="00E373F7" w:rsidRPr="000C6515">
        <w:rPr>
          <w:rFonts w:asciiTheme="minorHAnsi" w:eastAsia="SimSun" w:hAnsiTheme="minorHAnsi" w:cstheme="minorHAnsi"/>
          <w:sz w:val="24"/>
          <w:szCs w:val="24"/>
          <w:lang w:val="en-GB"/>
        </w:rPr>
        <w:t>,</w:t>
      </w:r>
      <w:r w:rsidR="00953763" w:rsidRPr="000C6515">
        <w:rPr>
          <w:rFonts w:asciiTheme="minorHAnsi" w:eastAsia="SimSun" w:hAnsiTheme="minorHAnsi" w:cstheme="minorHAnsi"/>
          <w:sz w:val="24"/>
          <w:szCs w:val="24"/>
          <w:lang w:val="en-GB"/>
        </w:rPr>
        <w:t xml:space="preserve"> seven features were used in more than 50% of the iterations and</w:t>
      </w:r>
      <w:r w:rsidR="00EF4AB9" w:rsidRPr="000C6515">
        <w:rPr>
          <w:rFonts w:asciiTheme="minorHAnsi" w:eastAsia="SimSun" w:hAnsiTheme="minorHAnsi" w:cstheme="minorHAnsi"/>
          <w:sz w:val="24"/>
          <w:szCs w:val="24"/>
          <w:lang w:val="en-GB"/>
        </w:rPr>
        <w:t xml:space="preserve"> </w:t>
      </w:r>
      <w:r w:rsidR="00E333FC" w:rsidRPr="000C6515">
        <w:rPr>
          <w:rFonts w:asciiTheme="minorHAnsi" w:eastAsia="SimSun" w:hAnsiTheme="minorHAnsi" w:cstheme="minorHAnsi"/>
          <w:sz w:val="24"/>
          <w:szCs w:val="24"/>
          <w:lang w:val="en-GB"/>
        </w:rPr>
        <w:t>thus</w:t>
      </w:r>
      <w:r w:rsidR="00953763" w:rsidRPr="000C6515">
        <w:rPr>
          <w:rFonts w:asciiTheme="minorHAnsi" w:eastAsia="SimSun" w:hAnsiTheme="minorHAnsi" w:cstheme="minorHAnsi"/>
          <w:sz w:val="24"/>
          <w:szCs w:val="24"/>
          <w:lang w:val="en-GB"/>
        </w:rPr>
        <w:t xml:space="preserve"> considered important (Fig. </w:t>
      </w:r>
      <w:r w:rsidR="00E323DA" w:rsidRPr="000C6515">
        <w:rPr>
          <w:rFonts w:asciiTheme="minorHAnsi" w:eastAsia="SimSun" w:hAnsiTheme="minorHAnsi" w:cstheme="minorHAnsi"/>
          <w:sz w:val="24"/>
          <w:szCs w:val="24"/>
          <w:lang w:val="en-GB"/>
        </w:rPr>
        <w:t>4</w:t>
      </w:r>
      <w:r w:rsidR="00D715D1" w:rsidRPr="000C6515">
        <w:rPr>
          <w:rFonts w:asciiTheme="minorHAnsi" w:eastAsia="SimSun" w:hAnsiTheme="minorHAnsi" w:cstheme="minorHAnsi"/>
          <w:sz w:val="24"/>
          <w:szCs w:val="24"/>
          <w:lang w:val="en-GB"/>
        </w:rPr>
        <w:t>C</w:t>
      </w:r>
      <w:r w:rsidR="00953763" w:rsidRPr="000C6515">
        <w:rPr>
          <w:rFonts w:asciiTheme="minorHAnsi" w:eastAsia="SimSun" w:hAnsiTheme="minorHAnsi" w:cstheme="minorHAnsi"/>
          <w:sz w:val="24"/>
          <w:szCs w:val="24"/>
          <w:lang w:val="en-GB"/>
        </w:rPr>
        <w:t xml:space="preserve">). </w:t>
      </w:r>
      <w:r w:rsidR="000A1FC7" w:rsidRPr="000C6515">
        <w:rPr>
          <w:rFonts w:asciiTheme="minorHAnsi" w:eastAsia="SimSun" w:hAnsiTheme="minorHAnsi" w:cstheme="minorHAnsi"/>
          <w:sz w:val="24"/>
          <w:szCs w:val="24"/>
          <w:lang w:val="en-GB"/>
        </w:rPr>
        <w:t xml:space="preserve">The most important feature was LDH (included in 99.0% of the cv-models), followed by age (82.0%), prior </w:t>
      </w:r>
      <w:proofErr w:type="spellStart"/>
      <w:r w:rsidR="000A1FC7" w:rsidRPr="000C6515">
        <w:rPr>
          <w:rFonts w:asciiTheme="minorHAnsi" w:eastAsia="SimSun" w:hAnsiTheme="minorHAnsi" w:cstheme="minorHAnsi"/>
          <w:sz w:val="24"/>
          <w:szCs w:val="24"/>
          <w:lang w:val="en-GB"/>
        </w:rPr>
        <w:t>BRAFi</w:t>
      </w:r>
      <w:proofErr w:type="spellEnd"/>
      <w:r w:rsidR="000A1FC7" w:rsidRPr="000C6515">
        <w:rPr>
          <w:rFonts w:asciiTheme="minorHAnsi" w:eastAsia="SimSun" w:hAnsiTheme="minorHAnsi" w:cstheme="minorHAnsi"/>
          <w:sz w:val="24"/>
          <w:szCs w:val="24"/>
          <w:lang w:val="en-GB"/>
        </w:rPr>
        <w:t>/MEKi (79.0%), miR-197-3p expression (77.0%), miR-514a-3p</w:t>
      </w:r>
      <w:r w:rsidR="00E333FC" w:rsidRPr="000C6515">
        <w:rPr>
          <w:rFonts w:asciiTheme="minorHAnsi" w:eastAsia="SimSun" w:hAnsiTheme="minorHAnsi" w:cstheme="minorHAnsi"/>
          <w:sz w:val="24"/>
          <w:szCs w:val="24"/>
          <w:lang w:val="en-GB"/>
        </w:rPr>
        <w:t xml:space="preserve"> expression</w:t>
      </w:r>
      <w:r w:rsidR="000A1FC7" w:rsidRPr="000C6515">
        <w:rPr>
          <w:rFonts w:asciiTheme="minorHAnsi" w:eastAsia="SimSun" w:hAnsiTheme="minorHAnsi" w:cstheme="minorHAnsi"/>
          <w:sz w:val="24"/>
          <w:szCs w:val="24"/>
          <w:lang w:val="en-GB"/>
        </w:rPr>
        <w:t xml:space="preserve"> (73.0%), miR-137</w:t>
      </w:r>
      <w:r w:rsidR="00E333FC" w:rsidRPr="000C6515">
        <w:rPr>
          <w:rFonts w:asciiTheme="minorHAnsi" w:eastAsia="SimSun" w:hAnsiTheme="minorHAnsi" w:cstheme="minorHAnsi"/>
          <w:sz w:val="24"/>
          <w:szCs w:val="24"/>
          <w:lang w:val="en-GB"/>
        </w:rPr>
        <w:t xml:space="preserve"> expression</w:t>
      </w:r>
      <w:r w:rsidR="000A1FC7" w:rsidRPr="000C6515">
        <w:rPr>
          <w:rFonts w:asciiTheme="minorHAnsi" w:eastAsia="SimSun" w:hAnsiTheme="minorHAnsi" w:cstheme="minorHAnsi"/>
          <w:sz w:val="24"/>
          <w:szCs w:val="24"/>
          <w:lang w:val="en-GB"/>
        </w:rPr>
        <w:t xml:space="preserve"> (58.0%) and miR-30d-5p</w:t>
      </w:r>
      <w:r w:rsidR="00E333FC" w:rsidRPr="000C6515">
        <w:rPr>
          <w:rFonts w:asciiTheme="minorHAnsi" w:eastAsia="SimSun" w:hAnsiTheme="minorHAnsi" w:cstheme="minorHAnsi"/>
          <w:sz w:val="24"/>
          <w:szCs w:val="24"/>
          <w:lang w:val="en-GB"/>
        </w:rPr>
        <w:t xml:space="preserve"> expression</w:t>
      </w:r>
      <w:r w:rsidR="000A1FC7" w:rsidRPr="000C6515">
        <w:rPr>
          <w:rFonts w:asciiTheme="minorHAnsi" w:eastAsia="SimSun" w:hAnsiTheme="minorHAnsi" w:cstheme="minorHAnsi"/>
          <w:sz w:val="24"/>
          <w:szCs w:val="24"/>
          <w:lang w:val="en-GB"/>
        </w:rPr>
        <w:t xml:space="preserve"> (54.0%). </w:t>
      </w:r>
      <w:r w:rsidR="00AE1609" w:rsidRPr="000C6515">
        <w:rPr>
          <w:rFonts w:asciiTheme="minorHAnsi" w:eastAsia="SimSun" w:hAnsiTheme="minorHAnsi" w:cstheme="minorHAnsi"/>
          <w:sz w:val="24"/>
          <w:szCs w:val="24"/>
          <w:lang w:val="en-GB"/>
        </w:rPr>
        <w:t xml:space="preserve">A high expression of miR-30d-5p, miR-137 and miR-514a-3p as well as higher patient age were associated with an increased chance of therapy success. On the other </w:t>
      </w:r>
      <w:r w:rsidR="00725F2E">
        <w:rPr>
          <w:rFonts w:asciiTheme="minorHAnsi" w:eastAsia="SimSun" w:hAnsiTheme="minorHAnsi" w:cstheme="minorHAnsi"/>
          <w:sz w:val="24"/>
          <w:szCs w:val="24"/>
          <w:lang w:val="en-GB"/>
        </w:rPr>
        <w:t>h</w:t>
      </w:r>
      <w:r w:rsidR="00AE1609" w:rsidRPr="000C6515">
        <w:rPr>
          <w:rFonts w:asciiTheme="minorHAnsi" w:eastAsia="SimSun" w:hAnsiTheme="minorHAnsi" w:cstheme="minorHAnsi"/>
          <w:sz w:val="24"/>
          <w:szCs w:val="24"/>
          <w:lang w:val="en-GB"/>
        </w:rPr>
        <w:t>and</w:t>
      </w:r>
      <w:r w:rsidR="00725F2E">
        <w:rPr>
          <w:rFonts w:asciiTheme="minorHAnsi" w:eastAsia="SimSun" w:hAnsiTheme="minorHAnsi" w:cstheme="minorHAnsi"/>
          <w:sz w:val="24"/>
          <w:szCs w:val="24"/>
          <w:lang w:val="en-GB"/>
        </w:rPr>
        <w:t>,</w:t>
      </w:r>
      <w:r w:rsidR="00AE1609" w:rsidRPr="000C6515">
        <w:rPr>
          <w:rFonts w:asciiTheme="minorHAnsi" w:eastAsia="SimSun" w:hAnsiTheme="minorHAnsi" w:cstheme="minorHAnsi"/>
          <w:sz w:val="24"/>
          <w:szCs w:val="24"/>
          <w:lang w:val="en-GB"/>
        </w:rPr>
        <w:t xml:space="preserve"> high expression of miR-197-3p, high concentration of LDH and prior </w:t>
      </w:r>
      <w:proofErr w:type="spellStart"/>
      <w:r w:rsidR="00AE1609" w:rsidRPr="000C6515">
        <w:rPr>
          <w:rFonts w:asciiTheme="minorHAnsi" w:eastAsia="SimSun" w:hAnsiTheme="minorHAnsi" w:cstheme="minorHAnsi"/>
          <w:sz w:val="24"/>
          <w:szCs w:val="24"/>
          <w:lang w:val="en-GB"/>
        </w:rPr>
        <w:t>BRAFi</w:t>
      </w:r>
      <w:proofErr w:type="spellEnd"/>
      <w:r w:rsidR="00AE1609" w:rsidRPr="000C6515">
        <w:rPr>
          <w:rFonts w:asciiTheme="minorHAnsi" w:eastAsia="SimSun" w:hAnsiTheme="minorHAnsi" w:cstheme="minorHAnsi"/>
          <w:sz w:val="24"/>
          <w:szCs w:val="24"/>
          <w:lang w:val="en-GB"/>
        </w:rPr>
        <w:t>/MEKi were associated with therapy failure.</w:t>
      </w:r>
    </w:p>
    <w:p w14:paraId="47FC158E" w14:textId="5EF2B41D" w:rsidR="001B6B17" w:rsidRPr="000C6515" w:rsidRDefault="00D0291C"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 xml:space="preserve">Six out of these seven features were also significantly changed between </w:t>
      </w:r>
      <w:r w:rsidR="00681C70">
        <w:rPr>
          <w:rFonts w:asciiTheme="minorHAnsi" w:eastAsia="SimSun" w:hAnsiTheme="minorHAnsi" w:cstheme="minorHAnsi"/>
          <w:sz w:val="24"/>
          <w:szCs w:val="24"/>
          <w:lang w:val="en-GB"/>
        </w:rPr>
        <w:t>Responders</w:t>
      </w:r>
      <w:r w:rsidRPr="000C6515">
        <w:rPr>
          <w:rFonts w:asciiTheme="minorHAnsi" w:eastAsia="SimSun" w:hAnsiTheme="minorHAnsi" w:cstheme="minorHAnsi"/>
          <w:sz w:val="24"/>
          <w:szCs w:val="24"/>
          <w:lang w:val="en-GB"/>
        </w:rPr>
        <w:t xml:space="preserve"> and </w:t>
      </w:r>
      <w:r w:rsidR="00681C70">
        <w:rPr>
          <w:rFonts w:asciiTheme="minorHAnsi" w:eastAsia="SimSun" w:hAnsiTheme="minorHAnsi" w:cstheme="minorHAnsi"/>
          <w:sz w:val="24"/>
          <w:szCs w:val="24"/>
          <w:lang w:val="en-GB"/>
        </w:rPr>
        <w:t>Non-Responders</w:t>
      </w:r>
      <w:r w:rsidRPr="000C6515">
        <w:rPr>
          <w:rFonts w:asciiTheme="minorHAnsi" w:eastAsia="SimSun" w:hAnsiTheme="minorHAnsi" w:cstheme="minorHAnsi"/>
          <w:sz w:val="24"/>
          <w:szCs w:val="24"/>
          <w:lang w:val="en-GB"/>
        </w:rPr>
        <w:t xml:space="preserve"> </w:t>
      </w:r>
      <w:proofErr w:type="gramStart"/>
      <w:r w:rsidRPr="000C6515">
        <w:rPr>
          <w:rFonts w:asciiTheme="minorHAnsi" w:eastAsia="SimSun" w:hAnsiTheme="minorHAnsi" w:cstheme="minorHAnsi"/>
          <w:sz w:val="24"/>
          <w:szCs w:val="24"/>
          <w:lang w:val="en-GB"/>
        </w:rPr>
        <w:t>with the exception of</w:t>
      </w:r>
      <w:proofErr w:type="gramEnd"/>
      <w:r w:rsidRPr="000C6515">
        <w:rPr>
          <w:rFonts w:asciiTheme="minorHAnsi" w:eastAsia="SimSun" w:hAnsiTheme="minorHAnsi" w:cstheme="minorHAnsi"/>
          <w:sz w:val="24"/>
          <w:szCs w:val="24"/>
          <w:lang w:val="en-GB"/>
        </w:rPr>
        <w:t xml:space="preserve"> miR-30d-5p, which was not differentially expressed but still possessed predictive potential</w:t>
      </w:r>
      <w:r w:rsidR="001431BC" w:rsidRPr="000C6515">
        <w:rPr>
          <w:rFonts w:asciiTheme="minorHAnsi" w:eastAsia="SimSun" w:hAnsiTheme="minorHAnsi" w:cstheme="minorHAnsi"/>
          <w:sz w:val="24"/>
          <w:szCs w:val="24"/>
          <w:lang w:val="en-GB"/>
        </w:rPr>
        <w:t xml:space="preserve"> when combined with the other covariates.</w:t>
      </w:r>
      <w:r w:rsidR="001B6B17" w:rsidRPr="000C6515">
        <w:rPr>
          <w:rFonts w:asciiTheme="minorHAnsi" w:eastAsia="SimSun" w:hAnsiTheme="minorHAnsi" w:cstheme="minorHAnsi"/>
          <w:sz w:val="24"/>
          <w:szCs w:val="24"/>
          <w:lang w:val="en-GB"/>
        </w:rPr>
        <w:t xml:space="preserve"> On the other </w:t>
      </w:r>
      <w:proofErr w:type="gramStart"/>
      <w:r w:rsidR="001B6B17" w:rsidRPr="000C6515">
        <w:rPr>
          <w:rFonts w:asciiTheme="minorHAnsi" w:eastAsia="SimSun" w:hAnsiTheme="minorHAnsi" w:cstheme="minorHAnsi"/>
          <w:sz w:val="24"/>
          <w:szCs w:val="24"/>
          <w:lang w:val="en-GB"/>
        </w:rPr>
        <w:t>hand</w:t>
      </w:r>
      <w:proofErr w:type="gramEnd"/>
      <w:r w:rsidR="001B6B17" w:rsidRPr="000C6515">
        <w:rPr>
          <w:rFonts w:asciiTheme="minorHAnsi" w:eastAsia="SimSun" w:hAnsiTheme="minorHAnsi" w:cstheme="minorHAnsi"/>
          <w:sz w:val="24"/>
          <w:szCs w:val="24"/>
          <w:lang w:val="en-GB"/>
        </w:rPr>
        <w:t xml:space="preserve"> there were two miRNAs (miR-132-3p, miR-214-3p) and three serum markers (CRP, S100, Eosinophils) which were differentially expressed (Fig. </w:t>
      </w:r>
      <w:r w:rsidR="00E323DA" w:rsidRPr="000C6515">
        <w:rPr>
          <w:rFonts w:asciiTheme="minorHAnsi" w:eastAsia="SimSun" w:hAnsiTheme="minorHAnsi" w:cstheme="minorHAnsi"/>
          <w:sz w:val="24"/>
          <w:szCs w:val="24"/>
          <w:lang w:val="en-GB"/>
        </w:rPr>
        <w:t>2</w:t>
      </w:r>
      <w:r w:rsidR="001B6B17" w:rsidRPr="000C6515">
        <w:rPr>
          <w:rFonts w:asciiTheme="minorHAnsi" w:eastAsia="SimSun" w:hAnsiTheme="minorHAnsi" w:cstheme="minorHAnsi"/>
          <w:sz w:val="24"/>
          <w:szCs w:val="24"/>
          <w:lang w:val="en-GB"/>
        </w:rPr>
        <w:t xml:space="preserve"> and Fig. </w:t>
      </w:r>
      <w:r w:rsidR="00E323DA" w:rsidRPr="000C6515">
        <w:rPr>
          <w:rFonts w:asciiTheme="minorHAnsi" w:eastAsia="SimSun" w:hAnsiTheme="minorHAnsi" w:cstheme="minorHAnsi"/>
          <w:sz w:val="24"/>
          <w:szCs w:val="24"/>
          <w:lang w:val="en-GB"/>
        </w:rPr>
        <w:t>3</w:t>
      </w:r>
      <w:r w:rsidR="001B6B17" w:rsidRPr="000C6515">
        <w:rPr>
          <w:rFonts w:asciiTheme="minorHAnsi" w:eastAsia="SimSun" w:hAnsiTheme="minorHAnsi" w:cstheme="minorHAnsi"/>
          <w:sz w:val="24"/>
          <w:szCs w:val="24"/>
          <w:lang w:val="en-GB"/>
        </w:rPr>
        <w:t xml:space="preserve">, respectively) but </w:t>
      </w:r>
      <w:r w:rsidR="00AE1609" w:rsidRPr="000C6515">
        <w:rPr>
          <w:rFonts w:asciiTheme="minorHAnsi" w:eastAsia="SimSun" w:hAnsiTheme="minorHAnsi" w:cstheme="minorHAnsi"/>
          <w:sz w:val="24"/>
          <w:szCs w:val="24"/>
          <w:lang w:val="en-GB"/>
        </w:rPr>
        <w:t>did not reach the 50%-threshold. However, they were all located in the upper third of the important features, also represented by the good performance (2</w:t>
      </w:r>
      <w:r w:rsidR="00AE1609" w:rsidRPr="000C6515">
        <w:rPr>
          <w:rFonts w:asciiTheme="minorHAnsi" w:eastAsia="SimSun" w:hAnsiTheme="minorHAnsi" w:cstheme="minorHAnsi"/>
          <w:sz w:val="24"/>
          <w:szCs w:val="24"/>
          <w:vertAlign w:val="superscript"/>
          <w:lang w:val="en-GB"/>
        </w:rPr>
        <w:t>nd</w:t>
      </w:r>
      <w:r w:rsidR="00AE1609" w:rsidRPr="000C6515">
        <w:rPr>
          <w:rFonts w:asciiTheme="minorHAnsi" w:eastAsia="SimSun" w:hAnsiTheme="minorHAnsi" w:cstheme="minorHAnsi"/>
          <w:sz w:val="24"/>
          <w:szCs w:val="24"/>
          <w:lang w:val="en-GB"/>
        </w:rPr>
        <w:t xml:space="preserve"> highest </w:t>
      </w:r>
      <w:proofErr w:type="spellStart"/>
      <w:r w:rsidR="00AE1609" w:rsidRPr="000C6515">
        <w:rPr>
          <w:rFonts w:asciiTheme="minorHAnsi" w:eastAsia="SimSun" w:hAnsiTheme="minorHAnsi" w:cstheme="minorHAnsi"/>
          <w:sz w:val="24"/>
          <w:szCs w:val="24"/>
          <w:lang w:val="en-GB"/>
        </w:rPr>
        <w:t>cvAUC</w:t>
      </w:r>
      <w:proofErr w:type="spellEnd"/>
      <w:r w:rsidR="00AE1609" w:rsidRPr="000C6515">
        <w:rPr>
          <w:rFonts w:asciiTheme="minorHAnsi" w:eastAsia="SimSun" w:hAnsiTheme="minorHAnsi" w:cstheme="minorHAnsi"/>
          <w:sz w:val="24"/>
          <w:szCs w:val="24"/>
          <w:lang w:val="en-GB"/>
        </w:rPr>
        <w:t xml:space="preserve">) of the </w:t>
      </w:r>
      <w:proofErr w:type="spellStart"/>
      <w:r w:rsidR="001719FF">
        <w:rPr>
          <w:rFonts w:asciiTheme="minorHAnsi" w:eastAsia="SimSun" w:hAnsiTheme="minorHAnsi" w:cstheme="minorHAnsi"/>
          <w:i/>
          <w:sz w:val="24"/>
          <w:szCs w:val="24"/>
          <w:lang w:val="en-GB"/>
        </w:rPr>
        <w:t>Signif</w:t>
      </w:r>
      <w:proofErr w:type="spellEnd"/>
      <w:r w:rsidR="001719FF" w:rsidRPr="000C6515">
        <w:rPr>
          <w:rFonts w:asciiTheme="minorHAnsi" w:eastAsia="SimSun" w:hAnsiTheme="minorHAnsi" w:cstheme="minorHAnsi"/>
          <w:i/>
          <w:sz w:val="24"/>
          <w:szCs w:val="24"/>
          <w:lang w:val="en-GB"/>
        </w:rPr>
        <w:t xml:space="preserve"> </w:t>
      </w:r>
      <w:r w:rsidR="00AE1609" w:rsidRPr="000C6515">
        <w:rPr>
          <w:rFonts w:asciiTheme="minorHAnsi" w:eastAsia="SimSun" w:hAnsiTheme="minorHAnsi" w:cstheme="minorHAnsi"/>
          <w:sz w:val="24"/>
          <w:szCs w:val="24"/>
          <w:lang w:val="en-GB"/>
        </w:rPr>
        <w:t>model.</w:t>
      </w:r>
    </w:p>
    <w:p w14:paraId="5911E5B5" w14:textId="14E3FBF7" w:rsidR="001B6B17" w:rsidRPr="000C6515" w:rsidDel="00007F15" w:rsidRDefault="001B6B17" w:rsidP="00DB6999">
      <w:pPr>
        <w:pStyle w:val="MDPI71References"/>
        <w:numPr>
          <w:ilvl w:val="0"/>
          <w:numId w:val="0"/>
        </w:numPr>
        <w:spacing w:after="160"/>
        <w:rPr>
          <w:del w:id="94" w:author="Zellbiologie" w:date="2024-07-05T10:12:00Z"/>
          <w:rFonts w:asciiTheme="minorHAnsi" w:eastAsia="SimSun" w:hAnsiTheme="minorHAnsi" w:cstheme="minorHAnsi"/>
          <w:sz w:val="20"/>
          <w:lang w:val="en-GB"/>
        </w:rPr>
      </w:pPr>
    </w:p>
    <w:p w14:paraId="2715E944" w14:textId="2CBB9D38" w:rsidR="00C62973" w:rsidRPr="000C6515" w:rsidDel="00007F15" w:rsidRDefault="00C62973" w:rsidP="00DB6999">
      <w:pPr>
        <w:pStyle w:val="MDPI71References"/>
        <w:numPr>
          <w:ilvl w:val="0"/>
          <w:numId w:val="0"/>
        </w:numPr>
        <w:spacing w:after="160"/>
        <w:jc w:val="center"/>
        <w:rPr>
          <w:del w:id="95" w:author="Zellbiologie" w:date="2024-07-05T10:12:00Z"/>
          <w:rFonts w:asciiTheme="minorHAnsi" w:eastAsia="SimSun" w:hAnsiTheme="minorHAnsi" w:cstheme="minorHAnsi"/>
          <w:i/>
          <w:sz w:val="20"/>
          <w:lang w:val="en-GB"/>
        </w:rPr>
      </w:pPr>
    </w:p>
    <w:p w14:paraId="70A9D4AF" w14:textId="348B4097" w:rsidR="00242531" w:rsidRPr="000C6515" w:rsidDel="00007F15" w:rsidRDefault="00242531" w:rsidP="00DB6999">
      <w:pPr>
        <w:pStyle w:val="MDPI71References"/>
        <w:numPr>
          <w:ilvl w:val="0"/>
          <w:numId w:val="0"/>
        </w:numPr>
        <w:spacing w:after="160"/>
        <w:rPr>
          <w:del w:id="96" w:author="Zellbiologie" w:date="2024-07-05T10:12:00Z"/>
          <w:rFonts w:asciiTheme="minorHAnsi" w:eastAsia="SimSun" w:hAnsiTheme="minorHAnsi" w:cstheme="minorHAnsi"/>
          <w:i/>
          <w:sz w:val="20"/>
        </w:rPr>
      </w:pPr>
    </w:p>
    <w:p w14:paraId="12EB5246" w14:textId="5D39B320" w:rsidR="00242531" w:rsidRPr="000C6515" w:rsidDel="00007F15" w:rsidRDefault="00242531" w:rsidP="00DB6999">
      <w:pPr>
        <w:pStyle w:val="MDPI71References"/>
        <w:numPr>
          <w:ilvl w:val="0"/>
          <w:numId w:val="0"/>
        </w:numPr>
        <w:spacing w:after="160"/>
        <w:rPr>
          <w:del w:id="97" w:author="Zellbiologie" w:date="2024-07-05T10:12:00Z"/>
          <w:rFonts w:asciiTheme="minorHAnsi" w:eastAsia="SimSun" w:hAnsiTheme="minorHAnsi" w:cstheme="minorHAnsi"/>
          <w:i/>
          <w:sz w:val="20"/>
          <w:lang w:val="en-GB"/>
        </w:rPr>
      </w:pPr>
    </w:p>
    <w:p w14:paraId="566C4EEF" w14:textId="0999BD67" w:rsidR="006D2F53" w:rsidRPr="000C6515" w:rsidDel="00007F15" w:rsidRDefault="006D2F53" w:rsidP="00DB6999">
      <w:pPr>
        <w:pStyle w:val="MDPI71References"/>
        <w:numPr>
          <w:ilvl w:val="0"/>
          <w:numId w:val="0"/>
        </w:numPr>
        <w:spacing w:after="160"/>
        <w:rPr>
          <w:del w:id="98" w:author="Zellbiologie" w:date="2024-07-05T10:12:00Z"/>
          <w:rFonts w:asciiTheme="minorHAnsi" w:eastAsia="SimSun" w:hAnsiTheme="minorHAnsi" w:cstheme="minorHAnsi"/>
          <w:b/>
          <w:color w:val="000000" w:themeColor="text1"/>
          <w:sz w:val="20"/>
          <w:lang w:val="en-GB"/>
        </w:rPr>
      </w:pPr>
    </w:p>
    <w:p w14:paraId="0A7B6500" w14:textId="6A03C5AC" w:rsidR="006C14CF" w:rsidDel="00007F15" w:rsidRDefault="006C14CF" w:rsidP="00DB6999">
      <w:pPr>
        <w:pStyle w:val="MDPI71References"/>
        <w:numPr>
          <w:ilvl w:val="0"/>
          <w:numId w:val="0"/>
        </w:numPr>
        <w:spacing w:after="160"/>
        <w:rPr>
          <w:del w:id="99" w:author="Zellbiologie" w:date="2024-07-05T10:12:00Z"/>
          <w:rFonts w:asciiTheme="minorHAnsi" w:eastAsia="SimSun" w:hAnsiTheme="minorHAnsi" w:cstheme="minorHAnsi"/>
          <w:b/>
          <w:color w:val="000000" w:themeColor="text1"/>
          <w:sz w:val="20"/>
          <w:lang w:val="en-GB"/>
        </w:rPr>
      </w:pPr>
    </w:p>
    <w:p w14:paraId="7C8FFD4C" w14:textId="684B94AF" w:rsidR="004A32BB" w:rsidRPr="000C6515" w:rsidRDefault="004A32BB" w:rsidP="00DB6999">
      <w:pPr>
        <w:pStyle w:val="MDPI21heading1"/>
        <w:spacing w:after="160"/>
        <w:rPr>
          <w:rFonts w:asciiTheme="minorHAnsi" w:hAnsiTheme="minorHAnsi" w:cstheme="minorHAnsi"/>
          <w:bCs/>
          <w:snapToGrid/>
          <w:color w:val="0070C0"/>
          <w:sz w:val="24"/>
          <w:szCs w:val="24"/>
          <w:lang w:bidi="ar-SA"/>
        </w:rPr>
      </w:pPr>
      <w:r w:rsidRPr="000C6515">
        <w:rPr>
          <w:rFonts w:asciiTheme="minorHAnsi" w:hAnsiTheme="minorHAnsi" w:cstheme="minorHAnsi"/>
          <w:bCs/>
          <w:snapToGrid/>
          <w:color w:val="0070C0"/>
          <w:sz w:val="24"/>
          <w:szCs w:val="24"/>
          <w:lang w:bidi="ar-SA"/>
        </w:rPr>
        <w:t>Discussion</w:t>
      </w:r>
    </w:p>
    <w:p w14:paraId="5A3CFCC9" w14:textId="6948DF71" w:rsidR="00F43958" w:rsidRPr="000C6515" w:rsidDel="0002392A" w:rsidRDefault="00F43958" w:rsidP="00DB6999">
      <w:pPr>
        <w:pStyle w:val="MDPI71References"/>
        <w:numPr>
          <w:ilvl w:val="0"/>
          <w:numId w:val="0"/>
        </w:numPr>
        <w:spacing w:after="160"/>
        <w:rPr>
          <w:del w:id="100" w:author="Zellbiologie" w:date="2024-07-05T11:58:00Z"/>
          <w:rFonts w:asciiTheme="minorHAnsi" w:eastAsia="SimSun" w:hAnsiTheme="minorHAnsi" w:cstheme="minorHAnsi"/>
          <w:sz w:val="24"/>
          <w:szCs w:val="24"/>
        </w:rPr>
      </w:pPr>
      <w:r w:rsidRPr="000C6515">
        <w:rPr>
          <w:rFonts w:asciiTheme="minorHAnsi" w:eastAsia="SimSun" w:hAnsiTheme="minorHAnsi" w:cstheme="minorHAnsi"/>
          <w:sz w:val="24"/>
          <w:szCs w:val="24"/>
        </w:rPr>
        <w:t xml:space="preserve">The aim of this study was to </w:t>
      </w:r>
      <w:r w:rsidR="00121571" w:rsidRPr="000C6515">
        <w:rPr>
          <w:rFonts w:asciiTheme="minorHAnsi" w:eastAsia="SimSun" w:hAnsiTheme="minorHAnsi" w:cstheme="minorHAnsi"/>
          <w:sz w:val="24"/>
          <w:szCs w:val="24"/>
        </w:rPr>
        <w:t xml:space="preserve">identify differences between </w:t>
      </w:r>
      <w:r w:rsidR="00681C70">
        <w:rPr>
          <w:rFonts w:asciiTheme="minorHAnsi" w:eastAsia="SimSun" w:hAnsiTheme="minorHAnsi" w:cstheme="minorHAnsi"/>
          <w:sz w:val="24"/>
          <w:szCs w:val="24"/>
        </w:rPr>
        <w:t>Responders</w:t>
      </w:r>
      <w:r w:rsidR="00121571" w:rsidRPr="000C6515">
        <w:rPr>
          <w:rFonts w:asciiTheme="minorHAnsi" w:eastAsia="SimSun" w:hAnsiTheme="minorHAnsi" w:cstheme="minorHAnsi"/>
          <w:sz w:val="24"/>
          <w:szCs w:val="24"/>
        </w:rPr>
        <w:t xml:space="preserve"> and </w:t>
      </w:r>
      <w:r w:rsidR="00681C70">
        <w:rPr>
          <w:rFonts w:asciiTheme="minorHAnsi" w:eastAsia="SimSun" w:hAnsiTheme="minorHAnsi" w:cstheme="minorHAnsi"/>
          <w:sz w:val="24"/>
          <w:szCs w:val="24"/>
        </w:rPr>
        <w:t>Non-Responders</w:t>
      </w:r>
      <w:r w:rsidR="00121571" w:rsidRPr="000C6515">
        <w:rPr>
          <w:rFonts w:asciiTheme="minorHAnsi" w:eastAsia="SimSun" w:hAnsiTheme="minorHAnsi" w:cstheme="minorHAnsi"/>
          <w:sz w:val="24"/>
          <w:szCs w:val="24"/>
        </w:rPr>
        <w:t xml:space="preserve"> to immunotherapy with a focus on miRNA expression in </w:t>
      </w:r>
      <w:r w:rsidR="00894EB5">
        <w:rPr>
          <w:rFonts w:asciiTheme="minorHAnsi" w:eastAsia="SimSun" w:hAnsiTheme="minorHAnsi" w:cstheme="minorHAnsi"/>
          <w:sz w:val="24"/>
          <w:szCs w:val="24"/>
        </w:rPr>
        <w:t>plasma</w:t>
      </w:r>
      <w:r w:rsidR="00121571" w:rsidRPr="000C6515">
        <w:rPr>
          <w:rFonts w:asciiTheme="minorHAnsi" w:eastAsia="SimSun" w:hAnsiTheme="minorHAnsi" w:cstheme="minorHAnsi"/>
          <w:sz w:val="24"/>
          <w:szCs w:val="24"/>
        </w:rPr>
        <w:t xml:space="preserve"> of melanoma patients</w:t>
      </w:r>
      <w:r w:rsidR="002F2E3E" w:rsidRPr="000C6515">
        <w:rPr>
          <w:rFonts w:asciiTheme="minorHAnsi" w:eastAsia="SimSun" w:hAnsiTheme="minorHAnsi" w:cstheme="minorHAnsi"/>
          <w:sz w:val="24"/>
          <w:szCs w:val="24"/>
        </w:rPr>
        <w:t xml:space="preserve"> to develop a liquid-biopsy classifier</w:t>
      </w:r>
      <w:r w:rsidR="00121571" w:rsidRPr="000C6515">
        <w:rPr>
          <w:rFonts w:asciiTheme="minorHAnsi" w:eastAsia="SimSun" w:hAnsiTheme="minorHAnsi" w:cstheme="minorHAnsi"/>
          <w:sz w:val="24"/>
          <w:szCs w:val="24"/>
        </w:rPr>
        <w:t xml:space="preserve">. </w:t>
      </w:r>
      <w:del w:id="101" w:author="Zellbiologie" w:date="2024-07-05T11:58:00Z">
        <w:r w:rsidR="00121571" w:rsidRPr="000C6515" w:rsidDel="0002392A">
          <w:rPr>
            <w:rFonts w:asciiTheme="minorHAnsi" w:eastAsia="SimSun" w:hAnsiTheme="minorHAnsi" w:cstheme="minorHAnsi"/>
            <w:sz w:val="24"/>
            <w:szCs w:val="24"/>
          </w:rPr>
          <w:delText xml:space="preserve">We could identify five differentially expressed miRNAs (upregulated in </w:delText>
        </w:r>
        <w:r w:rsidR="00681C70" w:rsidDel="0002392A">
          <w:rPr>
            <w:rFonts w:asciiTheme="minorHAnsi" w:eastAsia="SimSun" w:hAnsiTheme="minorHAnsi" w:cstheme="minorHAnsi"/>
            <w:sz w:val="24"/>
            <w:szCs w:val="24"/>
          </w:rPr>
          <w:delText>Responders</w:delText>
        </w:r>
        <w:r w:rsidR="00121571" w:rsidRPr="000C6515" w:rsidDel="0002392A">
          <w:rPr>
            <w:rFonts w:asciiTheme="minorHAnsi" w:eastAsia="SimSun" w:hAnsiTheme="minorHAnsi" w:cstheme="minorHAnsi"/>
            <w:sz w:val="24"/>
            <w:szCs w:val="24"/>
          </w:rPr>
          <w:delText xml:space="preserve">: miR-132-3p, miR-137, miR-214-3p and miR-514a-3p; downregulated in </w:delText>
        </w:r>
        <w:r w:rsidR="00681C70" w:rsidDel="0002392A">
          <w:rPr>
            <w:rFonts w:asciiTheme="minorHAnsi" w:eastAsia="SimSun" w:hAnsiTheme="minorHAnsi" w:cstheme="minorHAnsi"/>
            <w:sz w:val="24"/>
            <w:szCs w:val="24"/>
          </w:rPr>
          <w:delText>Responders</w:delText>
        </w:r>
        <w:r w:rsidR="00121571" w:rsidRPr="000C6515" w:rsidDel="0002392A">
          <w:rPr>
            <w:rFonts w:asciiTheme="minorHAnsi" w:eastAsia="SimSun" w:hAnsiTheme="minorHAnsi" w:cstheme="minorHAnsi"/>
            <w:sz w:val="24"/>
            <w:szCs w:val="24"/>
          </w:rPr>
          <w:delText>: miR-197-3p)</w:delText>
        </w:r>
        <w:r w:rsidR="006A7471" w:rsidRPr="000C6515" w:rsidDel="0002392A">
          <w:rPr>
            <w:rFonts w:asciiTheme="minorHAnsi" w:eastAsia="SimSun" w:hAnsiTheme="minorHAnsi" w:cstheme="minorHAnsi"/>
            <w:sz w:val="24"/>
            <w:szCs w:val="24"/>
          </w:rPr>
          <w:delText xml:space="preserve"> and</w:delText>
        </w:r>
        <w:r w:rsidR="00121571" w:rsidRPr="000C6515" w:rsidDel="0002392A">
          <w:rPr>
            <w:rFonts w:asciiTheme="minorHAnsi" w:eastAsia="SimSun" w:hAnsiTheme="minorHAnsi" w:cstheme="minorHAnsi"/>
            <w:sz w:val="24"/>
            <w:szCs w:val="24"/>
          </w:rPr>
          <w:delText xml:space="preserve"> differing levels of serum markers (upregulated in </w:delText>
        </w:r>
        <w:r w:rsidR="00681C70" w:rsidDel="0002392A">
          <w:rPr>
            <w:rFonts w:asciiTheme="minorHAnsi" w:eastAsia="SimSun" w:hAnsiTheme="minorHAnsi" w:cstheme="minorHAnsi"/>
            <w:sz w:val="24"/>
            <w:szCs w:val="24"/>
          </w:rPr>
          <w:delText>Responders</w:delText>
        </w:r>
        <w:r w:rsidR="00121571" w:rsidRPr="000C6515" w:rsidDel="0002392A">
          <w:rPr>
            <w:rFonts w:asciiTheme="minorHAnsi" w:eastAsia="SimSun" w:hAnsiTheme="minorHAnsi" w:cstheme="minorHAnsi"/>
            <w:sz w:val="24"/>
            <w:szCs w:val="24"/>
          </w:rPr>
          <w:delText xml:space="preserve">: eosinophile concentration; downregulated in </w:delText>
        </w:r>
        <w:r w:rsidR="00681C70" w:rsidDel="0002392A">
          <w:rPr>
            <w:rFonts w:asciiTheme="minorHAnsi" w:eastAsia="SimSun" w:hAnsiTheme="minorHAnsi" w:cstheme="minorHAnsi"/>
            <w:sz w:val="24"/>
            <w:szCs w:val="24"/>
          </w:rPr>
          <w:delText>Responders</w:delText>
        </w:r>
        <w:r w:rsidR="00121571" w:rsidRPr="000C6515" w:rsidDel="0002392A">
          <w:rPr>
            <w:rFonts w:asciiTheme="minorHAnsi" w:eastAsia="SimSun" w:hAnsiTheme="minorHAnsi" w:cstheme="minorHAnsi"/>
            <w:sz w:val="24"/>
            <w:szCs w:val="24"/>
          </w:rPr>
          <w:delText>: LDH, S100, CRP)</w:delText>
        </w:r>
        <w:r w:rsidR="006A7471" w:rsidRPr="000C6515" w:rsidDel="0002392A">
          <w:rPr>
            <w:rFonts w:asciiTheme="minorHAnsi" w:eastAsia="SimSun" w:hAnsiTheme="minorHAnsi" w:cstheme="minorHAnsi"/>
            <w:sz w:val="24"/>
            <w:szCs w:val="24"/>
          </w:rPr>
          <w:delText xml:space="preserve">. Moreover, </w:delText>
        </w:r>
        <w:r w:rsidR="00681C70" w:rsidDel="0002392A">
          <w:rPr>
            <w:rFonts w:asciiTheme="minorHAnsi" w:eastAsia="SimSun" w:hAnsiTheme="minorHAnsi" w:cstheme="minorHAnsi"/>
            <w:sz w:val="24"/>
            <w:szCs w:val="24"/>
          </w:rPr>
          <w:delText>Responders</w:delText>
        </w:r>
        <w:r w:rsidR="006A7471" w:rsidRPr="000C6515" w:rsidDel="0002392A">
          <w:rPr>
            <w:rFonts w:asciiTheme="minorHAnsi" w:eastAsia="SimSun" w:hAnsiTheme="minorHAnsi" w:cstheme="minorHAnsi"/>
            <w:sz w:val="24"/>
            <w:szCs w:val="24"/>
          </w:rPr>
          <w:delText xml:space="preserve"> were generally older (median age: 73.0 years vs. 57.5 years, p = 0.0319) and less likely to have received a prior </w:delText>
        </w:r>
        <w:r w:rsidR="001910B5" w:rsidRPr="000C6515" w:rsidDel="0002392A">
          <w:rPr>
            <w:rFonts w:asciiTheme="minorHAnsi" w:eastAsia="SimSun" w:hAnsiTheme="minorHAnsi" w:cstheme="minorHAnsi"/>
            <w:sz w:val="24"/>
            <w:szCs w:val="24"/>
            <w:lang w:val="en-GB"/>
          </w:rPr>
          <w:delText>BRAFi/MEKi</w:delText>
        </w:r>
        <w:r w:rsidR="006A7471" w:rsidRPr="000C6515" w:rsidDel="0002392A">
          <w:rPr>
            <w:rFonts w:asciiTheme="minorHAnsi" w:eastAsia="SimSun" w:hAnsiTheme="minorHAnsi" w:cstheme="minorHAnsi"/>
            <w:sz w:val="24"/>
            <w:szCs w:val="24"/>
          </w:rPr>
          <w:delText xml:space="preserve"> therapy (16.7% vs 40.0%, p = 0.0081)</w:delText>
        </w:r>
        <w:r w:rsidR="00E85B0C" w:rsidRPr="000C6515" w:rsidDel="0002392A">
          <w:rPr>
            <w:rFonts w:asciiTheme="minorHAnsi" w:eastAsia="SimSun" w:hAnsiTheme="minorHAnsi" w:cstheme="minorHAnsi"/>
            <w:sz w:val="24"/>
            <w:szCs w:val="24"/>
          </w:rPr>
          <w:delText xml:space="preserve">. </w:delText>
        </w:r>
      </w:del>
    </w:p>
    <w:p w14:paraId="6A327F23" w14:textId="34682A80" w:rsidR="00AD7D96" w:rsidRDefault="00166490" w:rsidP="00DB6999">
      <w:pPr>
        <w:pStyle w:val="MDPI71References"/>
        <w:numPr>
          <w:ilvl w:val="0"/>
          <w:numId w:val="0"/>
        </w:numPr>
        <w:spacing w:after="160"/>
        <w:rPr>
          <w:ins w:id="102" w:author="Nisa U" w:date="2024-07-24T13:39:00Z" w16du:dateUtc="2024-07-24T11:39:00Z"/>
          <w:rFonts w:asciiTheme="minorHAnsi" w:eastAsia="SimSun" w:hAnsiTheme="minorHAnsi" w:cstheme="minorHAnsi"/>
          <w:sz w:val="24"/>
          <w:szCs w:val="24"/>
        </w:rPr>
      </w:pPr>
      <w:del w:id="103" w:author="Nisa U" w:date="2024-07-24T13:39:00Z" w16du:dateUtc="2024-07-24T11:39:00Z">
        <w:r w:rsidRPr="000C6515" w:rsidDel="00AD7D96">
          <w:rPr>
            <w:rFonts w:asciiTheme="minorHAnsi" w:eastAsia="SimSun" w:hAnsiTheme="minorHAnsi" w:cstheme="minorHAnsi"/>
            <w:sz w:val="24"/>
            <w:szCs w:val="24"/>
          </w:rPr>
          <w:delText>Generally</w:delText>
        </w:r>
        <w:r w:rsidR="00882253" w:rsidRPr="000C6515" w:rsidDel="00AD7D96">
          <w:rPr>
            <w:rFonts w:asciiTheme="minorHAnsi" w:eastAsia="SimSun" w:hAnsiTheme="minorHAnsi" w:cstheme="minorHAnsi"/>
            <w:sz w:val="24"/>
            <w:szCs w:val="24"/>
          </w:rPr>
          <w:delText>, our</w:delText>
        </w:r>
        <w:r w:rsidRPr="000C6515" w:rsidDel="00AD7D96">
          <w:rPr>
            <w:rFonts w:asciiTheme="minorHAnsi" w:eastAsia="SimSun" w:hAnsiTheme="minorHAnsi" w:cstheme="minorHAnsi"/>
            <w:sz w:val="24"/>
            <w:szCs w:val="24"/>
          </w:rPr>
          <w:delText xml:space="preserve"> results are in line with other findings from the literature. </w:delText>
        </w:r>
      </w:del>
      <w:r w:rsidRPr="000C6515">
        <w:rPr>
          <w:rFonts w:asciiTheme="minorHAnsi" w:eastAsia="SimSun" w:hAnsiTheme="minorHAnsi" w:cstheme="minorHAnsi"/>
          <w:sz w:val="24"/>
          <w:szCs w:val="24"/>
        </w:rPr>
        <w:t xml:space="preserve">miR-132-3p is associated with higher response rates in our study and also described as a </w:t>
      </w:r>
      <w:proofErr w:type="spellStart"/>
      <w:r w:rsidRPr="000C6515">
        <w:rPr>
          <w:rFonts w:asciiTheme="minorHAnsi" w:eastAsia="SimSun" w:hAnsiTheme="minorHAnsi" w:cstheme="minorHAnsi"/>
          <w:sz w:val="24"/>
          <w:szCs w:val="24"/>
        </w:rPr>
        <w:t>tumorsuppresor</w:t>
      </w:r>
      <w:proofErr w:type="spellEnd"/>
      <w:r w:rsidRPr="000C6515">
        <w:rPr>
          <w:rFonts w:asciiTheme="minorHAnsi" w:eastAsia="SimSun" w:hAnsiTheme="minorHAnsi" w:cstheme="minorHAnsi"/>
          <w:sz w:val="24"/>
          <w:szCs w:val="24"/>
        </w:rPr>
        <w:t xml:space="preserve"> in </w:t>
      </w:r>
      <w:r w:rsidR="0034774A" w:rsidRPr="000C6515">
        <w:rPr>
          <w:rFonts w:asciiTheme="minorHAnsi" w:eastAsia="SimSun" w:hAnsiTheme="minorHAnsi" w:cstheme="minorHAnsi"/>
          <w:sz w:val="24"/>
          <w:szCs w:val="24"/>
        </w:rPr>
        <w:t>SCC, hepatocellular carcinoma and</w:t>
      </w:r>
      <w:r w:rsidR="00035700">
        <w:rPr>
          <w:rFonts w:asciiTheme="minorHAnsi" w:eastAsia="SimSun" w:hAnsiTheme="minorHAnsi" w:cstheme="minorHAnsi"/>
          <w:sz w:val="24"/>
          <w:szCs w:val="24"/>
        </w:rPr>
        <w:t xml:space="preserve"> melanoma</w:t>
      </w:r>
      <w:r w:rsidR="0034774A" w:rsidRPr="000C6515">
        <w:rPr>
          <w:rFonts w:asciiTheme="minorHAnsi" w:eastAsia="SimSun" w:hAnsiTheme="minorHAnsi" w:cstheme="minorHAnsi"/>
          <w:sz w:val="24"/>
          <w:szCs w:val="24"/>
        </w:rPr>
        <w:t xml:space="preserve"> </w:t>
      </w:r>
      <w:r w:rsidR="00035700" w:rsidRPr="00035700">
        <w:rPr>
          <w:rFonts w:asciiTheme="minorHAnsi" w:eastAsia="SimSun" w:hAnsiTheme="minorHAnsi" w:cstheme="minorHAnsi"/>
          <w:sz w:val="24"/>
          <w:szCs w:val="24"/>
        </w:rPr>
        <w:fldChar w:fldCharType="begin">
          <w:fldData xml:space="preserve">PEVuZE5vdGU+PENpdGU+PEF1dGhvcj5DYXJhbXV0YTwvQXV0aG9yPjxZZWFyPjIwMTA8L1llYXI+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</w:fldData>
        </w:fldChar>
      </w:r>
      <w:r w:rsidR="00487DBA">
        <w:rPr>
          <w:rFonts w:asciiTheme="minorHAnsi" w:eastAsia="SimSun" w:hAnsiTheme="minorHAnsi" w:cstheme="minorHAnsi"/>
          <w:sz w:val="24"/>
          <w:szCs w:val="24"/>
        </w:rPr>
        <w:instrText xml:space="preserve"> ADDIN EN.CITE </w:instrText>
      </w:r>
      <w:r w:rsidR="00487DBA">
        <w:rPr>
          <w:rFonts w:asciiTheme="minorHAnsi" w:eastAsia="SimSun" w:hAnsiTheme="minorHAnsi" w:cstheme="minorHAnsi"/>
          <w:sz w:val="24"/>
          <w:szCs w:val="24"/>
        </w:rPr>
        <w:fldChar w:fldCharType="begin">
          <w:fldData xml:space="preserve">PEVuZE5vdGU+PENpdGU+PEF1dGhvcj5DYXJhbXV0YTwvQXV0aG9yPjxZZWFyPjIwMTA8L1llYXI+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</w:fldData>
        </w:fldChar>
      </w:r>
      <w:r w:rsidR="00487DBA">
        <w:rPr>
          <w:rFonts w:asciiTheme="minorHAnsi" w:eastAsia="SimSun" w:hAnsiTheme="minorHAnsi" w:cstheme="minorHAnsi"/>
          <w:sz w:val="24"/>
          <w:szCs w:val="24"/>
        </w:rPr>
        <w:instrText xml:space="preserve"> ADDIN EN.CITE.DATA </w:instrText>
      </w:r>
      <w:r w:rsidR="00487DBA">
        <w:rPr>
          <w:rFonts w:asciiTheme="minorHAnsi" w:eastAsia="SimSun" w:hAnsiTheme="minorHAnsi" w:cstheme="minorHAnsi"/>
          <w:sz w:val="24"/>
          <w:szCs w:val="24"/>
        </w:rPr>
      </w:r>
      <w:r w:rsidR="00487DBA">
        <w:rPr>
          <w:rFonts w:asciiTheme="minorHAnsi" w:eastAsia="SimSun" w:hAnsiTheme="minorHAnsi" w:cstheme="minorHAnsi"/>
          <w:sz w:val="24"/>
          <w:szCs w:val="24"/>
        </w:rPr>
        <w:fldChar w:fldCharType="end"/>
      </w:r>
      <w:r w:rsidR="00035700" w:rsidRPr="00035700">
        <w:rPr>
          <w:rFonts w:asciiTheme="minorHAnsi" w:eastAsia="SimSun" w:hAnsiTheme="minorHAnsi" w:cstheme="minorHAnsi"/>
          <w:sz w:val="24"/>
          <w:szCs w:val="24"/>
        </w:rPr>
      </w:r>
      <w:r w:rsidR="00035700" w:rsidRPr="00035700">
        <w:rPr>
          <w:rFonts w:asciiTheme="minorHAnsi" w:eastAsia="SimSun" w:hAnsiTheme="minorHAnsi" w:cstheme="minorHAnsi"/>
          <w:sz w:val="24"/>
          <w:szCs w:val="24"/>
        </w:rPr>
        <w:fldChar w:fldCharType="separate"/>
      </w:r>
      <w:r w:rsidR="00487DBA">
        <w:rPr>
          <w:rFonts w:asciiTheme="minorHAnsi" w:eastAsia="SimSun" w:hAnsiTheme="minorHAnsi" w:cstheme="minorHAnsi"/>
          <w:noProof/>
          <w:sz w:val="24"/>
          <w:szCs w:val="24"/>
        </w:rPr>
        <w:t>[</w:t>
      </w:r>
      <w:del w:id="104" w:author="Nisa U" w:date="2024-07-24T13:52:00Z" w16du:dateUtc="2024-07-24T11:52:00Z">
        <w:r w:rsidR="00000000" w:rsidDel="00826D5A">
          <w:fldChar w:fldCharType="begin"/>
        </w:r>
        <w:r w:rsidR="00000000" w:rsidDel="00826D5A">
          <w:delInstrText>HYPERLINK \l "_ENREF_34" \o "Caramuta, 2010 #56939"</w:delInstrText>
        </w:r>
        <w:r w:rsidR="00000000" w:rsidDel="00826D5A">
          <w:fldChar w:fldCharType="separate"/>
        </w:r>
        <w:r w:rsidR="000B03C5" w:rsidDel="00826D5A">
          <w:rPr>
            <w:rFonts w:asciiTheme="minorHAnsi" w:eastAsia="SimSun" w:hAnsiTheme="minorHAnsi" w:cstheme="minorHAnsi"/>
            <w:noProof/>
            <w:sz w:val="24"/>
            <w:szCs w:val="24"/>
          </w:rPr>
          <w:delText>34</w:delText>
        </w:r>
        <w:r w:rsidR="00000000" w:rsidDel="00826D5A">
          <w:rPr>
            <w:rFonts w:asciiTheme="minorHAnsi" w:eastAsia="SimSun" w:hAnsiTheme="minorHAnsi" w:cstheme="minorHAnsi"/>
            <w:noProof/>
            <w:sz w:val="24"/>
            <w:szCs w:val="24"/>
          </w:rPr>
          <w:fldChar w:fldCharType="end"/>
        </w:r>
      </w:del>
      <w:ins w:id="105" w:author="Nisa U" w:date="2024-07-24T13:52:00Z" w16du:dateUtc="2024-07-24T11:52:00Z">
        <w:r w:rsidR="00826D5A">
          <w:fldChar w:fldCharType="begin"/>
        </w:r>
        <w:r w:rsidR="00826D5A">
          <w:instrText>HYPERLINK \l "_ENREF_34" \o "Caramuta, 2010 #56939"</w:instrText>
        </w:r>
        <w:r w:rsidR="00826D5A">
          <w:fldChar w:fldCharType="separate"/>
        </w:r>
        <w:r w:rsidR="00826D5A">
          <w:rPr>
            <w:rFonts w:asciiTheme="minorHAnsi" w:eastAsia="SimSun" w:hAnsiTheme="minorHAnsi" w:cstheme="minorHAnsi"/>
            <w:noProof/>
            <w:sz w:val="24"/>
            <w:szCs w:val="24"/>
          </w:rPr>
          <w:t>31</w:t>
        </w:r>
        <w:r w:rsidR="00826D5A">
          <w:rPr>
            <w:rFonts w:asciiTheme="minorHAnsi" w:eastAsia="SimSun" w:hAnsiTheme="minorHAnsi" w:cstheme="minorHAnsi"/>
            <w:noProof/>
            <w:sz w:val="24"/>
            <w:szCs w:val="24"/>
          </w:rPr>
          <w:fldChar w:fldCharType="end"/>
        </w:r>
      </w:ins>
      <w:r w:rsidR="00487DBA">
        <w:rPr>
          <w:rFonts w:asciiTheme="minorHAnsi" w:eastAsia="SimSun" w:hAnsiTheme="minorHAnsi" w:cstheme="minorHAnsi"/>
          <w:noProof/>
          <w:sz w:val="24"/>
          <w:szCs w:val="24"/>
        </w:rPr>
        <w:t>]</w:t>
      </w:r>
      <w:r w:rsidR="00035700" w:rsidRPr="00035700">
        <w:rPr>
          <w:rFonts w:asciiTheme="minorHAnsi" w:eastAsia="SimSun" w:hAnsiTheme="minorHAnsi" w:cstheme="minorHAnsi"/>
          <w:sz w:val="24"/>
          <w:szCs w:val="24"/>
        </w:rPr>
        <w:fldChar w:fldCharType="end"/>
      </w:r>
      <w:r w:rsidR="00CD7DF1">
        <w:rPr>
          <w:rFonts w:asciiTheme="minorHAnsi" w:eastAsia="SimSun" w:hAnsiTheme="minorHAnsi" w:cstheme="minorHAnsi"/>
          <w:sz w:val="24"/>
          <w:szCs w:val="24"/>
        </w:rPr>
        <w:t>.</w:t>
      </w:r>
      <w:r w:rsidRPr="000C6515">
        <w:rPr>
          <w:rFonts w:asciiTheme="minorHAnsi" w:eastAsia="SimSun" w:hAnsiTheme="minorHAnsi" w:cstheme="minorHAnsi"/>
          <w:sz w:val="24"/>
          <w:szCs w:val="24"/>
        </w:rPr>
        <w:t xml:space="preserve"> Analogously, miR-137 inhibits cell </w:t>
      </w:r>
      <w:r w:rsidRPr="00035700">
        <w:rPr>
          <w:rFonts w:asciiTheme="minorHAnsi" w:eastAsia="SimSun" w:hAnsiTheme="minorHAnsi" w:cstheme="minorHAnsi"/>
          <w:sz w:val="24"/>
          <w:szCs w:val="24"/>
        </w:rPr>
        <w:t>proliferation</w:t>
      </w:r>
      <w:r w:rsidR="00AE43C4">
        <w:rPr>
          <w:rFonts w:asciiTheme="minorHAnsi" w:eastAsia="SimSun" w:hAnsiTheme="minorHAnsi" w:cstheme="minorHAnsi"/>
          <w:sz w:val="24"/>
          <w:szCs w:val="24"/>
        </w:rPr>
        <w:t xml:space="preserve"> </w:t>
      </w:r>
      <w:r w:rsidR="00AE43C4" w:rsidRPr="00035700">
        <w:rPr>
          <w:rFonts w:asciiTheme="minorHAnsi" w:eastAsia="SimSun" w:hAnsiTheme="minorHAnsi" w:cstheme="minorHAnsi"/>
          <w:sz w:val="24"/>
          <w:szCs w:val="24"/>
        </w:rPr>
        <w:fldChar w:fldCharType="begin">
          <w:fldData xml:space="preserve">PEVuZE5vdGU+PENpdGU+PEF1dGhvcj5MdjwvQXV0aG9yPjxZZWFyPjIwMTg8L1llYXI+PFJlY051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</w:fldData>
        </w:fldChar>
      </w:r>
      <w:r w:rsidR="00487DBA">
        <w:rPr>
          <w:rFonts w:asciiTheme="minorHAnsi" w:eastAsia="SimSun" w:hAnsiTheme="minorHAnsi" w:cstheme="minorHAnsi"/>
          <w:sz w:val="24"/>
          <w:szCs w:val="24"/>
        </w:rPr>
        <w:instrText xml:space="preserve"> ADDIN EN.CITE </w:instrText>
      </w:r>
      <w:r w:rsidR="00487DBA">
        <w:rPr>
          <w:rFonts w:asciiTheme="minorHAnsi" w:eastAsia="SimSun" w:hAnsiTheme="minorHAnsi" w:cstheme="minorHAnsi"/>
          <w:sz w:val="24"/>
          <w:szCs w:val="24"/>
        </w:rPr>
        <w:fldChar w:fldCharType="begin">
          <w:fldData xml:space="preserve">PEVuZE5vdGU+PENpdGU+PEF1dGhvcj5MdjwvQXV0aG9yPjxZZWFyPjIwMTg8L1llYXI+PFJlY051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</w:fldData>
        </w:fldChar>
      </w:r>
      <w:r w:rsidR="00487DBA">
        <w:rPr>
          <w:rFonts w:asciiTheme="minorHAnsi" w:eastAsia="SimSun" w:hAnsiTheme="minorHAnsi" w:cstheme="minorHAnsi"/>
          <w:sz w:val="24"/>
          <w:szCs w:val="24"/>
        </w:rPr>
        <w:instrText xml:space="preserve"> ADDIN EN.CITE.DATA </w:instrText>
      </w:r>
      <w:r w:rsidR="00487DBA">
        <w:rPr>
          <w:rFonts w:asciiTheme="minorHAnsi" w:eastAsia="SimSun" w:hAnsiTheme="minorHAnsi" w:cstheme="minorHAnsi"/>
          <w:sz w:val="24"/>
          <w:szCs w:val="24"/>
        </w:rPr>
      </w:r>
      <w:r w:rsidR="00487DBA">
        <w:rPr>
          <w:rFonts w:asciiTheme="minorHAnsi" w:eastAsia="SimSun" w:hAnsiTheme="minorHAnsi" w:cstheme="minorHAnsi"/>
          <w:sz w:val="24"/>
          <w:szCs w:val="24"/>
        </w:rPr>
        <w:fldChar w:fldCharType="end"/>
      </w:r>
      <w:r w:rsidR="00AE43C4" w:rsidRPr="00035700">
        <w:rPr>
          <w:rFonts w:asciiTheme="minorHAnsi" w:eastAsia="SimSun" w:hAnsiTheme="minorHAnsi" w:cstheme="minorHAnsi"/>
          <w:sz w:val="24"/>
          <w:szCs w:val="24"/>
        </w:rPr>
      </w:r>
      <w:r w:rsidR="00AE43C4" w:rsidRPr="00035700">
        <w:rPr>
          <w:rFonts w:asciiTheme="minorHAnsi" w:eastAsia="SimSun" w:hAnsiTheme="minorHAnsi" w:cstheme="minorHAnsi"/>
          <w:sz w:val="24"/>
          <w:szCs w:val="24"/>
        </w:rPr>
        <w:fldChar w:fldCharType="separate"/>
      </w:r>
      <w:r w:rsidR="00487DBA">
        <w:rPr>
          <w:rFonts w:asciiTheme="minorHAnsi" w:eastAsia="SimSun" w:hAnsiTheme="minorHAnsi" w:cstheme="minorHAnsi"/>
          <w:noProof/>
          <w:sz w:val="24"/>
          <w:szCs w:val="24"/>
        </w:rPr>
        <w:t>[</w:t>
      </w:r>
      <w:del w:id="106" w:author="Nisa U" w:date="2024-07-24T13:52:00Z" w16du:dateUtc="2024-07-24T11:52:00Z">
        <w:r w:rsidR="00000000" w:rsidDel="00826D5A">
          <w:fldChar w:fldCharType="begin"/>
        </w:r>
        <w:r w:rsidR="00000000" w:rsidDel="00826D5A">
          <w:delInstrText>HYPERLINK \l "_ENREF_35" \o "Lv, 2018 #56940"</w:delInstrText>
        </w:r>
        <w:r w:rsidR="00000000" w:rsidDel="00826D5A">
          <w:fldChar w:fldCharType="separate"/>
        </w:r>
        <w:r w:rsidR="000B03C5" w:rsidDel="00826D5A">
          <w:rPr>
            <w:rFonts w:asciiTheme="minorHAnsi" w:eastAsia="SimSun" w:hAnsiTheme="minorHAnsi" w:cstheme="minorHAnsi"/>
            <w:noProof/>
            <w:sz w:val="24"/>
            <w:szCs w:val="24"/>
          </w:rPr>
          <w:delText>35</w:delText>
        </w:r>
        <w:r w:rsidR="00000000" w:rsidDel="00826D5A">
          <w:rPr>
            <w:rFonts w:asciiTheme="minorHAnsi" w:eastAsia="SimSun" w:hAnsiTheme="minorHAnsi" w:cstheme="minorHAnsi"/>
            <w:noProof/>
            <w:sz w:val="24"/>
            <w:szCs w:val="24"/>
          </w:rPr>
          <w:fldChar w:fldCharType="end"/>
        </w:r>
      </w:del>
      <w:ins w:id="107" w:author="Nisa U" w:date="2024-07-24T13:52:00Z" w16du:dateUtc="2024-07-24T11:52:00Z">
        <w:r w:rsidR="00826D5A">
          <w:fldChar w:fldCharType="begin"/>
        </w:r>
        <w:r w:rsidR="00826D5A">
          <w:instrText>HYPERLINK \l "_ENREF_35" \o "Lv, 2018 #56940"</w:instrText>
        </w:r>
        <w:r w:rsidR="00826D5A">
          <w:fldChar w:fldCharType="separate"/>
        </w:r>
        <w:r w:rsidR="00826D5A">
          <w:rPr>
            <w:rFonts w:asciiTheme="minorHAnsi" w:eastAsia="SimSun" w:hAnsiTheme="minorHAnsi" w:cstheme="minorHAnsi"/>
            <w:noProof/>
            <w:sz w:val="24"/>
            <w:szCs w:val="24"/>
          </w:rPr>
          <w:t>32</w:t>
        </w:r>
        <w:r w:rsidR="00826D5A">
          <w:rPr>
            <w:rFonts w:asciiTheme="minorHAnsi" w:eastAsia="SimSun" w:hAnsiTheme="minorHAnsi" w:cstheme="minorHAnsi"/>
            <w:noProof/>
            <w:sz w:val="24"/>
            <w:szCs w:val="24"/>
          </w:rPr>
          <w:fldChar w:fldCharType="end"/>
        </w:r>
      </w:ins>
      <w:r w:rsidR="00487DBA">
        <w:rPr>
          <w:rFonts w:asciiTheme="minorHAnsi" w:eastAsia="SimSun" w:hAnsiTheme="minorHAnsi" w:cstheme="minorHAnsi"/>
          <w:noProof/>
          <w:sz w:val="24"/>
          <w:szCs w:val="24"/>
        </w:rPr>
        <w:t>]</w:t>
      </w:r>
      <w:r w:rsidR="00AE43C4" w:rsidRPr="00035700">
        <w:rPr>
          <w:rFonts w:asciiTheme="minorHAnsi" w:eastAsia="SimSun" w:hAnsiTheme="minorHAnsi" w:cstheme="minorHAnsi"/>
          <w:sz w:val="24"/>
          <w:szCs w:val="24"/>
        </w:rPr>
        <w:fldChar w:fldCharType="end"/>
      </w:r>
      <w:r w:rsidRPr="00035700">
        <w:rPr>
          <w:rFonts w:asciiTheme="minorHAnsi" w:eastAsia="SimSun" w:hAnsiTheme="minorHAnsi" w:cstheme="minorHAnsi"/>
          <w:sz w:val="24"/>
          <w:szCs w:val="24"/>
        </w:rPr>
        <w:t>, migration</w:t>
      </w:r>
      <w:r w:rsidR="00AE43C4">
        <w:rPr>
          <w:rFonts w:asciiTheme="minorHAnsi" w:eastAsia="SimSun" w:hAnsiTheme="minorHAnsi" w:cstheme="minorHAnsi"/>
          <w:sz w:val="24"/>
          <w:szCs w:val="24"/>
        </w:rPr>
        <w:t xml:space="preserve"> </w:t>
      </w:r>
      <w:r w:rsidR="00AE43C4">
        <w:rPr>
          <w:rFonts w:asciiTheme="minorHAnsi" w:eastAsia="SimSun" w:hAnsiTheme="minorHAnsi" w:cstheme="minorHAnsi"/>
          <w:sz w:val="24"/>
          <w:szCs w:val="24"/>
        </w:rPr>
        <w:fldChar w:fldCharType="begin">
          <w:fldData xml:space="preserve">PEVuZE5vdGU+PENpdGU+PEF1dGhvcj5QZXJlczwvQXV0aG9yPjxZZWFyPjIwMTc8L1llYXI+PFJl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</w:fldData>
        </w:fldChar>
      </w:r>
      <w:r w:rsidR="00487DBA">
        <w:rPr>
          <w:rFonts w:asciiTheme="minorHAnsi" w:eastAsia="SimSun" w:hAnsiTheme="minorHAnsi" w:cstheme="minorHAnsi"/>
          <w:sz w:val="24"/>
          <w:szCs w:val="24"/>
        </w:rPr>
        <w:instrText xml:space="preserve"> ADDIN EN.CITE </w:instrText>
      </w:r>
      <w:r w:rsidR="00487DBA">
        <w:rPr>
          <w:rFonts w:asciiTheme="minorHAnsi" w:eastAsia="SimSun" w:hAnsiTheme="minorHAnsi" w:cstheme="minorHAnsi"/>
          <w:sz w:val="24"/>
          <w:szCs w:val="24"/>
        </w:rPr>
        <w:fldChar w:fldCharType="begin">
          <w:fldData xml:space="preserve">PEVuZE5vdGU+PENpdGU+PEF1dGhvcj5QZXJlczwvQXV0aG9yPjxZZWFyPjIwMTc8L1llYXI+PFJl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</w:fldData>
        </w:fldChar>
      </w:r>
      <w:r w:rsidR="00487DBA">
        <w:rPr>
          <w:rFonts w:asciiTheme="minorHAnsi" w:eastAsia="SimSun" w:hAnsiTheme="minorHAnsi" w:cstheme="minorHAnsi"/>
          <w:sz w:val="24"/>
          <w:szCs w:val="24"/>
        </w:rPr>
        <w:instrText xml:space="preserve"> ADDIN EN.CITE.DATA </w:instrText>
      </w:r>
      <w:r w:rsidR="00487DBA">
        <w:rPr>
          <w:rFonts w:asciiTheme="minorHAnsi" w:eastAsia="SimSun" w:hAnsiTheme="minorHAnsi" w:cstheme="minorHAnsi"/>
          <w:sz w:val="24"/>
          <w:szCs w:val="24"/>
        </w:rPr>
      </w:r>
      <w:r w:rsidR="00487DBA">
        <w:rPr>
          <w:rFonts w:asciiTheme="minorHAnsi" w:eastAsia="SimSun" w:hAnsiTheme="minorHAnsi" w:cstheme="minorHAnsi"/>
          <w:sz w:val="24"/>
          <w:szCs w:val="24"/>
        </w:rPr>
        <w:fldChar w:fldCharType="end"/>
      </w:r>
      <w:r w:rsidR="00AE43C4">
        <w:rPr>
          <w:rFonts w:asciiTheme="minorHAnsi" w:eastAsia="SimSun" w:hAnsiTheme="minorHAnsi" w:cstheme="minorHAnsi"/>
          <w:sz w:val="24"/>
          <w:szCs w:val="24"/>
        </w:rPr>
      </w:r>
      <w:r w:rsidR="00AE43C4">
        <w:rPr>
          <w:rFonts w:asciiTheme="minorHAnsi" w:eastAsia="SimSun" w:hAnsiTheme="minorHAnsi" w:cstheme="minorHAnsi"/>
          <w:sz w:val="24"/>
          <w:szCs w:val="24"/>
        </w:rPr>
        <w:fldChar w:fldCharType="separate"/>
      </w:r>
      <w:r w:rsidR="00487DBA">
        <w:rPr>
          <w:rFonts w:asciiTheme="minorHAnsi" w:eastAsia="SimSun" w:hAnsiTheme="minorHAnsi" w:cstheme="minorHAnsi"/>
          <w:noProof/>
          <w:sz w:val="24"/>
          <w:szCs w:val="24"/>
        </w:rPr>
        <w:t>[</w:t>
      </w:r>
      <w:del w:id="108" w:author="Nisa U" w:date="2024-07-24T13:52:00Z" w16du:dateUtc="2024-07-24T11:52:00Z">
        <w:r w:rsidR="00000000" w:rsidDel="00826D5A">
          <w:fldChar w:fldCharType="begin"/>
        </w:r>
        <w:r w:rsidR="00000000" w:rsidDel="00826D5A">
          <w:delInstrText>HYPERLINK \l "_ENREF_36" \o "Peres, 2017 #56942"</w:delInstrText>
        </w:r>
        <w:r w:rsidR="00000000" w:rsidDel="00826D5A">
          <w:fldChar w:fldCharType="separate"/>
        </w:r>
        <w:r w:rsidR="000B03C5" w:rsidDel="00826D5A">
          <w:rPr>
            <w:rFonts w:asciiTheme="minorHAnsi" w:eastAsia="SimSun" w:hAnsiTheme="minorHAnsi" w:cstheme="minorHAnsi"/>
            <w:noProof/>
            <w:sz w:val="24"/>
            <w:szCs w:val="24"/>
          </w:rPr>
          <w:delText>36</w:delText>
        </w:r>
        <w:r w:rsidR="00000000" w:rsidDel="00826D5A">
          <w:rPr>
            <w:rFonts w:asciiTheme="minorHAnsi" w:eastAsia="SimSun" w:hAnsiTheme="minorHAnsi" w:cstheme="minorHAnsi"/>
            <w:noProof/>
            <w:sz w:val="24"/>
            <w:szCs w:val="24"/>
          </w:rPr>
          <w:fldChar w:fldCharType="end"/>
        </w:r>
      </w:del>
      <w:ins w:id="109" w:author="Nisa U" w:date="2024-07-24T13:52:00Z" w16du:dateUtc="2024-07-24T11:52:00Z">
        <w:r w:rsidR="00826D5A">
          <w:fldChar w:fldCharType="begin"/>
        </w:r>
        <w:r w:rsidR="00826D5A">
          <w:instrText>HYPERLINK \l "_ENREF_36" \o "Peres, 2017 #56942"</w:instrText>
        </w:r>
        <w:r w:rsidR="00826D5A">
          <w:fldChar w:fldCharType="separate"/>
        </w:r>
        <w:r w:rsidR="00826D5A">
          <w:rPr>
            <w:rFonts w:asciiTheme="minorHAnsi" w:eastAsia="SimSun" w:hAnsiTheme="minorHAnsi" w:cstheme="minorHAnsi"/>
            <w:noProof/>
            <w:sz w:val="24"/>
            <w:szCs w:val="24"/>
          </w:rPr>
          <w:t>33</w:t>
        </w:r>
        <w:r w:rsidR="00826D5A">
          <w:rPr>
            <w:rFonts w:asciiTheme="minorHAnsi" w:eastAsia="SimSun" w:hAnsiTheme="minorHAnsi" w:cstheme="minorHAnsi"/>
            <w:noProof/>
            <w:sz w:val="24"/>
            <w:szCs w:val="24"/>
          </w:rPr>
          <w:fldChar w:fldCharType="end"/>
        </w:r>
      </w:ins>
      <w:r w:rsidR="00487DBA">
        <w:rPr>
          <w:rFonts w:asciiTheme="minorHAnsi" w:eastAsia="SimSun" w:hAnsiTheme="minorHAnsi" w:cstheme="minorHAnsi"/>
          <w:noProof/>
          <w:sz w:val="24"/>
          <w:szCs w:val="24"/>
        </w:rPr>
        <w:t>]</w:t>
      </w:r>
      <w:r w:rsidR="00AE43C4">
        <w:rPr>
          <w:rFonts w:asciiTheme="minorHAnsi" w:eastAsia="SimSun" w:hAnsiTheme="minorHAnsi" w:cstheme="minorHAnsi"/>
          <w:sz w:val="24"/>
          <w:szCs w:val="24"/>
        </w:rPr>
        <w:fldChar w:fldCharType="end"/>
      </w:r>
      <w:r w:rsidR="00CD7DF1">
        <w:rPr>
          <w:rFonts w:asciiTheme="minorHAnsi" w:eastAsia="SimSun" w:hAnsiTheme="minorHAnsi" w:cstheme="minorHAnsi"/>
          <w:sz w:val="24"/>
          <w:szCs w:val="24"/>
        </w:rPr>
        <w:t xml:space="preserve"> </w:t>
      </w:r>
      <w:r w:rsidRPr="00035700">
        <w:rPr>
          <w:rFonts w:asciiTheme="minorHAnsi" w:eastAsia="SimSun" w:hAnsiTheme="minorHAnsi" w:cstheme="minorHAnsi"/>
          <w:sz w:val="24"/>
          <w:szCs w:val="24"/>
        </w:rPr>
        <w:t xml:space="preserve">and invasion </w:t>
      </w:r>
      <w:r w:rsidR="00544DFB">
        <w:rPr>
          <w:rFonts w:asciiTheme="minorHAnsi" w:eastAsia="SimSun" w:hAnsiTheme="minorHAnsi" w:cstheme="minorHAnsi"/>
          <w:sz w:val="24"/>
          <w:szCs w:val="24"/>
        </w:rPr>
        <w:fldChar w:fldCharType="begin">
          <w:fldData xml:space="preserve">PEVuZE5vdGU+PENpdGU+PEF1dGhvcj5MdW88L0F1dGhvcj48WWVhcj4yMDEzPC9ZZWFyPjxSZWNO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</w:fldData>
        </w:fldChar>
      </w:r>
      <w:r w:rsidR="00487DBA">
        <w:rPr>
          <w:rFonts w:asciiTheme="minorHAnsi" w:eastAsia="SimSun" w:hAnsiTheme="minorHAnsi" w:cstheme="minorHAnsi"/>
          <w:sz w:val="24"/>
          <w:szCs w:val="24"/>
        </w:rPr>
        <w:instrText xml:space="preserve"> ADDIN EN.CITE </w:instrText>
      </w:r>
      <w:r w:rsidR="00487DBA">
        <w:rPr>
          <w:rFonts w:asciiTheme="minorHAnsi" w:eastAsia="SimSun" w:hAnsiTheme="minorHAnsi" w:cstheme="minorHAnsi"/>
          <w:sz w:val="24"/>
          <w:szCs w:val="24"/>
        </w:rPr>
        <w:fldChar w:fldCharType="begin">
          <w:fldData xml:space="preserve">PEVuZE5vdGU+PENpdGU+PEF1dGhvcj5MdW88L0F1dGhvcj48WWVhcj4yMDEzPC9ZZWFyPjxSZWNO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</w:fldData>
        </w:fldChar>
      </w:r>
      <w:r w:rsidR="00487DBA">
        <w:rPr>
          <w:rFonts w:asciiTheme="minorHAnsi" w:eastAsia="SimSun" w:hAnsiTheme="minorHAnsi" w:cstheme="minorHAnsi"/>
          <w:sz w:val="24"/>
          <w:szCs w:val="24"/>
        </w:rPr>
        <w:instrText xml:space="preserve"> ADDIN EN.CITE.DATA </w:instrText>
      </w:r>
      <w:r w:rsidR="00487DBA">
        <w:rPr>
          <w:rFonts w:asciiTheme="minorHAnsi" w:eastAsia="SimSun" w:hAnsiTheme="minorHAnsi" w:cstheme="minorHAnsi"/>
          <w:sz w:val="24"/>
          <w:szCs w:val="24"/>
        </w:rPr>
      </w:r>
      <w:r w:rsidR="00487DBA">
        <w:rPr>
          <w:rFonts w:asciiTheme="minorHAnsi" w:eastAsia="SimSun" w:hAnsiTheme="minorHAnsi" w:cstheme="minorHAnsi"/>
          <w:sz w:val="24"/>
          <w:szCs w:val="24"/>
        </w:rPr>
        <w:fldChar w:fldCharType="end"/>
      </w:r>
      <w:r w:rsidR="00544DFB">
        <w:rPr>
          <w:rFonts w:asciiTheme="minorHAnsi" w:eastAsia="SimSun" w:hAnsiTheme="minorHAnsi" w:cstheme="minorHAnsi"/>
          <w:sz w:val="24"/>
          <w:szCs w:val="24"/>
        </w:rPr>
      </w:r>
      <w:r w:rsidR="00544DFB">
        <w:rPr>
          <w:rFonts w:asciiTheme="minorHAnsi" w:eastAsia="SimSun" w:hAnsiTheme="minorHAnsi" w:cstheme="minorHAnsi"/>
          <w:sz w:val="24"/>
          <w:szCs w:val="24"/>
        </w:rPr>
        <w:fldChar w:fldCharType="separate"/>
      </w:r>
      <w:r w:rsidR="00487DBA">
        <w:rPr>
          <w:rFonts w:asciiTheme="minorHAnsi" w:eastAsia="SimSun" w:hAnsiTheme="minorHAnsi" w:cstheme="minorHAnsi"/>
          <w:noProof/>
          <w:sz w:val="24"/>
          <w:szCs w:val="24"/>
        </w:rPr>
        <w:t>[</w:t>
      </w:r>
      <w:del w:id="110" w:author="Nisa U" w:date="2024-07-24T13:52:00Z" w16du:dateUtc="2024-07-24T11:52:00Z">
        <w:r w:rsidR="00000000" w:rsidDel="00826D5A">
          <w:fldChar w:fldCharType="begin"/>
        </w:r>
        <w:r w:rsidR="00000000" w:rsidDel="00826D5A">
          <w:delInstrText>HYPERLINK \l "_ENREF_37" \o "Luo, 2013 #56945"</w:delInstrText>
        </w:r>
        <w:r w:rsidR="00000000" w:rsidDel="00826D5A">
          <w:fldChar w:fldCharType="separate"/>
        </w:r>
        <w:r w:rsidR="000B03C5" w:rsidDel="00826D5A">
          <w:rPr>
            <w:rFonts w:asciiTheme="minorHAnsi" w:eastAsia="SimSun" w:hAnsiTheme="minorHAnsi" w:cstheme="minorHAnsi"/>
            <w:noProof/>
            <w:sz w:val="24"/>
            <w:szCs w:val="24"/>
          </w:rPr>
          <w:delText>37</w:delText>
        </w:r>
        <w:r w:rsidR="00000000" w:rsidDel="00826D5A">
          <w:rPr>
            <w:rFonts w:asciiTheme="minorHAnsi" w:eastAsia="SimSun" w:hAnsiTheme="minorHAnsi" w:cstheme="minorHAnsi"/>
            <w:noProof/>
            <w:sz w:val="24"/>
            <w:szCs w:val="24"/>
          </w:rPr>
          <w:fldChar w:fldCharType="end"/>
        </w:r>
      </w:del>
      <w:ins w:id="111" w:author="Nisa U" w:date="2024-07-24T13:52:00Z" w16du:dateUtc="2024-07-24T11:52:00Z">
        <w:r w:rsidR="00826D5A">
          <w:fldChar w:fldCharType="begin"/>
        </w:r>
        <w:r w:rsidR="00826D5A">
          <w:instrText>HYPERLINK \l "_ENREF_37" \o "Luo, 2013 #56945"</w:instrText>
        </w:r>
        <w:r w:rsidR="00826D5A">
          <w:fldChar w:fldCharType="separate"/>
        </w:r>
        <w:r w:rsidR="00826D5A">
          <w:rPr>
            <w:rFonts w:asciiTheme="minorHAnsi" w:eastAsia="SimSun" w:hAnsiTheme="minorHAnsi" w:cstheme="minorHAnsi"/>
            <w:noProof/>
            <w:sz w:val="24"/>
            <w:szCs w:val="24"/>
          </w:rPr>
          <w:t>34</w:t>
        </w:r>
        <w:r w:rsidR="00826D5A">
          <w:rPr>
            <w:rFonts w:asciiTheme="minorHAnsi" w:eastAsia="SimSun" w:hAnsiTheme="minorHAnsi" w:cstheme="minorHAnsi"/>
            <w:noProof/>
            <w:sz w:val="24"/>
            <w:szCs w:val="24"/>
          </w:rPr>
          <w:fldChar w:fldCharType="end"/>
        </w:r>
      </w:ins>
      <w:r w:rsidR="00487DBA">
        <w:rPr>
          <w:rFonts w:asciiTheme="minorHAnsi" w:eastAsia="SimSun" w:hAnsiTheme="minorHAnsi" w:cstheme="minorHAnsi"/>
          <w:noProof/>
          <w:sz w:val="24"/>
          <w:szCs w:val="24"/>
        </w:rPr>
        <w:t>]</w:t>
      </w:r>
      <w:r w:rsidR="00544DFB">
        <w:rPr>
          <w:rFonts w:asciiTheme="minorHAnsi" w:eastAsia="SimSun" w:hAnsiTheme="minorHAnsi" w:cstheme="minorHAnsi"/>
          <w:sz w:val="24"/>
          <w:szCs w:val="24"/>
        </w:rPr>
        <w:fldChar w:fldCharType="end"/>
      </w:r>
      <w:r w:rsidR="00544DFB">
        <w:rPr>
          <w:rFonts w:asciiTheme="minorHAnsi" w:eastAsia="SimSun" w:hAnsiTheme="minorHAnsi" w:cstheme="minorHAnsi"/>
          <w:sz w:val="24"/>
          <w:szCs w:val="24"/>
        </w:rPr>
        <w:t xml:space="preserve"> </w:t>
      </w:r>
      <w:r w:rsidRPr="00035700">
        <w:rPr>
          <w:rFonts w:asciiTheme="minorHAnsi" w:eastAsia="SimSun" w:hAnsiTheme="minorHAnsi" w:cstheme="minorHAnsi"/>
          <w:sz w:val="24"/>
          <w:szCs w:val="24"/>
        </w:rPr>
        <w:t xml:space="preserve">of melanoma and is elevated in </w:t>
      </w:r>
      <w:r w:rsidR="00681C70">
        <w:rPr>
          <w:rFonts w:asciiTheme="minorHAnsi" w:eastAsia="SimSun" w:hAnsiTheme="minorHAnsi" w:cstheme="minorHAnsi"/>
          <w:sz w:val="24"/>
          <w:szCs w:val="24"/>
        </w:rPr>
        <w:t>Responders</w:t>
      </w:r>
      <w:r w:rsidRPr="00035700">
        <w:rPr>
          <w:rFonts w:asciiTheme="minorHAnsi" w:eastAsia="SimSun" w:hAnsiTheme="minorHAnsi" w:cstheme="minorHAnsi"/>
          <w:sz w:val="24"/>
          <w:szCs w:val="24"/>
        </w:rPr>
        <w:t xml:space="preserve">. A similar </w:t>
      </w:r>
      <w:proofErr w:type="spellStart"/>
      <w:r w:rsidRPr="00035700">
        <w:rPr>
          <w:rFonts w:asciiTheme="minorHAnsi" w:eastAsia="SimSun" w:hAnsiTheme="minorHAnsi" w:cstheme="minorHAnsi"/>
          <w:sz w:val="24"/>
          <w:szCs w:val="24"/>
        </w:rPr>
        <w:t>tumorsuppressive</w:t>
      </w:r>
      <w:proofErr w:type="spellEnd"/>
      <w:r w:rsidRPr="00035700">
        <w:rPr>
          <w:rFonts w:asciiTheme="minorHAnsi" w:eastAsia="SimSun" w:hAnsiTheme="minorHAnsi" w:cstheme="minorHAnsi"/>
          <w:sz w:val="24"/>
          <w:szCs w:val="24"/>
        </w:rPr>
        <w:t xml:space="preserve"> role is evident</w:t>
      </w:r>
      <w:r w:rsidRPr="000C6515">
        <w:rPr>
          <w:rFonts w:asciiTheme="minorHAnsi" w:eastAsia="SimSun" w:hAnsiTheme="minorHAnsi" w:cstheme="minorHAnsi"/>
          <w:sz w:val="24"/>
          <w:szCs w:val="24"/>
        </w:rPr>
        <w:t xml:space="preserve"> for </w:t>
      </w:r>
      <w:r w:rsidRPr="00035700">
        <w:rPr>
          <w:rFonts w:asciiTheme="minorHAnsi" w:eastAsia="SimSun" w:hAnsiTheme="minorHAnsi" w:cstheme="minorHAnsi"/>
          <w:sz w:val="24"/>
          <w:szCs w:val="24"/>
        </w:rPr>
        <w:t>miR-514a-3p</w:t>
      </w:r>
      <w:r w:rsidR="00D53D8D" w:rsidRPr="00035700">
        <w:rPr>
          <w:rFonts w:asciiTheme="minorHAnsi" w:eastAsia="SimSun" w:hAnsiTheme="minorHAnsi" w:cstheme="minorHAnsi"/>
          <w:sz w:val="24"/>
          <w:szCs w:val="24"/>
        </w:rPr>
        <w:t xml:space="preserve">, which is overexpressed in </w:t>
      </w:r>
      <w:r w:rsidR="00681C70">
        <w:rPr>
          <w:rFonts w:asciiTheme="minorHAnsi" w:eastAsia="SimSun" w:hAnsiTheme="minorHAnsi" w:cstheme="minorHAnsi"/>
          <w:sz w:val="24"/>
          <w:szCs w:val="24"/>
        </w:rPr>
        <w:t>Responders</w:t>
      </w:r>
      <w:r w:rsidR="00544DFB">
        <w:rPr>
          <w:rFonts w:asciiTheme="minorHAnsi" w:eastAsia="SimSun" w:hAnsiTheme="minorHAnsi" w:cstheme="minorHAnsi"/>
          <w:sz w:val="24"/>
          <w:szCs w:val="24"/>
        </w:rPr>
        <w:t xml:space="preserve"> </w:t>
      </w:r>
      <w:r w:rsidR="00544DFB">
        <w:rPr>
          <w:rFonts w:asciiTheme="minorHAnsi" w:eastAsia="SimSun" w:hAnsiTheme="minorHAnsi" w:cstheme="minorHAnsi"/>
          <w:sz w:val="24"/>
          <w:szCs w:val="24"/>
        </w:rPr>
        <w:fldChar w:fldCharType="begin">
          <w:fldData xml:space="preserve">PEVuZE5vdGU+PENpdGU+PEF1dGhvcj5TdGFyazwvQXV0aG9yPjxZZWFyPjIwMTU8L1llYXI+PFJl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=
</w:fldData>
        </w:fldChar>
      </w:r>
      <w:r w:rsidR="00487DBA">
        <w:rPr>
          <w:rFonts w:asciiTheme="minorHAnsi" w:eastAsia="SimSun" w:hAnsiTheme="minorHAnsi" w:cstheme="minorHAnsi"/>
          <w:sz w:val="24"/>
          <w:szCs w:val="24"/>
        </w:rPr>
        <w:instrText xml:space="preserve"> ADDIN EN.CITE </w:instrText>
      </w:r>
      <w:r w:rsidR="00487DBA">
        <w:rPr>
          <w:rFonts w:asciiTheme="minorHAnsi" w:eastAsia="SimSun" w:hAnsiTheme="minorHAnsi" w:cstheme="minorHAnsi"/>
          <w:sz w:val="24"/>
          <w:szCs w:val="24"/>
        </w:rPr>
        <w:fldChar w:fldCharType="begin">
          <w:fldData xml:space="preserve">PEVuZE5vdGU+PENpdGU+PEF1dGhvcj5TdGFyazwvQXV0aG9yPjxZZWFyPjIwMTU8L1llYXI+PFJl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=
</w:fldData>
        </w:fldChar>
      </w:r>
      <w:r w:rsidR="00487DBA">
        <w:rPr>
          <w:rFonts w:asciiTheme="minorHAnsi" w:eastAsia="SimSun" w:hAnsiTheme="minorHAnsi" w:cstheme="minorHAnsi"/>
          <w:sz w:val="24"/>
          <w:szCs w:val="24"/>
        </w:rPr>
        <w:instrText xml:space="preserve"> ADDIN EN.CITE.DATA </w:instrText>
      </w:r>
      <w:r w:rsidR="00487DBA">
        <w:rPr>
          <w:rFonts w:asciiTheme="minorHAnsi" w:eastAsia="SimSun" w:hAnsiTheme="minorHAnsi" w:cstheme="minorHAnsi"/>
          <w:sz w:val="24"/>
          <w:szCs w:val="24"/>
        </w:rPr>
      </w:r>
      <w:r w:rsidR="00487DBA">
        <w:rPr>
          <w:rFonts w:asciiTheme="minorHAnsi" w:eastAsia="SimSun" w:hAnsiTheme="minorHAnsi" w:cstheme="minorHAnsi"/>
          <w:sz w:val="24"/>
          <w:szCs w:val="24"/>
        </w:rPr>
        <w:fldChar w:fldCharType="end"/>
      </w:r>
      <w:r w:rsidR="00544DFB">
        <w:rPr>
          <w:rFonts w:asciiTheme="minorHAnsi" w:eastAsia="SimSun" w:hAnsiTheme="minorHAnsi" w:cstheme="minorHAnsi"/>
          <w:sz w:val="24"/>
          <w:szCs w:val="24"/>
        </w:rPr>
      </w:r>
      <w:r w:rsidR="00544DFB">
        <w:rPr>
          <w:rFonts w:asciiTheme="minorHAnsi" w:eastAsia="SimSun" w:hAnsiTheme="minorHAnsi" w:cstheme="minorHAnsi"/>
          <w:sz w:val="24"/>
          <w:szCs w:val="24"/>
        </w:rPr>
        <w:fldChar w:fldCharType="separate"/>
      </w:r>
      <w:r w:rsidR="00487DBA">
        <w:rPr>
          <w:rFonts w:asciiTheme="minorHAnsi" w:eastAsia="SimSun" w:hAnsiTheme="minorHAnsi" w:cstheme="minorHAnsi"/>
          <w:noProof/>
          <w:sz w:val="24"/>
          <w:szCs w:val="24"/>
        </w:rPr>
        <w:t>[</w:t>
      </w:r>
      <w:del w:id="112" w:author="Nisa U" w:date="2024-07-24T13:52:00Z" w16du:dateUtc="2024-07-24T11:52:00Z">
        <w:r w:rsidR="00000000" w:rsidDel="00826D5A">
          <w:fldChar w:fldCharType="begin"/>
        </w:r>
        <w:r w:rsidR="00000000" w:rsidDel="00826D5A">
          <w:delInstrText>HYPERLINK \l "_ENREF_38" \o "Stark, 2015 #56946"</w:delInstrText>
        </w:r>
        <w:r w:rsidR="00000000" w:rsidDel="00826D5A">
          <w:fldChar w:fldCharType="separate"/>
        </w:r>
        <w:r w:rsidR="000B03C5" w:rsidDel="00826D5A">
          <w:rPr>
            <w:rFonts w:asciiTheme="minorHAnsi" w:eastAsia="SimSun" w:hAnsiTheme="minorHAnsi" w:cstheme="minorHAnsi"/>
            <w:noProof/>
            <w:sz w:val="24"/>
            <w:szCs w:val="24"/>
          </w:rPr>
          <w:delText>38</w:delText>
        </w:r>
        <w:r w:rsidR="00000000" w:rsidDel="00826D5A">
          <w:rPr>
            <w:rFonts w:asciiTheme="minorHAnsi" w:eastAsia="SimSun" w:hAnsiTheme="minorHAnsi" w:cstheme="minorHAnsi"/>
            <w:noProof/>
            <w:sz w:val="24"/>
            <w:szCs w:val="24"/>
          </w:rPr>
          <w:fldChar w:fldCharType="end"/>
        </w:r>
      </w:del>
      <w:ins w:id="113" w:author="Nisa U" w:date="2024-07-24T13:52:00Z" w16du:dateUtc="2024-07-24T11:52:00Z">
        <w:r w:rsidR="00826D5A">
          <w:fldChar w:fldCharType="begin"/>
        </w:r>
        <w:r w:rsidR="00826D5A">
          <w:instrText>HYPERLINK \l "_ENREF_38" \o "Stark, 2015 #56946"</w:instrText>
        </w:r>
        <w:r w:rsidR="00826D5A">
          <w:fldChar w:fldCharType="separate"/>
        </w:r>
        <w:r w:rsidR="00826D5A">
          <w:rPr>
            <w:rFonts w:asciiTheme="minorHAnsi" w:eastAsia="SimSun" w:hAnsiTheme="minorHAnsi" w:cstheme="minorHAnsi"/>
            <w:noProof/>
            <w:sz w:val="24"/>
            <w:szCs w:val="24"/>
          </w:rPr>
          <w:t>35</w:t>
        </w:r>
        <w:r w:rsidR="00826D5A">
          <w:rPr>
            <w:rFonts w:asciiTheme="minorHAnsi" w:eastAsia="SimSun" w:hAnsiTheme="minorHAnsi" w:cstheme="minorHAnsi"/>
            <w:noProof/>
            <w:sz w:val="24"/>
            <w:szCs w:val="24"/>
          </w:rPr>
          <w:fldChar w:fldCharType="end"/>
        </w:r>
      </w:ins>
      <w:r w:rsidR="00487DBA">
        <w:rPr>
          <w:rFonts w:asciiTheme="minorHAnsi" w:eastAsia="SimSun" w:hAnsiTheme="minorHAnsi" w:cstheme="minorHAnsi"/>
          <w:noProof/>
          <w:sz w:val="24"/>
          <w:szCs w:val="24"/>
        </w:rPr>
        <w:t>]</w:t>
      </w:r>
      <w:r w:rsidR="00544DFB">
        <w:rPr>
          <w:rFonts w:asciiTheme="minorHAnsi" w:eastAsia="SimSun" w:hAnsiTheme="minorHAnsi" w:cstheme="minorHAnsi"/>
          <w:sz w:val="24"/>
          <w:szCs w:val="24"/>
        </w:rPr>
        <w:fldChar w:fldCharType="end"/>
      </w:r>
      <w:r w:rsidR="00544DFB">
        <w:rPr>
          <w:rFonts w:asciiTheme="minorHAnsi" w:eastAsia="SimSun" w:hAnsiTheme="minorHAnsi" w:cstheme="minorHAnsi"/>
          <w:sz w:val="24"/>
          <w:szCs w:val="24"/>
        </w:rPr>
        <w:t xml:space="preserve">. </w:t>
      </w:r>
      <w:r w:rsidRPr="00035700">
        <w:rPr>
          <w:rFonts w:asciiTheme="minorHAnsi" w:eastAsia="SimSun" w:hAnsiTheme="minorHAnsi" w:cstheme="minorHAnsi"/>
          <w:sz w:val="24"/>
          <w:szCs w:val="24"/>
        </w:rPr>
        <w:t>miR-214-3p is correlated with better response in our study</w:t>
      </w:r>
      <w:r w:rsidR="00882253" w:rsidRPr="00035700">
        <w:rPr>
          <w:rFonts w:asciiTheme="minorHAnsi" w:eastAsia="SimSun" w:hAnsiTheme="minorHAnsi" w:cstheme="minorHAnsi"/>
          <w:sz w:val="24"/>
          <w:szCs w:val="24"/>
        </w:rPr>
        <w:t>,</w:t>
      </w:r>
      <w:r w:rsidRPr="00035700">
        <w:rPr>
          <w:rFonts w:asciiTheme="minorHAnsi" w:eastAsia="SimSun" w:hAnsiTheme="minorHAnsi" w:cstheme="minorHAnsi"/>
          <w:sz w:val="24"/>
          <w:szCs w:val="24"/>
        </w:rPr>
        <w:t xml:space="preserve"> in contrast to other</w:t>
      </w:r>
      <w:r w:rsidRPr="000C6515">
        <w:rPr>
          <w:rFonts w:asciiTheme="minorHAnsi" w:eastAsia="SimSun" w:hAnsiTheme="minorHAnsi" w:cstheme="minorHAnsi"/>
          <w:sz w:val="24"/>
          <w:szCs w:val="24"/>
        </w:rPr>
        <w:t xml:space="preserve"> publications showing a</w:t>
      </w:r>
      <w:r w:rsidR="00882253" w:rsidRPr="000C6515">
        <w:rPr>
          <w:rFonts w:asciiTheme="minorHAnsi" w:eastAsia="SimSun" w:hAnsiTheme="minorHAnsi" w:cstheme="minorHAnsi"/>
          <w:sz w:val="24"/>
          <w:szCs w:val="24"/>
        </w:rPr>
        <w:t xml:space="preserve"> </w:t>
      </w:r>
      <w:r w:rsidRPr="000C6515">
        <w:rPr>
          <w:rFonts w:asciiTheme="minorHAnsi" w:eastAsia="SimSun" w:hAnsiTheme="minorHAnsi" w:cstheme="minorHAnsi"/>
          <w:sz w:val="24"/>
          <w:szCs w:val="24"/>
        </w:rPr>
        <w:t xml:space="preserve">promotion of EMT in melanoma </w:t>
      </w:r>
      <w:r w:rsidR="00882253" w:rsidRPr="000C6515">
        <w:rPr>
          <w:rFonts w:asciiTheme="minorHAnsi" w:eastAsia="SimSun" w:hAnsiTheme="minorHAnsi" w:cstheme="minorHAnsi"/>
          <w:sz w:val="24"/>
          <w:szCs w:val="24"/>
        </w:rPr>
        <w:t>orchestrated by miR-214-3p</w:t>
      </w:r>
      <w:r w:rsidR="009C428E">
        <w:rPr>
          <w:rFonts w:asciiTheme="minorHAnsi" w:eastAsia="SimSun" w:hAnsiTheme="minorHAnsi" w:cstheme="minorHAnsi"/>
          <w:sz w:val="24"/>
          <w:szCs w:val="24"/>
        </w:rPr>
        <w:t xml:space="preserve"> </w:t>
      </w:r>
      <w:r w:rsidR="009C428E">
        <w:rPr>
          <w:rFonts w:asciiTheme="minorHAnsi" w:eastAsia="SimSun" w:hAnsiTheme="minorHAnsi" w:cstheme="minorHAnsi"/>
          <w:sz w:val="24"/>
          <w:szCs w:val="24"/>
        </w:rPr>
        <w:fldChar w:fldCharType="begin">
          <w:fldData xml:space="preserve">PEVuZE5vdGU+PENpdGU+PEF1dGhvcj5XYW5nPC9BdXRob3I+PFllYXI+MjAyMDwvWWVhcj48UmVj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</w:fldData>
        </w:fldChar>
      </w:r>
      <w:r w:rsidR="00487DBA">
        <w:rPr>
          <w:rFonts w:asciiTheme="minorHAnsi" w:eastAsia="SimSun" w:hAnsiTheme="minorHAnsi" w:cstheme="minorHAnsi"/>
          <w:sz w:val="24"/>
          <w:szCs w:val="24"/>
        </w:rPr>
        <w:instrText xml:space="preserve"> ADDIN EN.CITE </w:instrText>
      </w:r>
      <w:r w:rsidR="00487DBA">
        <w:rPr>
          <w:rFonts w:asciiTheme="minorHAnsi" w:eastAsia="SimSun" w:hAnsiTheme="minorHAnsi" w:cstheme="minorHAnsi"/>
          <w:sz w:val="24"/>
          <w:szCs w:val="24"/>
        </w:rPr>
        <w:fldChar w:fldCharType="begin">
          <w:fldData xml:space="preserve">PEVuZE5vdGU+PENpdGU+PEF1dGhvcj5XYW5nPC9BdXRob3I+PFllYXI+MjAyMDwvWWVhcj48UmVj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</w:fldData>
        </w:fldChar>
      </w:r>
      <w:r w:rsidR="00487DBA">
        <w:rPr>
          <w:rFonts w:asciiTheme="minorHAnsi" w:eastAsia="SimSun" w:hAnsiTheme="minorHAnsi" w:cstheme="minorHAnsi"/>
          <w:sz w:val="24"/>
          <w:szCs w:val="24"/>
        </w:rPr>
        <w:instrText xml:space="preserve"> ADDIN EN.CITE.DATA </w:instrText>
      </w:r>
      <w:r w:rsidR="00487DBA">
        <w:rPr>
          <w:rFonts w:asciiTheme="minorHAnsi" w:eastAsia="SimSun" w:hAnsiTheme="minorHAnsi" w:cstheme="minorHAnsi"/>
          <w:sz w:val="24"/>
          <w:szCs w:val="24"/>
        </w:rPr>
      </w:r>
      <w:r w:rsidR="00487DBA">
        <w:rPr>
          <w:rFonts w:asciiTheme="minorHAnsi" w:eastAsia="SimSun" w:hAnsiTheme="minorHAnsi" w:cstheme="minorHAnsi"/>
          <w:sz w:val="24"/>
          <w:szCs w:val="24"/>
        </w:rPr>
        <w:fldChar w:fldCharType="end"/>
      </w:r>
      <w:r w:rsidR="009C428E">
        <w:rPr>
          <w:rFonts w:asciiTheme="minorHAnsi" w:eastAsia="SimSun" w:hAnsiTheme="minorHAnsi" w:cstheme="minorHAnsi"/>
          <w:sz w:val="24"/>
          <w:szCs w:val="24"/>
        </w:rPr>
      </w:r>
      <w:r w:rsidR="009C428E">
        <w:rPr>
          <w:rFonts w:asciiTheme="minorHAnsi" w:eastAsia="SimSun" w:hAnsiTheme="minorHAnsi" w:cstheme="minorHAnsi"/>
          <w:sz w:val="24"/>
          <w:szCs w:val="24"/>
        </w:rPr>
        <w:fldChar w:fldCharType="separate"/>
      </w:r>
      <w:r w:rsidR="00487DBA">
        <w:rPr>
          <w:rFonts w:asciiTheme="minorHAnsi" w:eastAsia="SimSun" w:hAnsiTheme="minorHAnsi" w:cstheme="minorHAnsi"/>
          <w:noProof/>
          <w:sz w:val="24"/>
          <w:szCs w:val="24"/>
        </w:rPr>
        <w:t>[</w:t>
      </w:r>
      <w:del w:id="114" w:author="Nisa U" w:date="2024-07-24T13:52:00Z" w16du:dateUtc="2024-07-24T11:52:00Z">
        <w:r w:rsidR="00000000" w:rsidDel="00826D5A">
          <w:fldChar w:fldCharType="begin"/>
        </w:r>
        <w:r w:rsidR="00000000" w:rsidDel="00826D5A">
          <w:delInstrText>HYPERLINK \l "_ENREF_39" \o "Wang, 2020 #56947"</w:delInstrText>
        </w:r>
        <w:r w:rsidR="00000000" w:rsidDel="00826D5A">
          <w:fldChar w:fldCharType="separate"/>
        </w:r>
        <w:r w:rsidR="000B03C5" w:rsidDel="00826D5A">
          <w:rPr>
            <w:rFonts w:asciiTheme="minorHAnsi" w:eastAsia="SimSun" w:hAnsiTheme="minorHAnsi" w:cstheme="minorHAnsi"/>
            <w:noProof/>
            <w:sz w:val="24"/>
            <w:szCs w:val="24"/>
          </w:rPr>
          <w:delText>39</w:delText>
        </w:r>
        <w:r w:rsidR="00000000" w:rsidDel="00826D5A">
          <w:rPr>
            <w:rFonts w:asciiTheme="minorHAnsi" w:eastAsia="SimSun" w:hAnsiTheme="minorHAnsi" w:cstheme="minorHAnsi"/>
            <w:noProof/>
            <w:sz w:val="24"/>
            <w:szCs w:val="24"/>
          </w:rPr>
          <w:fldChar w:fldCharType="end"/>
        </w:r>
      </w:del>
      <w:ins w:id="115" w:author="Nisa U" w:date="2024-07-24T13:52:00Z" w16du:dateUtc="2024-07-24T11:52:00Z">
        <w:r w:rsidR="00826D5A">
          <w:fldChar w:fldCharType="begin"/>
        </w:r>
        <w:r w:rsidR="00826D5A">
          <w:instrText>HYPERLINK \l "_ENREF_39" \o "Wang, 2020 #56947"</w:instrText>
        </w:r>
        <w:r w:rsidR="00826D5A">
          <w:fldChar w:fldCharType="separate"/>
        </w:r>
        <w:r w:rsidR="00826D5A">
          <w:rPr>
            <w:rFonts w:asciiTheme="minorHAnsi" w:eastAsia="SimSun" w:hAnsiTheme="minorHAnsi" w:cstheme="minorHAnsi"/>
            <w:noProof/>
            <w:sz w:val="24"/>
            <w:szCs w:val="24"/>
          </w:rPr>
          <w:t>36</w:t>
        </w:r>
        <w:r w:rsidR="00826D5A">
          <w:rPr>
            <w:rFonts w:asciiTheme="minorHAnsi" w:eastAsia="SimSun" w:hAnsiTheme="minorHAnsi" w:cstheme="minorHAnsi"/>
            <w:noProof/>
            <w:sz w:val="24"/>
            <w:szCs w:val="24"/>
          </w:rPr>
          <w:fldChar w:fldCharType="end"/>
        </w:r>
      </w:ins>
      <w:r w:rsidR="00487DBA">
        <w:rPr>
          <w:rFonts w:asciiTheme="minorHAnsi" w:eastAsia="SimSun" w:hAnsiTheme="minorHAnsi" w:cstheme="minorHAnsi"/>
          <w:noProof/>
          <w:sz w:val="24"/>
          <w:szCs w:val="24"/>
        </w:rPr>
        <w:t xml:space="preserve">, </w:t>
      </w:r>
      <w:del w:id="116" w:author="Nisa U" w:date="2024-07-24T13:53:00Z" w16du:dateUtc="2024-07-24T11:53:00Z">
        <w:r w:rsidR="00000000" w:rsidDel="00826D5A">
          <w:fldChar w:fldCharType="begin"/>
        </w:r>
        <w:r w:rsidR="00000000" w:rsidDel="00826D5A">
          <w:delInstrText>HYPERLINK \l "_ENREF_40" \o "Lu, 2020 #56948"</w:delInstrText>
        </w:r>
        <w:r w:rsidR="00000000" w:rsidDel="00826D5A">
          <w:fldChar w:fldCharType="separate"/>
        </w:r>
        <w:r w:rsidR="000B03C5" w:rsidDel="00826D5A">
          <w:rPr>
            <w:rFonts w:asciiTheme="minorHAnsi" w:eastAsia="SimSun" w:hAnsiTheme="minorHAnsi" w:cstheme="minorHAnsi"/>
            <w:noProof/>
            <w:sz w:val="24"/>
            <w:szCs w:val="24"/>
          </w:rPr>
          <w:delText>40</w:delText>
        </w:r>
        <w:r w:rsidR="00000000" w:rsidDel="00826D5A">
          <w:rPr>
            <w:rFonts w:asciiTheme="minorHAnsi" w:eastAsia="SimSun" w:hAnsiTheme="minorHAnsi" w:cstheme="minorHAnsi"/>
            <w:noProof/>
            <w:sz w:val="24"/>
            <w:szCs w:val="24"/>
          </w:rPr>
          <w:fldChar w:fldCharType="end"/>
        </w:r>
      </w:del>
      <w:ins w:id="117" w:author="Nisa U" w:date="2024-07-24T13:53:00Z" w16du:dateUtc="2024-07-24T11:53:00Z">
        <w:r w:rsidR="00826D5A">
          <w:fldChar w:fldCharType="begin"/>
        </w:r>
        <w:r w:rsidR="00826D5A">
          <w:instrText>HYPERLINK \l "_ENREF_40" \o "Lu, 2020 #56948"</w:instrText>
        </w:r>
        <w:r w:rsidR="00826D5A">
          <w:fldChar w:fldCharType="separate"/>
        </w:r>
        <w:r w:rsidR="00826D5A">
          <w:rPr>
            <w:rFonts w:asciiTheme="minorHAnsi" w:eastAsia="SimSun" w:hAnsiTheme="minorHAnsi" w:cstheme="minorHAnsi"/>
            <w:noProof/>
            <w:sz w:val="24"/>
            <w:szCs w:val="24"/>
          </w:rPr>
          <w:t>37</w:t>
        </w:r>
        <w:r w:rsidR="00826D5A">
          <w:rPr>
            <w:rFonts w:asciiTheme="minorHAnsi" w:eastAsia="SimSun" w:hAnsiTheme="minorHAnsi" w:cstheme="minorHAnsi"/>
            <w:noProof/>
            <w:sz w:val="24"/>
            <w:szCs w:val="24"/>
          </w:rPr>
          <w:fldChar w:fldCharType="end"/>
        </w:r>
      </w:ins>
      <w:r w:rsidR="00487DBA">
        <w:rPr>
          <w:rFonts w:asciiTheme="minorHAnsi" w:eastAsia="SimSun" w:hAnsiTheme="minorHAnsi" w:cstheme="minorHAnsi"/>
          <w:noProof/>
          <w:sz w:val="24"/>
          <w:szCs w:val="24"/>
        </w:rPr>
        <w:t>]</w:t>
      </w:r>
      <w:r w:rsidR="009C428E">
        <w:rPr>
          <w:rFonts w:asciiTheme="minorHAnsi" w:eastAsia="SimSun" w:hAnsiTheme="minorHAnsi" w:cstheme="minorHAnsi"/>
          <w:sz w:val="24"/>
          <w:szCs w:val="24"/>
        </w:rPr>
        <w:fldChar w:fldCharType="end"/>
      </w:r>
      <w:r w:rsidR="00CD7DF1">
        <w:rPr>
          <w:rFonts w:asciiTheme="minorHAnsi" w:eastAsia="SimSun" w:hAnsiTheme="minorHAnsi" w:cstheme="minorHAnsi"/>
          <w:sz w:val="24"/>
          <w:szCs w:val="24"/>
        </w:rPr>
        <w:t>.</w:t>
      </w:r>
      <w:r w:rsidR="00882253" w:rsidRPr="000C6515">
        <w:rPr>
          <w:rFonts w:asciiTheme="minorHAnsi" w:eastAsia="SimSun" w:hAnsiTheme="minorHAnsi" w:cstheme="minorHAnsi"/>
          <w:sz w:val="24"/>
          <w:szCs w:val="24"/>
        </w:rPr>
        <w:t xml:space="preserve"> However, depending on cell context this miRNA may also act as a tumor suppressor</w:t>
      </w:r>
      <w:r w:rsidR="009C566B">
        <w:rPr>
          <w:rFonts w:asciiTheme="minorHAnsi" w:eastAsia="SimSun" w:hAnsiTheme="minorHAnsi" w:cstheme="minorHAnsi"/>
          <w:sz w:val="24"/>
          <w:szCs w:val="24"/>
        </w:rPr>
        <w:t xml:space="preserve"> </w:t>
      </w:r>
      <w:r w:rsidR="009C566B">
        <w:rPr>
          <w:rFonts w:asciiTheme="minorHAnsi" w:eastAsia="SimSun" w:hAnsiTheme="minorHAnsi" w:cstheme="minorHAnsi"/>
          <w:sz w:val="24"/>
          <w:szCs w:val="24"/>
        </w:rPr>
        <w:fldChar w:fldCharType="begin"/>
      </w:r>
      <w:r w:rsidR="00487DBA">
        <w:rPr>
          <w:rFonts w:asciiTheme="minorHAnsi" w:eastAsia="SimSun" w:hAnsiTheme="minorHAnsi" w:cstheme="minorHAnsi"/>
          <w:sz w:val="24"/>
          <w:szCs w:val="24"/>
        </w:rPr>
        <w:instrText xml:space="preserve"> ADDIN EN.CITE &lt;EndNote&gt;&lt;Cite&gt;&lt;Author&gt;Lu&lt;/Author&gt;&lt;Year&gt;2020&lt;/Year&gt;&lt;RecNum&gt;69403&lt;/RecNum&gt;&lt;DisplayText&gt;[40]&lt;/DisplayText&gt;&lt;record&gt;&lt;rec-number&gt;69403&lt;/rec-number&gt;&lt;foreign-keys&gt;&lt;key app="EN" db-id="rtfrtvtp152zwue9evnpfftmzd2rex5ft5de"&gt;69403&lt;/key&gt;&lt;/foreign-keys&gt;&lt;ref-type name="Journal Article"&gt;17&lt;/ref-type&gt;&lt;contributors&gt;&lt;authors&gt;&lt;author&gt;Lu, T.&lt;/author&gt;&lt;author&gt;Yang, Y.&lt;/author&gt;&lt;author&gt;Li, Z.&lt;/author&gt;&lt;author&gt;Lu, S.&lt;/author&gt;&lt;/authors&gt;&lt;/contributors&gt;&lt;auth-address&gt;Department of Shanghai Lung Cancer Center, Shanghai Chest Hospital, Shanghai Jiao Tong University, 241 Huaihai West Road, Shanghai, 200030 People&amp;apos;s Republic of China. GRID: grid.16821.3c. ISNI: 0000 0004 0368 8293&lt;/auth-address&gt;&lt;titles&gt;&lt;title&gt;MicroRNA-214-3p inhibits the stem-like properties of lung squamous cell cancer by targeting YAP1&lt;/title&gt;&lt;secondary-title&gt;Cancer cell international&lt;/secondary-title&gt;&lt;alt-title&gt;Cancer Cell Int&lt;/alt-title&gt;&lt;/titles&gt;&lt;periodical&gt;&lt;full-title&gt;Cancer cell international&lt;/full-title&gt;&lt;abbr-1&gt;Cancer Cell Int&lt;/abbr-1&gt;&lt;/periodical&gt;&lt;alt-periodical&gt;&lt;full-title&gt;Cancer cell international&lt;/full-title&gt;&lt;abbr-1&gt;Cancer Cell Int&lt;/abbr-1&gt;&lt;/alt-periodical&gt;&lt;pages&gt;413&lt;/pages&gt;&lt;volume&gt;20&lt;/volume&gt;&lt;edition&gt;2020/08/31&lt;/edition&gt;&lt;dates&gt;&lt;year&gt;2020&lt;/year&gt;&lt;/dates&gt;&lt;isbn&gt;1475-2867 (Print)&amp;#xD;1475-2867 (Electronic)&amp;#xD;1475-2867 (Linking)&lt;/isbn&gt;&lt;accession-num&gt;32863772&lt;/accession-num&gt;&lt;urls&gt;&lt;related-urls&gt;&lt;url&gt;http://www.ncbi.nlm.nih.gov/pubmed/32863772&lt;/url&gt;&lt;/related-urls&gt;&lt;/urls&gt;&lt;custom2&gt;7450582&lt;/custom2&gt;&lt;electronic-resource-num&gt;10.1186/s12935-020-01506-2&lt;/electronic-resource-num&gt;&lt;language&gt;eng&lt;/language&gt;&lt;/record&gt;&lt;/Cite&gt;&lt;/EndNote&gt;</w:instrText>
      </w:r>
      <w:r w:rsidR="009C566B">
        <w:rPr>
          <w:rFonts w:asciiTheme="minorHAnsi" w:eastAsia="SimSun" w:hAnsiTheme="minorHAnsi" w:cstheme="minorHAnsi"/>
          <w:sz w:val="24"/>
          <w:szCs w:val="24"/>
        </w:rPr>
        <w:fldChar w:fldCharType="separate"/>
      </w:r>
      <w:r w:rsidR="00487DBA">
        <w:rPr>
          <w:rFonts w:asciiTheme="minorHAnsi" w:eastAsia="SimSun" w:hAnsiTheme="minorHAnsi" w:cstheme="minorHAnsi"/>
          <w:noProof/>
          <w:sz w:val="24"/>
          <w:szCs w:val="24"/>
        </w:rPr>
        <w:t>[</w:t>
      </w:r>
      <w:del w:id="118" w:author="Nisa U" w:date="2024-07-24T13:53:00Z" w16du:dateUtc="2024-07-24T11:53:00Z">
        <w:r w:rsidR="00000000" w:rsidDel="00826D5A">
          <w:fldChar w:fldCharType="begin"/>
        </w:r>
        <w:r w:rsidR="00000000" w:rsidDel="00826D5A">
          <w:delInstrText>HYPERLINK \l "_ENREF_40" \o "Lu, 2020 #56948"</w:delInstrText>
        </w:r>
        <w:r w:rsidR="00000000" w:rsidDel="00826D5A">
          <w:fldChar w:fldCharType="separate"/>
        </w:r>
        <w:r w:rsidR="000B03C5" w:rsidDel="00826D5A">
          <w:rPr>
            <w:rFonts w:asciiTheme="minorHAnsi" w:eastAsia="SimSun" w:hAnsiTheme="minorHAnsi" w:cstheme="minorHAnsi"/>
            <w:noProof/>
            <w:sz w:val="24"/>
            <w:szCs w:val="24"/>
          </w:rPr>
          <w:delText>40</w:delText>
        </w:r>
        <w:r w:rsidR="00000000" w:rsidDel="00826D5A">
          <w:rPr>
            <w:rFonts w:asciiTheme="minorHAnsi" w:eastAsia="SimSun" w:hAnsiTheme="minorHAnsi" w:cstheme="minorHAnsi"/>
            <w:noProof/>
            <w:sz w:val="24"/>
            <w:szCs w:val="24"/>
          </w:rPr>
          <w:fldChar w:fldCharType="end"/>
        </w:r>
      </w:del>
      <w:ins w:id="119" w:author="Nisa U" w:date="2024-07-24T13:53:00Z" w16du:dateUtc="2024-07-24T11:53:00Z">
        <w:r w:rsidR="00826D5A">
          <w:fldChar w:fldCharType="begin"/>
        </w:r>
        <w:r w:rsidR="00826D5A">
          <w:instrText>HYPERLINK \l "_ENREF_40" \o "Lu, 2020 #56948"</w:instrText>
        </w:r>
        <w:r w:rsidR="00826D5A">
          <w:fldChar w:fldCharType="separate"/>
        </w:r>
        <w:r w:rsidR="00826D5A">
          <w:rPr>
            <w:rFonts w:asciiTheme="minorHAnsi" w:eastAsia="SimSun" w:hAnsiTheme="minorHAnsi" w:cstheme="minorHAnsi"/>
            <w:noProof/>
            <w:sz w:val="24"/>
            <w:szCs w:val="24"/>
          </w:rPr>
          <w:t>38</w:t>
        </w:r>
        <w:r w:rsidR="00826D5A">
          <w:rPr>
            <w:rFonts w:asciiTheme="minorHAnsi" w:eastAsia="SimSun" w:hAnsiTheme="minorHAnsi" w:cstheme="minorHAnsi"/>
            <w:noProof/>
            <w:sz w:val="24"/>
            <w:szCs w:val="24"/>
          </w:rPr>
          <w:fldChar w:fldCharType="end"/>
        </w:r>
      </w:ins>
      <w:r w:rsidR="00487DBA">
        <w:rPr>
          <w:rFonts w:asciiTheme="minorHAnsi" w:eastAsia="SimSun" w:hAnsiTheme="minorHAnsi" w:cstheme="minorHAnsi"/>
          <w:noProof/>
          <w:sz w:val="24"/>
          <w:szCs w:val="24"/>
        </w:rPr>
        <w:t>]</w:t>
      </w:r>
      <w:r w:rsidR="009C566B">
        <w:rPr>
          <w:rFonts w:asciiTheme="minorHAnsi" w:eastAsia="SimSun" w:hAnsiTheme="minorHAnsi" w:cstheme="minorHAnsi"/>
          <w:sz w:val="24"/>
          <w:szCs w:val="24"/>
        </w:rPr>
        <w:fldChar w:fldCharType="end"/>
      </w:r>
      <w:r w:rsidR="00CD7DF1">
        <w:rPr>
          <w:rFonts w:asciiTheme="minorHAnsi" w:eastAsia="SimSun" w:hAnsiTheme="minorHAnsi" w:cstheme="minorHAnsi"/>
          <w:sz w:val="24"/>
          <w:szCs w:val="24"/>
        </w:rPr>
        <w:t>.</w:t>
      </w:r>
      <w:r w:rsidR="00882253" w:rsidRPr="000C6515">
        <w:rPr>
          <w:rFonts w:asciiTheme="minorHAnsi" w:eastAsia="SimSun" w:hAnsiTheme="minorHAnsi" w:cstheme="minorHAnsi"/>
          <w:sz w:val="24"/>
          <w:szCs w:val="24"/>
        </w:rPr>
        <w:t xml:space="preserve"> Indeed, Penna et. al describe </w:t>
      </w:r>
      <w:r w:rsidR="0077440A" w:rsidRPr="000C6515">
        <w:rPr>
          <w:rFonts w:asciiTheme="minorHAnsi" w:eastAsia="SimSun" w:hAnsiTheme="minorHAnsi" w:cstheme="minorHAnsi"/>
          <w:sz w:val="24"/>
          <w:szCs w:val="24"/>
        </w:rPr>
        <w:t xml:space="preserve">the </w:t>
      </w:r>
      <w:r w:rsidR="00882253" w:rsidRPr="000C6515">
        <w:rPr>
          <w:rFonts w:asciiTheme="minorHAnsi" w:eastAsia="SimSun" w:hAnsiTheme="minorHAnsi" w:cstheme="minorHAnsi"/>
          <w:sz w:val="24"/>
          <w:szCs w:val="24"/>
        </w:rPr>
        <w:t xml:space="preserve">ambivalent character of miR-214-3p in various tumor entities </w:t>
      </w:r>
      <w:r w:rsidR="00081941">
        <w:rPr>
          <w:rFonts w:asciiTheme="minorHAnsi" w:eastAsia="SimSun" w:hAnsiTheme="minorHAnsi" w:cstheme="minorHAnsi"/>
          <w:sz w:val="24"/>
          <w:szCs w:val="24"/>
        </w:rPr>
        <w:fldChar w:fldCharType="begin">
          <w:fldData xml:space="preserve">PEVuZE5vdGU+PENpdGU+PEF1dGhvcj5QZW5uYTwvQXV0aG9yPjxZZWFyPjIwMTU8L1llYXI+PFJl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</w:fldData>
        </w:fldChar>
      </w:r>
      <w:r w:rsidR="00487DBA">
        <w:rPr>
          <w:rFonts w:asciiTheme="minorHAnsi" w:eastAsia="SimSun" w:hAnsiTheme="minorHAnsi" w:cstheme="minorHAnsi"/>
          <w:sz w:val="24"/>
          <w:szCs w:val="24"/>
        </w:rPr>
        <w:instrText xml:space="preserve"> ADDIN EN.CITE </w:instrText>
      </w:r>
      <w:r w:rsidR="00487DBA">
        <w:rPr>
          <w:rFonts w:asciiTheme="minorHAnsi" w:eastAsia="SimSun" w:hAnsiTheme="minorHAnsi" w:cstheme="minorHAnsi"/>
          <w:sz w:val="24"/>
          <w:szCs w:val="24"/>
        </w:rPr>
        <w:fldChar w:fldCharType="begin">
          <w:fldData xml:space="preserve">PEVuZE5vdGU+PENpdGU+PEF1dGhvcj5QZW5uYTwvQXV0aG9yPjxZZWFyPjIwMTU8L1llYXI+PFJl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</w:fldData>
        </w:fldChar>
      </w:r>
      <w:r w:rsidR="00487DBA">
        <w:rPr>
          <w:rFonts w:asciiTheme="minorHAnsi" w:eastAsia="SimSun" w:hAnsiTheme="minorHAnsi" w:cstheme="minorHAnsi"/>
          <w:sz w:val="24"/>
          <w:szCs w:val="24"/>
        </w:rPr>
        <w:instrText xml:space="preserve"> ADDIN EN.CITE.DATA </w:instrText>
      </w:r>
      <w:r w:rsidR="00487DBA">
        <w:rPr>
          <w:rFonts w:asciiTheme="minorHAnsi" w:eastAsia="SimSun" w:hAnsiTheme="minorHAnsi" w:cstheme="minorHAnsi"/>
          <w:sz w:val="24"/>
          <w:szCs w:val="24"/>
        </w:rPr>
      </w:r>
      <w:r w:rsidR="00487DBA">
        <w:rPr>
          <w:rFonts w:asciiTheme="minorHAnsi" w:eastAsia="SimSun" w:hAnsiTheme="minorHAnsi" w:cstheme="minorHAnsi"/>
          <w:sz w:val="24"/>
          <w:szCs w:val="24"/>
        </w:rPr>
        <w:fldChar w:fldCharType="end"/>
      </w:r>
      <w:r w:rsidR="00081941">
        <w:rPr>
          <w:rFonts w:asciiTheme="minorHAnsi" w:eastAsia="SimSun" w:hAnsiTheme="minorHAnsi" w:cstheme="minorHAnsi"/>
          <w:sz w:val="24"/>
          <w:szCs w:val="24"/>
        </w:rPr>
      </w:r>
      <w:r w:rsidR="00081941">
        <w:rPr>
          <w:rFonts w:asciiTheme="minorHAnsi" w:eastAsia="SimSun" w:hAnsiTheme="minorHAnsi" w:cstheme="minorHAnsi"/>
          <w:sz w:val="24"/>
          <w:szCs w:val="24"/>
        </w:rPr>
        <w:fldChar w:fldCharType="separate"/>
      </w:r>
      <w:r w:rsidR="00487DBA">
        <w:rPr>
          <w:rFonts w:asciiTheme="minorHAnsi" w:eastAsia="SimSun" w:hAnsiTheme="minorHAnsi" w:cstheme="minorHAnsi"/>
          <w:noProof/>
          <w:sz w:val="24"/>
          <w:szCs w:val="24"/>
        </w:rPr>
        <w:t>[</w:t>
      </w:r>
      <w:del w:id="120" w:author="Nisa U" w:date="2024-07-24T13:53:00Z" w16du:dateUtc="2024-07-24T11:53:00Z">
        <w:r w:rsidR="00000000" w:rsidDel="00826D5A">
          <w:fldChar w:fldCharType="begin"/>
        </w:r>
        <w:r w:rsidR="00000000" w:rsidDel="00826D5A">
          <w:delInstrText>HYPERLINK \l "_ENREF_41" \o "Penna, 2015 #56949"</w:delInstrText>
        </w:r>
        <w:r w:rsidR="00000000" w:rsidDel="00826D5A">
          <w:fldChar w:fldCharType="separate"/>
        </w:r>
        <w:r w:rsidR="000B03C5" w:rsidDel="00826D5A">
          <w:rPr>
            <w:rFonts w:asciiTheme="minorHAnsi" w:eastAsia="SimSun" w:hAnsiTheme="minorHAnsi" w:cstheme="minorHAnsi"/>
            <w:noProof/>
            <w:sz w:val="24"/>
            <w:szCs w:val="24"/>
          </w:rPr>
          <w:delText>41</w:delText>
        </w:r>
        <w:r w:rsidR="00000000" w:rsidDel="00826D5A">
          <w:rPr>
            <w:rFonts w:asciiTheme="minorHAnsi" w:eastAsia="SimSun" w:hAnsiTheme="minorHAnsi" w:cstheme="minorHAnsi"/>
            <w:noProof/>
            <w:sz w:val="24"/>
            <w:szCs w:val="24"/>
          </w:rPr>
          <w:fldChar w:fldCharType="end"/>
        </w:r>
      </w:del>
      <w:ins w:id="121" w:author="Nisa U" w:date="2024-07-24T13:53:00Z" w16du:dateUtc="2024-07-24T11:53:00Z">
        <w:r w:rsidR="00826D5A">
          <w:fldChar w:fldCharType="begin"/>
        </w:r>
        <w:r w:rsidR="00826D5A">
          <w:instrText>HYPERLINK \l "_ENREF_41" \o "Penna, 2015 #56949"</w:instrText>
        </w:r>
        <w:r w:rsidR="00826D5A">
          <w:fldChar w:fldCharType="separate"/>
        </w:r>
        <w:r w:rsidR="00826D5A">
          <w:rPr>
            <w:rFonts w:asciiTheme="minorHAnsi" w:eastAsia="SimSun" w:hAnsiTheme="minorHAnsi" w:cstheme="minorHAnsi"/>
            <w:noProof/>
            <w:sz w:val="24"/>
            <w:szCs w:val="24"/>
          </w:rPr>
          <w:t>38</w:t>
        </w:r>
        <w:r w:rsidR="00826D5A">
          <w:rPr>
            <w:rFonts w:asciiTheme="minorHAnsi" w:eastAsia="SimSun" w:hAnsiTheme="minorHAnsi" w:cstheme="minorHAnsi"/>
            <w:noProof/>
            <w:sz w:val="24"/>
            <w:szCs w:val="24"/>
          </w:rPr>
          <w:fldChar w:fldCharType="end"/>
        </w:r>
      </w:ins>
      <w:r w:rsidR="00487DBA">
        <w:rPr>
          <w:rFonts w:asciiTheme="minorHAnsi" w:eastAsia="SimSun" w:hAnsiTheme="minorHAnsi" w:cstheme="minorHAnsi"/>
          <w:noProof/>
          <w:sz w:val="24"/>
          <w:szCs w:val="24"/>
        </w:rPr>
        <w:t>]</w:t>
      </w:r>
      <w:r w:rsidR="00081941">
        <w:rPr>
          <w:rFonts w:asciiTheme="minorHAnsi" w:eastAsia="SimSun" w:hAnsiTheme="minorHAnsi" w:cstheme="minorHAnsi"/>
          <w:sz w:val="24"/>
          <w:szCs w:val="24"/>
        </w:rPr>
        <w:fldChar w:fldCharType="end"/>
      </w:r>
      <w:r w:rsidR="00081941">
        <w:rPr>
          <w:rFonts w:asciiTheme="minorHAnsi" w:eastAsia="SimSun" w:hAnsiTheme="minorHAnsi" w:cstheme="minorHAnsi"/>
          <w:sz w:val="24"/>
          <w:szCs w:val="24"/>
        </w:rPr>
        <w:t>.</w:t>
      </w:r>
      <w:r w:rsidR="00CD7DF1">
        <w:rPr>
          <w:rFonts w:asciiTheme="minorHAnsi" w:eastAsia="SimSun" w:hAnsiTheme="minorHAnsi" w:cstheme="minorHAnsi"/>
          <w:sz w:val="24"/>
          <w:szCs w:val="24"/>
        </w:rPr>
        <w:t xml:space="preserve"> </w:t>
      </w:r>
      <w:r w:rsidR="00882253" w:rsidRPr="000C6515">
        <w:rPr>
          <w:rFonts w:asciiTheme="minorHAnsi" w:eastAsia="SimSun" w:hAnsiTheme="minorHAnsi" w:cstheme="minorHAnsi"/>
          <w:sz w:val="24"/>
          <w:szCs w:val="24"/>
        </w:rPr>
        <w:t>There is scarce data for miR-197-3p which correlated with therapy failure in our study</w:t>
      </w:r>
      <w:r w:rsidR="00D53D8D" w:rsidRPr="000C6515">
        <w:rPr>
          <w:rFonts w:asciiTheme="minorHAnsi" w:eastAsia="SimSun" w:hAnsiTheme="minorHAnsi" w:cstheme="minorHAnsi"/>
          <w:sz w:val="24"/>
          <w:szCs w:val="24"/>
        </w:rPr>
        <w:t>, though</w:t>
      </w:r>
      <w:r w:rsidR="00882253" w:rsidRPr="000C6515">
        <w:rPr>
          <w:rFonts w:asciiTheme="minorHAnsi" w:eastAsia="SimSun" w:hAnsiTheme="minorHAnsi" w:cstheme="minorHAnsi"/>
          <w:sz w:val="24"/>
          <w:szCs w:val="24"/>
        </w:rPr>
        <w:t xml:space="preserve"> it has been described that miR-197-3p promotes metastasis in hepatocellular carcinoma by activating </w:t>
      </w:r>
      <w:proofErr w:type="spellStart"/>
      <w:r w:rsidR="00882253" w:rsidRPr="000C6515">
        <w:rPr>
          <w:rFonts w:asciiTheme="minorHAnsi" w:eastAsia="SimSun" w:hAnsiTheme="minorHAnsi" w:cstheme="minorHAnsi"/>
          <w:sz w:val="24"/>
          <w:szCs w:val="24"/>
        </w:rPr>
        <w:t>Wnt</w:t>
      </w:r>
      <w:proofErr w:type="spellEnd"/>
      <w:r w:rsidR="00882253" w:rsidRPr="000C6515">
        <w:rPr>
          <w:rFonts w:asciiTheme="minorHAnsi" w:eastAsia="SimSun" w:hAnsiTheme="minorHAnsi" w:cstheme="minorHAnsi"/>
          <w:sz w:val="24"/>
          <w:szCs w:val="24"/>
        </w:rPr>
        <w:t>/β-Catenin Signaling</w:t>
      </w:r>
      <w:r w:rsidR="004114D9">
        <w:rPr>
          <w:rFonts w:asciiTheme="minorHAnsi" w:eastAsia="SimSun" w:hAnsiTheme="minorHAnsi" w:cstheme="minorHAnsi"/>
          <w:sz w:val="24"/>
          <w:szCs w:val="24"/>
        </w:rPr>
        <w:t xml:space="preserve"> </w:t>
      </w:r>
      <w:r w:rsidR="004114D9">
        <w:rPr>
          <w:rFonts w:asciiTheme="minorHAnsi" w:eastAsia="SimSun" w:hAnsiTheme="minorHAnsi" w:cstheme="minorHAnsi"/>
          <w:sz w:val="24"/>
          <w:szCs w:val="24"/>
        </w:rPr>
        <w:fldChar w:fldCharType="begin">
          <w:fldData xml:space="preserve">PEVuZE5vdGU+PENpdGU+PEF1dGhvcj5IdTwvQXV0aG9yPjxZZWFyPjIwMTg8L1llYXI+PFJlY051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=
</w:fldData>
        </w:fldChar>
      </w:r>
      <w:r w:rsidR="00487DBA">
        <w:rPr>
          <w:rFonts w:asciiTheme="minorHAnsi" w:eastAsia="SimSun" w:hAnsiTheme="minorHAnsi" w:cstheme="minorHAnsi"/>
          <w:sz w:val="24"/>
          <w:szCs w:val="24"/>
        </w:rPr>
        <w:instrText xml:space="preserve"> ADDIN EN.CITE </w:instrText>
      </w:r>
      <w:r w:rsidR="00487DBA">
        <w:rPr>
          <w:rFonts w:asciiTheme="minorHAnsi" w:eastAsia="SimSun" w:hAnsiTheme="minorHAnsi" w:cstheme="minorHAnsi"/>
          <w:sz w:val="24"/>
          <w:szCs w:val="24"/>
        </w:rPr>
        <w:fldChar w:fldCharType="begin">
          <w:fldData xml:space="preserve">PEVuZE5vdGU+PENpdGU+PEF1dGhvcj5IdTwvQXV0aG9yPjxZZWFyPjIwMTg8L1llYXI+PFJlY051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=
</w:fldData>
        </w:fldChar>
      </w:r>
      <w:r w:rsidR="00487DBA">
        <w:rPr>
          <w:rFonts w:asciiTheme="minorHAnsi" w:eastAsia="SimSun" w:hAnsiTheme="minorHAnsi" w:cstheme="minorHAnsi"/>
          <w:sz w:val="24"/>
          <w:szCs w:val="24"/>
        </w:rPr>
        <w:instrText xml:space="preserve"> ADDIN EN.CITE.DATA </w:instrText>
      </w:r>
      <w:r w:rsidR="00487DBA">
        <w:rPr>
          <w:rFonts w:asciiTheme="minorHAnsi" w:eastAsia="SimSun" w:hAnsiTheme="minorHAnsi" w:cstheme="minorHAnsi"/>
          <w:sz w:val="24"/>
          <w:szCs w:val="24"/>
        </w:rPr>
      </w:r>
      <w:r w:rsidR="00487DBA">
        <w:rPr>
          <w:rFonts w:asciiTheme="minorHAnsi" w:eastAsia="SimSun" w:hAnsiTheme="minorHAnsi" w:cstheme="minorHAnsi"/>
          <w:sz w:val="24"/>
          <w:szCs w:val="24"/>
        </w:rPr>
        <w:fldChar w:fldCharType="end"/>
      </w:r>
      <w:r w:rsidR="004114D9">
        <w:rPr>
          <w:rFonts w:asciiTheme="minorHAnsi" w:eastAsia="SimSun" w:hAnsiTheme="minorHAnsi" w:cstheme="minorHAnsi"/>
          <w:sz w:val="24"/>
          <w:szCs w:val="24"/>
        </w:rPr>
      </w:r>
      <w:r w:rsidR="004114D9">
        <w:rPr>
          <w:rFonts w:asciiTheme="minorHAnsi" w:eastAsia="SimSun" w:hAnsiTheme="minorHAnsi" w:cstheme="minorHAnsi"/>
          <w:sz w:val="24"/>
          <w:szCs w:val="24"/>
        </w:rPr>
        <w:fldChar w:fldCharType="separate"/>
      </w:r>
      <w:r w:rsidR="00487DBA">
        <w:rPr>
          <w:rFonts w:asciiTheme="minorHAnsi" w:eastAsia="SimSun" w:hAnsiTheme="minorHAnsi" w:cstheme="minorHAnsi"/>
          <w:noProof/>
          <w:sz w:val="24"/>
          <w:szCs w:val="24"/>
        </w:rPr>
        <w:t>[</w:t>
      </w:r>
      <w:del w:id="122" w:author="Nisa U" w:date="2024-07-24T13:53:00Z" w16du:dateUtc="2024-07-24T11:53:00Z">
        <w:r w:rsidR="00000000" w:rsidDel="00826D5A">
          <w:fldChar w:fldCharType="begin"/>
        </w:r>
        <w:r w:rsidR="00000000" w:rsidDel="00826D5A">
          <w:delInstrText>HYPERLINK \l "_ENREF_42" \o "Hu, 2018 #56950"</w:delInstrText>
        </w:r>
        <w:r w:rsidR="00000000" w:rsidDel="00826D5A">
          <w:fldChar w:fldCharType="separate"/>
        </w:r>
        <w:r w:rsidR="000B03C5" w:rsidDel="00826D5A">
          <w:rPr>
            <w:rFonts w:asciiTheme="minorHAnsi" w:eastAsia="SimSun" w:hAnsiTheme="minorHAnsi" w:cstheme="minorHAnsi"/>
            <w:noProof/>
            <w:sz w:val="24"/>
            <w:szCs w:val="24"/>
          </w:rPr>
          <w:delText>42</w:delText>
        </w:r>
        <w:r w:rsidR="00000000" w:rsidDel="00826D5A">
          <w:rPr>
            <w:rFonts w:asciiTheme="minorHAnsi" w:eastAsia="SimSun" w:hAnsiTheme="minorHAnsi" w:cstheme="minorHAnsi"/>
            <w:noProof/>
            <w:sz w:val="24"/>
            <w:szCs w:val="24"/>
          </w:rPr>
          <w:fldChar w:fldCharType="end"/>
        </w:r>
      </w:del>
      <w:ins w:id="123" w:author="Nisa U" w:date="2024-07-24T13:53:00Z" w16du:dateUtc="2024-07-24T11:53:00Z">
        <w:r w:rsidR="00826D5A">
          <w:fldChar w:fldCharType="begin"/>
        </w:r>
        <w:r w:rsidR="00826D5A">
          <w:instrText>HYPERLINK \l "_ENREF_42" \o "Hu, 2018 #56950"</w:instrText>
        </w:r>
        <w:r w:rsidR="00826D5A">
          <w:fldChar w:fldCharType="separate"/>
        </w:r>
        <w:r w:rsidR="00826D5A">
          <w:rPr>
            <w:rFonts w:asciiTheme="minorHAnsi" w:eastAsia="SimSun" w:hAnsiTheme="minorHAnsi" w:cstheme="minorHAnsi"/>
            <w:noProof/>
            <w:sz w:val="24"/>
            <w:szCs w:val="24"/>
          </w:rPr>
          <w:t>39</w:t>
        </w:r>
        <w:r w:rsidR="00826D5A">
          <w:rPr>
            <w:rFonts w:asciiTheme="minorHAnsi" w:eastAsia="SimSun" w:hAnsiTheme="minorHAnsi" w:cstheme="minorHAnsi"/>
            <w:noProof/>
            <w:sz w:val="24"/>
            <w:szCs w:val="24"/>
          </w:rPr>
          <w:fldChar w:fldCharType="end"/>
        </w:r>
      </w:ins>
      <w:r w:rsidR="00487DBA">
        <w:rPr>
          <w:rFonts w:asciiTheme="minorHAnsi" w:eastAsia="SimSun" w:hAnsiTheme="minorHAnsi" w:cstheme="minorHAnsi"/>
          <w:noProof/>
          <w:sz w:val="24"/>
          <w:szCs w:val="24"/>
        </w:rPr>
        <w:t>]</w:t>
      </w:r>
      <w:r w:rsidR="004114D9">
        <w:rPr>
          <w:rFonts w:asciiTheme="minorHAnsi" w:eastAsia="SimSun" w:hAnsiTheme="minorHAnsi" w:cstheme="minorHAnsi"/>
          <w:sz w:val="24"/>
          <w:szCs w:val="24"/>
        </w:rPr>
        <w:fldChar w:fldCharType="end"/>
      </w:r>
      <w:r w:rsidR="00882253" w:rsidRPr="000C6515">
        <w:rPr>
          <w:rFonts w:asciiTheme="minorHAnsi" w:eastAsia="SimSun" w:hAnsiTheme="minorHAnsi" w:cstheme="minorHAnsi"/>
          <w:sz w:val="24"/>
          <w:szCs w:val="24"/>
        </w:rPr>
        <w:t xml:space="preserve">. </w:t>
      </w:r>
      <w:ins w:id="124" w:author="Nisa U" w:date="2024-07-24T13:39:00Z">
        <w:r w:rsidR="00AD7D96" w:rsidRPr="00AD7D96">
          <w:rPr>
            <w:rFonts w:asciiTheme="minorHAnsi" w:eastAsia="SimSun" w:hAnsiTheme="minorHAnsi" w:cstheme="minorHAnsi"/>
            <w:sz w:val="24"/>
            <w:szCs w:val="24"/>
          </w:rPr>
          <w:t xml:space="preserve">Recently, </w:t>
        </w:r>
        <w:proofErr w:type="spellStart"/>
        <w:r w:rsidR="00AD7D96" w:rsidRPr="00AD7D96">
          <w:rPr>
            <w:rFonts w:asciiTheme="minorHAnsi" w:eastAsia="SimSun" w:hAnsiTheme="minorHAnsi" w:cstheme="minorHAnsi"/>
            <w:sz w:val="24"/>
            <w:szCs w:val="24"/>
          </w:rPr>
          <w:t>Kobessi</w:t>
        </w:r>
        <w:proofErr w:type="spellEnd"/>
        <w:r w:rsidR="00AD7D96" w:rsidRPr="00AD7D96">
          <w:rPr>
            <w:rFonts w:asciiTheme="minorHAnsi" w:eastAsia="SimSun" w:hAnsiTheme="minorHAnsi" w:cstheme="minorHAnsi"/>
            <w:sz w:val="24"/>
            <w:szCs w:val="24"/>
          </w:rPr>
          <w:t xml:space="preserve"> et al., and Dong, et al. published summaries about the role of miRNAs in immunotherapy and in, e.g., relapse free survival of ICI-treated melanoma patients </w:t>
        </w:r>
        <w:r w:rsidR="00AD7D96" w:rsidRPr="00AD7D96">
          <w:rPr>
            <w:rFonts w:asciiTheme="minorHAnsi" w:eastAsia="SimSun" w:hAnsiTheme="minorHAnsi" w:cstheme="minorHAnsi"/>
            <w:sz w:val="24"/>
            <w:szCs w:val="24"/>
          </w:rPr>
          <w:fldChar w:fldCharType="begin">
            <w:fldData xml:space="preserve">PEVuZE5vdGU+PENpdGU+PEF1dGhvcj5Lb2JlaXNzaTwvQXV0aG9yPjxZZWFyPjIwMjM8L1llYXI+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</w:fldData>
          </w:fldChar>
        </w:r>
        <w:r w:rsidR="00AD7D96" w:rsidRPr="00AD7D96">
          <w:rPr>
            <w:rFonts w:asciiTheme="minorHAnsi" w:eastAsia="SimSun" w:hAnsiTheme="minorHAnsi" w:cstheme="minorHAnsi"/>
            <w:sz w:val="24"/>
            <w:szCs w:val="24"/>
          </w:rPr>
          <w:instrText xml:space="preserve"> ADDIN EN.CITE </w:instrText>
        </w:r>
        <w:r w:rsidR="00AD7D96" w:rsidRPr="00AD7D96">
          <w:rPr>
            <w:rFonts w:asciiTheme="minorHAnsi" w:eastAsia="SimSun" w:hAnsiTheme="minorHAnsi" w:cstheme="minorHAnsi"/>
            <w:sz w:val="24"/>
            <w:szCs w:val="24"/>
          </w:rPr>
          <w:fldChar w:fldCharType="begin">
            <w:fldData xml:space="preserve">PEVuZE5vdGU+PENpdGU+PEF1dGhvcj5Lb2JlaXNzaTwvQXV0aG9yPjxZZWFyPjIwMjM8L1llYXI+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</w:fldData>
          </w:fldChar>
        </w:r>
        <w:r w:rsidR="00AD7D96" w:rsidRPr="00AD7D96">
          <w:rPr>
            <w:rFonts w:asciiTheme="minorHAnsi" w:eastAsia="SimSun" w:hAnsiTheme="minorHAnsi" w:cstheme="minorHAnsi"/>
            <w:sz w:val="24"/>
            <w:szCs w:val="24"/>
          </w:rPr>
          <w:instrText xml:space="preserve"> ADDIN EN.CITE.DATA </w:instrText>
        </w:r>
        <w:r w:rsidR="00AD7D96" w:rsidRPr="00AD7D96">
          <w:rPr>
            <w:rFonts w:asciiTheme="minorHAnsi" w:eastAsia="SimSun" w:hAnsiTheme="minorHAnsi" w:cstheme="minorHAnsi"/>
            <w:sz w:val="24"/>
            <w:szCs w:val="24"/>
          </w:rPr>
        </w:r>
      </w:ins>
      <w:ins w:id="125" w:author="Nisa U" w:date="2024-07-24T13:39:00Z" w16du:dateUtc="2024-07-24T11:39:00Z">
        <w:r w:rsidR="00AD7D96" w:rsidRPr="00AD7D96">
          <w:rPr>
            <w:rFonts w:asciiTheme="minorHAnsi" w:eastAsia="SimSun" w:hAnsiTheme="minorHAnsi" w:cstheme="minorHAnsi"/>
            <w:sz w:val="24"/>
            <w:szCs w:val="24"/>
          </w:rPr>
          <w:fldChar w:fldCharType="end"/>
        </w:r>
      </w:ins>
      <w:ins w:id="126" w:author="Nisa U" w:date="2024-07-24T13:39:00Z">
        <w:r w:rsidR="00AD7D96" w:rsidRPr="00AD7D96">
          <w:rPr>
            <w:rFonts w:asciiTheme="minorHAnsi" w:eastAsia="SimSun" w:hAnsiTheme="minorHAnsi" w:cstheme="minorHAnsi"/>
            <w:sz w:val="24"/>
            <w:szCs w:val="24"/>
          </w:rPr>
        </w:r>
        <w:r w:rsidR="00AD7D96" w:rsidRPr="00AD7D96">
          <w:rPr>
            <w:rFonts w:asciiTheme="minorHAnsi" w:eastAsia="SimSun" w:hAnsiTheme="minorHAnsi" w:cstheme="minorHAnsi"/>
            <w:sz w:val="24"/>
            <w:szCs w:val="24"/>
          </w:rPr>
          <w:fldChar w:fldCharType="separate"/>
        </w:r>
        <w:r w:rsidR="00AD7D96" w:rsidRPr="00AD7D96">
          <w:rPr>
            <w:rFonts w:asciiTheme="minorHAnsi" w:eastAsia="SimSun" w:hAnsiTheme="minorHAnsi" w:cstheme="minorHAnsi"/>
            <w:sz w:val="24"/>
            <w:szCs w:val="24"/>
          </w:rPr>
          <w:t>[</w:t>
        </w:r>
        <w:r w:rsidR="00AD7D96" w:rsidRPr="00AD7D96">
          <w:rPr>
            <w:rFonts w:asciiTheme="minorHAnsi" w:eastAsia="SimSun" w:hAnsiTheme="minorHAnsi" w:cstheme="minorHAnsi"/>
            <w:sz w:val="24"/>
            <w:szCs w:val="24"/>
          </w:rPr>
          <w:fldChar w:fldCharType="begin"/>
        </w:r>
        <w:r w:rsidR="00AD7D96" w:rsidRPr="00AD7D96">
          <w:rPr>
            <w:rFonts w:asciiTheme="minorHAnsi" w:eastAsia="SimSun" w:hAnsiTheme="minorHAnsi" w:cstheme="minorHAnsi"/>
            <w:sz w:val="24"/>
            <w:szCs w:val="24"/>
          </w:rPr>
          <w:instrText>HYPERLINK \l "_ENREF_40" \o "Kobeissi, 2023 #73795"</w:instrText>
        </w:r>
        <w:r w:rsidR="00AD7D96" w:rsidRPr="00AD7D96">
          <w:rPr>
            <w:rFonts w:asciiTheme="minorHAnsi" w:eastAsia="SimSun" w:hAnsiTheme="minorHAnsi" w:cstheme="minorHAnsi"/>
            <w:sz w:val="24"/>
            <w:szCs w:val="24"/>
          </w:rPr>
        </w:r>
        <w:r w:rsidR="00AD7D96" w:rsidRPr="00AD7D96">
          <w:rPr>
            <w:rFonts w:asciiTheme="minorHAnsi" w:eastAsia="SimSun" w:hAnsiTheme="minorHAnsi" w:cstheme="minorHAnsi"/>
            <w:sz w:val="24"/>
            <w:szCs w:val="24"/>
          </w:rPr>
          <w:fldChar w:fldCharType="separate"/>
        </w:r>
        <w:r w:rsidR="00AD7D96" w:rsidRPr="00AD7D96">
          <w:rPr>
            <w:rStyle w:val="Hyperlink"/>
            <w:rFonts w:asciiTheme="minorHAnsi" w:eastAsia="SimSun" w:hAnsiTheme="minorHAnsi" w:cstheme="minorHAnsi"/>
            <w:sz w:val="24"/>
            <w:szCs w:val="24"/>
          </w:rPr>
          <w:t>40</w:t>
        </w:r>
      </w:ins>
      <w:ins w:id="127" w:author="Nisa U" w:date="2024-07-24T13:39:00Z" w16du:dateUtc="2024-07-24T11:39:00Z">
        <w:r w:rsidR="00AD7D96" w:rsidRPr="00AD7D96">
          <w:rPr>
            <w:rFonts w:asciiTheme="minorHAnsi" w:eastAsia="SimSun" w:hAnsiTheme="minorHAnsi" w:cstheme="minorHAnsi"/>
            <w:sz w:val="24"/>
            <w:szCs w:val="24"/>
          </w:rPr>
          <w:fldChar w:fldCharType="end"/>
        </w:r>
      </w:ins>
      <w:ins w:id="128" w:author="Nisa U" w:date="2024-07-24T13:39:00Z">
        <w:r w:rsidR="00AD7D96" w:rsidRPr="00AD7D96">
          <w:rPr>
            <w:rFonts w:asciiTheme="minorHAnsi" w:eastAsia="SimSun" w:hAnsiTheme="minorHAnsi" w:cstheme="minorHAnsi"/>
            <w:sz w:val="24"/>
            <w:szCs w:val="24"/>
          </w:rPr>
          <w:t xml:space="preserve">, </w:t>
        </w:r>
        <w:r w:rsidR="00AD7D96" w:rsidRPr="00AD7D96">
          <w:rPr>
            <w:rFonts w:asciiTheme="minorHAnsi" w:eastAsia="SimSun" w:hAnsiTheme="minorHAnsi" w:cstheme="minorHAnsi"/>
            <w:sz w:val="24"/>
            <w:szCs w:val="24"/>
          </w:rPr>
          <w:fldChar w:fldCharType="begin"/>
        </w:r>
        <w:r w:rsidR="00AD7D96" w:rsidRPr="00AD7D96">
          <w:rPr>
            <w:rFonts w:asciiTheme="minorHAnsi" w:eastAsia="SimSun" w:hAnsiTheme="minorHAnsi" w:cstheme="minorHAnsi"/>
            <w:sz w:val="24"/>
            <w:szCs w:val="24"/>
          </w:rPr>
          <w:instrText>HYPERLINK \l "_ENREF_41" \o "Dong, 2022 #73809"</w:instrText>
        </w:r>
        <w:r w:rsidR="00AD7D96" w:rsidRPr="00AD7D96">
          <w:rPr>
            <w:rFonts w:asciiTheme="minorHAnsi" w:eastAsia="SimSun" w:hAnsiTheme="minorHAnsi" w:cstheme="minorHAnsi"/>
            <w:sz w:val="24"/>
            <w:szCs w:val="24"/>
          </w:rPr>
        </w:r>
        <w:r w:rsidR="00AD7D96" w:rsidRPr="00AD7D96">
          <w:rPr>
            <w:rFonts w:asciiTheme="minorHAnsi" w:eastAsia="SimSun" w:hAnsiTheme="minorHAnsi" w:cstheme="minorHAnsi"/>
            <w:sz w:val="24"/>
            <w:szCs w:val="24"/>
          </w:rPr>
          <w:fldChar w:fldCharType="separate"/>
        </w:r>
        <w:r w:rsidR="00AD7D96" w:rsidRPr="00AD7D96">
          <w:rPr>
            <w:rStyle w:val="Hyperlink"/>
            <w:rFonts w:asciiTheme="minorHAnsi" w:eastAsia="SimSun" w:hAnsiTheme="minorHAnsi" w:cstheme="minorHAnsi"/>
            <w:sz w:val="24"/>
            <w:szCs w:val="24"/>
          </w:rPr>
          <w:t>41</w:t>
        </w:r>
      </w:ins>
      <w:ins w:id="129" w:author="Nisa U" w:date="2024-07-24T13:39:00Z" w16du:dateUtc="2024-07-24T11:39:00Z">
        <w:r w:rsidR="00AD7D96" w:rsidRPr="00AD7D96">
          <w:rPr>
            <w:rFonts w:asciiTheme="minorHAnsi" w:eastAsia="SimSun" w:hAnsiTheme="minorHAnsi" w:cstheme="minorHAnsi"/>
            <w:sz w:val="24"/>
            <w:szCs w:val="24"/>
          </w:rPr>
          <w:fldChar w:fldCharType="end"/>
        </w:r>
      </w:ins>
      <w:ins w:id="130" w:author="Nisa U" w:date="2024-07-24T13:39:00Z">
        <w:r w:rsidR="00AD7D96" w:rsidRPr="00AD7D96">
          <w:rPr>
            <w:rFonts w:asciiTheme="minorHAnsi" w:eastAsia="SimSun" w:hAnsiTheme="minorHAnsi" w:cstheme="minorHAnsi"/>
            <w:sz w:val="24"/>
            <w:szCs w:val="24"/>
          </w:rPr>
          <w:t>]</w:t>
        </w:r>
      </w:ins>
      <w:ins w:id="131" w:author="Nisa U" w:date="2024-07-24T13:39:00Z" w16du:dateUtc="2024-07-24T11:39:00Z">
        <w:r w:rsidR="00AD7D96" w:rsidRPr="00AD7D96">
          <w:rPr>
            <w:rFonts w:asciiTheme="minorHAnsi" w:eastAsia="SimSun" w:hAnsiTheme="minorHAnsi" w:cstheme="minorHAnsi"/>
            <w:sz w:val="24"/>
            <w:szCs w:val="24"/>
          </w:rPr>
          <w:fldChar w:fldCharType="end"/>
        </w:r>
      </w:ins>
      <w:ins w:id="132" w:author="Nisa U" w:date="2024-07-24T13:39:00Z">
        <w:r w:rsidR="00AD7D96" w:rsidRPr="00AD7D96">
          <w:rPr>
            <w:rFonts w:asciiTheme="minorHAnsi" w:eastAsia="SimSun" w:hAnsiTheme="minorHAnsi" w:cstheme="minorHAnsi"/>
            <w:sz w:val="24"/>
            <w:szCs w:val="24"/>
          </w:rPr>
          <w:t xml:space="preserve">. However, their miRNA lists (as well as lists in [23, 27-29] didn’t include our </w:t>
        </w:r>
        <w:proofErr w:type="gramStart"/>
        <w:r w:rsidR="00AD7D96" w:rsidRPr="00AD7D96">
          <w:rPr>
            <w:rFonts w:asciiTheme="minorHAnsi" w:eastAsia="SimSun" w:hAnsiTheme="minorHAnsi" w:cstheme="minorHAnsi"/>
            <w:sz w:val="24"/>
            <w:szCs w:val="24"/>
          </w:rPr>
          <w:t>5 miRNA</w:t>
        </w:r>
        <w:proofErr w:type="gramEnd"/>
        <w:r w:rsidR="00AD7D96" w:rsidRPr="00AD7D96">
          <w:rPr>
            <w:rFonts w:asciiTheme="minorHAnsi" w:eastAsia="SimSun" w:hAnsiTheme="minorHAnsi" w:cstheme="minorHAnsi"/>
            <w:sz w:val="24"/>
            <w:szCs w:val="24"/>
          </w:rPr>
          <w:t xml:space="preserve"> signature, described in our investigation, possibly due to methodological differences.</w:t>
        </w:r>
      </w:ins>
    </w:p>
    <w:p w14:paraId="491F6472" w14:textId="0FD9F2BC" w:rsidR="00EA6C01" w:rsidRDefault="005C39F1" w:rsidP="00DB6999">
      <w:pPr>
        <w:pStyle w:val="MDPI71References"/>
        <w:numPr>
          <w:ilvl w:val="0"/>
          <w:numId w:val="0"/>
        </w:numPr>
        <w:spacing w:after="160"/>
        <w:rPr>
          <w:rFonts w:asciiTheme="minorHAnsi" w:eastAsia="SimSun" w:hAnsiTheme="minorHAnsi" w:cstheme="minorHAnsi"/>
          <w:sz w:val="24"/>
          <w:szCs w:val="24"/>
          <w:lang w:val="en-GB"/>
        </w:rPr>
      </w:pPr>
      <w:r w:rsidRPr="00DA1415">
        <w:rPr>
          <w:rFonts w:asciiTheme="minorHAnsi" w:eastAsia="SimSun" w:hAnsiTheme="minorHAnsi" w:cstheme="minorHAnsi"/>
          <w:sz w:val="24"/>
          <w:szCs w:val="24"/>
        </w:rPr>
        <w:t xml:space="preserve">High levels of LDH and S100 have been correlated to </w:t>
      </w:r>
      <w:r w:rsidR="00D53D8D" w:rsidRPr="00DA1415">
        <w:rPr>
          <w:rFonts w:asciiTheme="minorHAnsi" w:eastAsia="SimSun" w:hAnsiTheme="minorHAnsi" w:cstheme="minorHAnsi"/>
          <w:sz w:val="24"/>
          <w:szCs w:val="24"/>
        </w:rPr>
        <w:t>more advanced melanoma and are associated with worse prognosis. Their use as biomarker has already been validated</w:t>
      </w:r>
      <w:r w:rsidR="00CD7DF1">
        <w:rPr>
          <w:rFonts w:asciiTheme="minorHAnsi" w:eastAsia="SimSun" w:hAnsiTheme="minorHAnsi" w:cstheme="minorHAnsi"/>
          <w:sz w:val="24"/>
          <w:szCs w:val="24"/>
        </w:rPr>
        <w:t xml:space="preserve"> </w:t>
      </w:r>
      <w:r w:rsidR="009C566B" w:rsidRPr="00DA1415">
        <w:rPr>
          <w:rFonts w:asciiTheme="minorHAnsi" w:eastAsia="SimSun" w:hAnsiTheme="minorHAnsi" w:cstheme="minorHAnsi"/>
          <w:sz w:val="24"/>
          <w:szCs w:val="24"/>
        </w:rPr>
        <w:fldChar w:fldCharType="begin">
          <w:fldData xml:space="preserve">PEVuZE5vdGU+PENpdGU+PEF1dGhvcj5XYW5nPC9BdXRob3I+PFllYXI+MjAxNTwvWWVhcj48UmVj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</w:fldData>
        </w:fldChar>
      </w:r>
      <w:r w:rsidR="00487DBA">
        <w:rPr>
          <w:rFonts w:asciiTheme="minorHAnsi" w:eastAsia="SimSun" w:hAnsiTheme="minorHAnsi" w:cstheme="minorHAnsi"/>
          <w:sz w:val="24"/>
          <w:szCs w:val="24"/>
        </w:rPr>
        <w:instrText xml:space="preserve"> ADDIN EN.CITE </w:instrText>
      </w:r>
      <w:r w:rsidR="00487DBA">
        <w:rPr>
          <w:rFonts w:asciiTheme="minorHAnsi" w:eastAsia="SimSun" w:hAnsiTheme="minorHAnsi" w:cstheme="minorHAnsi"/>
          <w:sz w:val="24"/>
          <w:szCs w:val="24"/>
        </w:rPr>
        <w:fldChar w:fldCharType="begin">
          <w:fldData xml:space="preserve">PEVuZE5vdGU+PENpdGU+PEF1dGhvcj5XYW5nPC9BdXRob3I+PFllYXI+MjAxNTwvWWVhcj48UmVj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</w:fldData>
        </w:fldChar>
      </w:r>
      <w:r w:rsidR="00487DBA">
        <w:rPr>
          <w:rFonts w:asciiTheme="minorHAnsi" w:eastAsia="SimSun" w:hAnsiTheme="minorHAnsi" w:cstheme="minorHAnsi"/>
          <w:sz w:val="24"/>
          <w:szCs w:val="24"/>
        </w:rPr>
        <w:instrText xml:space="preserve"> ADDIN EN.CITE.DATA </w:instrText>
      </w:r>
      <w:r w:rsidR="00487DBA">
        <w:rPr>
          <w:rFonts w:asciiTheme="minorHAnsi" w:eastAsia="SimSun" w:hAnsiTheme="minorHAnsi" w:cstheme="minorHAnsi"/>
          <w:sz w:val="24"/>
          <w:szCs w:val="24"/>
        </w:rPr>
      </w:r>
      <w:r w:rsidR="00487DBA">
        <w:rPr>
          <w:rFonts w:asciiTheme="minorHAnsi" w:eastAsia="SimSun" w:hAnsiTheme="minorHAnsi" w:cstheme="minorHAnsi"/>
          <w:sz w:val="24"/>
          <w:szCs w:val="24"/>
        </w:rPr>
        <w:fldChar w:fldCharType="end"/>
      </w:r>
      <w:r w:rsidR="009C566B" w:rsidRPr="00DA1415">
        <w:rPr>
          <w:rFonts w:asciiTheme="minorHAnsi" w:eastAsia="SimSun" w:hAnsiTheme="minorHAnsi" w:cstheme="minorHAnsi"/>
          <w:sz w:val="24"/>
          <w:szCs w:val="24"/>
        </w:rPr>
      </w:r>
      <w:r w:rsidR="009C566B" w:rsidRPr="00DA1415">
        <w:rPr>
          <w:rFonts w:asciiTheme="minorHAnsi" w:eastAsia="SimSun" w:hAnsiTheme="minorHAnsi" w:cstheme="minorHAnsi"/>
          <w:sz w:val="24"/>
          <w:szCs w:val="24"/>
        </w:rPr>
        <w:fldChar w:fldCharType="separate"/>
      </w:r>
      <w:r w:rsidR="00487DBA">
        <w:rPr>
          <w:rFonts w:asciiTheme="minorHAnsi" w:eastAsia="SimSun" w:hAnsiTheme="minorHAnsi" w:cstheme="minorHAnsi"/>
          <w:noProof/>
          <w:sz w:val="24"/>
          <w:szCs w:val="24"/>
        </w:rPr>
        <w:t>[</w:t>
      </w:r>
      <w:del w:id="133" w:author="Nisa U" w:date="2024-07-24T13:53:00Z" w16du:dateUtc="2024-07-24T11:53:00Z">
        <w:r w:rsidR="00000000" w:rsidDel="00826D5A">
          <w:fldChar w:fldCharType="begin"/>
        </w:r>
        <w:r w:rsidR="00000000" w:rsidDel="00826D5A">
          <w:delInstrText>HYPERLINK \l "_ENREF_43" \o "Wang, 2015 #69443"</w:delInstrText>
        </w:r>
        <w:r w:rsidR="00000000" w:rsidDel="00826D5A">
          <w:fldChar w:fldCharType="separate"/>
        </w:r>
        <w:r w:rsidR="000B03C5" w:rsidDel="00826D5A">
          <w:rPr>
            <w:rFonts w:asciiTheme="minorHAnsi" w:eastAsia="SimSun" w:hAnsiTheme="minorHAnsi" w:cstheme="minorHAnsi"/>
            <w:noProof/>
            <w:sz w:val="24"/>
            <w:szCs w:val="24"/>
          </w:rPr>
          <w:delText>43</w:delText>
        </w:r>
        <w:r w:rsidR="00000000" w:rsidDel="00826D5A">
          <w:rPr>
            <w:rFonts w:asciiTheme="minorHAnsi" w:eastAsia="SimSun" w:hAnsiTheme="minorHAnsi" w:cstheme="minorHAnsi"/>
            <w:noProof/>
            <w:sz w:val="24"/>
            <w:szCs w:val="24"/>
          </w:rPr>
          <w:fldChar w:fldCharType="end"/>
        </w:r>
      </w:del>
      <w:ins w:id="134" w:author="Nisa U" w:date="2024-07-24T13:53:00Z" w16du:dateUtc="2024-07-24T11:53:00Z">
        <w:r w:rsidR="00826D5A">
          <w:fldChar w:fldCharType="begin"/>
        </w:r>
        <w:r w:rsidR="00826D5A">
          <w:instrText>HYPERLINK \l "_ENREF_43" \o "Wang, 2015 #69443"</w:instrText>
        </w:r>
        <w:r w:rsidR="00826D5A">
          <w:fldChar w:fldCharType="separate"/>
        </w:r>
        <w:r w:rsidR="00826D5A">
          <w:rPr>
            <w:rFonts w:asciiTheme="minorHAnsi" w:eastAsia="SimSun" w:hAnsiTheme="minorHAnsi" w:cstheme="minorHAnsi"/>
            <w:noProof/>
            <w:sz w:val="24"/>
            <w:szCs w:val="24"/>
          </w:rPr>
          <w:t>42</w:t>
        </w:r>
        <w:r w:rsidR="00826D5A">
          <w:rPr>
            <w:rFonts w:asciiTheme="minorHAnsi" w:eastAsia="SimSun" w:hAnsiTheme="minorHAnsi" w:cstheme="minorHAnsi"/>
            <w:noProof/>
            <w:sz w:val="24"/>
            <w:szCs w:val="24"/>
          </w:rPr>
          <w:fldChar w:fldCharType="end"/>
        </w:r>
      </w:ins>
      <w:r w:rsidR="00487DBA">
        <w:rPr>
          <w:rFonts w:asciiTheme="minorHAnsi" w:eastAsia="SimSun" w:hAnsiTheme="minorHAnsi" w:cstheme="minorHAnsi"/>
          <w:noProof/>
          <w:sz w:val="24"/>
          <w:szCs w:val="24"/>
        </w:rPr>
        <w:t>]</w:t>
      </w:r>
      <w:r w:rsidR="009C566B" w:rsidRPr="00DA1415">
        <w:rPr>
          <w:rFonts w:asciiTheme="minorHAnsi" w:eastAsia="SimSun" w:hAnsiTheme="minorHAnsi" w:cstheme="minorHAnsi"/>
          <w:sz w:val="24"/>
          <w:szCs w:val="24"/>
        </w:rPr>
        <w:fldChar w:fldCharType="end"/>
      </w:r>
      <w:r w:rsidR="00D53D8D" w:rsidRPr="004953E6">
        <w:rPr>
          <w:rFonts w:asciiTheme="minorHAnsi" w:eastAsia="SimSun" w:hAnsiTheme="minorHAnsi" w:cstheme="minorHAnsi"/>
          <w:sz w:val="24"/>
          <w:szCs w:val="24"/>
        </w:rPr>
        <w:t xml:space="preserve">, </w:t>
      </w:r>
      <w:r w:rsidR="00D53D8D" w:rsidRPr="00DA1415">
        <w:rPr>
          <w:rFonts w:asciiTheme="minorHAnsi" w:eastAsia="SimSun" w:hAnsiTheme="minorHAnsi" w:cstheme="minorHAnsi"/>
          <w:sz w:val="24"/>
          <w:szCs w:val="24"/>
        </w:rPr>
        <w:t xml:space="preserve">therefore it was expected to observe elevated levels of LDH and S100 in </w:t>
      </w:r>
      <w:r w:rsidR="00681C70">
        <w:rPr>
          <w:rFonts w:asciiTheme="minorHAnsi" w:eastAsia="SimSun" w:hAnsiTheme="minorHAnsi" w:cstheme="minorHAnsi"/>
          <w:sz w:val="24"/>
          <w:szCs w:val="24"/>
        </w:rPr>
        <w:t>Non-Responders</w:t>
      </w:r>
      <w:r w:rsidR="00D53D8D" w:rsidRPr="004953E6">
        <w:rPr>
          <w:rFonts w:asciiTheme="minorHAnsi" w:eastAsia="SimSun" w:hAnsiTheme="minorHAnsi" w:cstheme="minorHAnsi"/>
          <w:sz w:val="24"/>
          <w:szCs w:val="24"/>
        </w:rPr>
        <w:t>. Although not recognized as a validated biomarker, CRP e</w:t>
      </w:r>
      <w:r w:rsidR="001910B5" w:rsidRPr="004953E6">
        <w:rPr>
          <w:rFonts w:asciiTheme="minorHAnsi" w:eastAsia="SimSun" w:hAnsiTheme="minorHAnsi" w:cstheme="minorHAnsi"/>
          <w:sz w:val="24"/>
          <w:szCs w:val="24"/>
        </w:rPr>
        <w:t>l</w:t>
      </w:r>
      <w:r w:rsidR="00D53D8D" w:rsidRPr="004953E6">
        <w:rPr>
          <w:rFonts w:asciiTheme="minorHAnsi" w:eastAsia="SimSun" w:hAnsiTheme="minorHAnsi" w:cstheme="minorHAnsi"/>
          <w:sz w:val="24"/>
          <w:szCs w:val="24"/>
        </w:rPr>
        <w:t xml:space="preserve">evation also correlated with poor survival </w:t>
      </w:r>
      <w:r w:rsidR="00632743" w:rsidRPr="004953E6">
        <w:rPr>
          <w:rFonts w:asciiTheme="minorHAnsi" w:eastAsia="SimSun" w:hAnsiTheme="minorHAnsi" w:cstheme="minorHAnsi"/>
          <w:sz w:val="24"/>
          <w:szCs w:val="24"/>
        </w:rPr>
        <w:fldChar w:fldCharType="begin">
          <w:fldData xml:space="preserve">PEVuZE5vdGU+PENpdGU+PEF1dGhvcj5GYW5nPC9BdXRob3I+PFllYXI+MjAxNTwvWWVhcj48UmVj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</w:fldData>
        </w:fldChar>
      </w:r>
      <w:r w:rsidR="00487DBA">
        <w:rPr>
          <w:rFonts w:asciiTheme="minorHAnsi" w:eastAsia="SimSun" w:hAnsiTheme="minorHAnsi" w:cstheme="minorHAnsi"/>
          <w:sz w:val="24"/>
          <w:szCs w:val="24"/>
        </w:rPr>
        <w:instrText xml:space="preserve"> ADDIN EN.CITE </w:instrText>
      </w:r>
      <w:r w:rsidR="00487DBA">
        <w:rPr>
          <w:rFonts w:asciiTheme="minorHAnsi" w:eastAsia="SimSun" w:hAnsiTheme="minorHAnsi" w:cstheme="minorHAnsi"/>
          <w:sz w:val="24"/>
          <w:szCs w:val="24"/>
        </w:rPr>
        <w:fldChar w:fldCharType="begin">
          <w:fldData xml:space="preserve">PEVuZE5vdGU+PENpdGU+PEF1dGhvcj5GYW5nPC9BdXRob3I+PFllYXI+MjAxNTwvWWVhcj48UmVj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</w:fldData>
        </w:fldChar>
      </w:r>
      <w:r w:rsidR="00487DBA">
        <w:rPr>
          <w:rFonts w:asciiTheme="minorHAnsi" w:eastAsia="SimSun" w:hAnsiTheme="minorHAnsi" w:cstheme="minorHAnsi"/>
          <w:sz w:val="24"/>
          <w:szCs w:val="24"/>
        </w:rPr>
        <w:instrText xml:space="preserve"> ADDIN EN.CITE.DATA </w:instrText>
      </w:r>
      <w:r w:rsidR="00487DBA">
        <w:rPr>
          <w:rFonts w:asciiTheme="minorHAnsi" w:eastAsia="SimSun" w:hAnsiTheme="minorHAnsi" w:cstheme="minorHAnsi"/>
          <w:sz w:val="24"/>
          <w:szCs w:val="24"/>
        </w:rPr>
      </w:r>
      <w:r w:rsidR="00487DBA">
        <w:rPr>
          <w:rFonts w:asciiTheme="minorHAnsi" w:eastAsia="SimSun" w:hAnsiTheme="minorHAnsi" w:cstheme="minorHAnsi"/>
          <w:sz w:val="24"/>
          <w:szCs w:val="24"/>
        </w:rPr>
        <w:fldChar w:fldCharType="end"/>
      </w:r>
      <w:r w:rsidR="00632743" w:rsidRPr="004953E6">
        <w:rPr>
          <w:rFonts w:asciiTheme="minorHAnsi" w:eastAsia="SimSun" w:hAnsiTheme="minorHAnsi" w:cstheme="minorHAnsi"/>
          <w:sz w:val="24"/>
          <w:szCs w:val="24"/>
        </w:rPr>
      </w:r>
      <w:r w:rsidR="00632743" w:rsidRPr="004953E6">
        <w:rPr>
          <w:rFonts w:asciiTheme="minorHAnsi" w:eastAsia="SimSun" w:hAnsiTheme="minorHAnsi" w:cstheme="minorHAnsi"/>
          <w:sz w:val="24"/>
          <w:szCs w:val="24"/>
        </w:rPr>
        <w:fldChar w:fldCharType="separate"/>
      </w:r>
      <w:r w:rsidR="00487DBA">
        <w:rPr>
          <w:rFonts w:asciiTheme="minorHAnsi" w:eastAsia="SimSun" w:hAnsiTheme="minorHAnsi" w:cstheme="minorHAnsi"/>
          <w:noProof/>
          <w:sz w:val="24"/>
          <w:szCs w:val="24"/>
        </w:rPr>
        <w:t>[</w:t>
      </w:r>
      <w:del w:id="135" w:author="Nisa U" w:date="2024-07-24T13:53:00Z" w16du:dateUtc="2024-07-24T11:53:00Z">
        <w:r w:rsidR="00000000" w:rsidDel="00826D5A">
          <w:fldChar w:fldCharType="begin"/>
        </w:r>
        <w:r w:rsidR="00000000" w:rsidDel="00826D5A">
          <w:delInstrText>HYPERLINK \l "_ENREF_44" \o "Fang, 2015 #105288"</w:delInstrText>
        </w:r>
        <w:r w:rsidR="00000000" w:rsidDel="00826D5A">
          <w:fldChar w:fldCharType="separate"/>
        </w:r>
        <w:r w:rsidR="000B03C5" w:rsidDel="00826D5A">
          <w:rPr>
            <w:rFonts w:asciiTheme="minorHAnsi" w:eastAsia="SimSun" w:hAnsiTheme="minorHAnsi" w:cstheme="minorHAnsi"/>
            <w:noProof/>
            <w:sz w:val="24"/>
            <w:szCs w:val="24"/>
          </w:rPr>
          <w:delText>44</w:delText>
        </w:r>
        <w:r w:rsidR="00000000" w:rsidDel="00826D5A">
          <w:rPr>
            <w:rFonts w:asciiTheme="minorHAnsi" w:eastAsia="SimSun" w:hAnsiTheme="minorHAnsi" w:cstheme="minorHAnsi"/>
            <w:noProof/>
            <w:sz w:val="24"/>
            <w:szCs w:val="24"/>
          </w:rPr>
          <w:fldChar w:fldCharType="end"/>
        </w:r>
      </w:del>
      <w:ins w:id="136" w:author="Nisa U" w:date="2024-07-24T13:53:00Z" w16du:dateUtc="2024-07-24T11:53:00Z">
        <w:r w:rsidR="00826D5A">
          <w:fldChar w:fldCharType="begin"/>
        </w:r>
        <w:r w:rsidR="00826D5A">
          <w:instrText>HYPERLINK \l "_ENREF_44" \o "Fang, 2015 #105288"</w:instrText>
        </w:r>
        <w:r w:rsidR="00826D5A">
          <w:fldChar w:fldCharType="separate"/>
        </w:r>
        <w:r w:rsidR="00826D5A">
          <w:rPr>
            <w:rFonts w:asciiTheme="minorHAnsi" w:eastAsia="SimSun" w:hAnsiTheme="minorHAnsi" w:cstheme="minorHAnsi"/>
            <w:noProof/>
            <w:sz w:val="24"/>
            <w:szCs w:val="24"/>
          </w:rPr>
          <w:t>43</w:t>
        </w:r>
        <w:r w:rsidR="00826D5A">
          <w:rPr>
            <w:rFonts w:asciiTheme="minorHAnsi" w:eastAsia="SimSun" w:hAnsiTheme="minorHAnsi" w:cstheme="minorHAnsi"/>
            <w:noProof/>
            <w:sz w:val="24"/>
            <w:szCs w:val="24"/>
          </w:rPr>
          <w:fldChar w:fldCharType="end"/>
        </w:r>
      </w:ins>
      <w:r w:rsidR="00487DBA">
        <w:rPr>
          <w:rFonts w:asciiTheme="minorHAnsi" w:eastAsia="SimSun" w:hAnsiTheme="minorHAnsi" w:cstheme="minorHAnsi"/>
          <w:noProof/>
          <w:sz w:val="24"/>
          <w:szCs w:val="24"/>
        </w:rPr>
        <w:t>]</w:t>
      </w:r>
      <w:r w:rsidR="00632743" w:rsidRPr="004953E6">
        <w:rPr>
          <w:rFonts w:asciiTheme="minorHAnsi" w:eastAsia="SimSun" w:hAnsiTheme="minorHAnsi" w:cstheme="minorHAnsi"/>
          <w:sz w:val="24"/>
          <w:szCs w:val="24"/>
        </w:rPr>
        <w:fldChar w:fldCharType="end"/>
      </w:r>
      <w:r w:rsidR="00632743" w:rsidRPr="004953E6">
        <w:rPr>
          <w:rFonts w:asciiTheme="minorHAnsi" w:eastAsia="SimSun" w:hAnsiTheme="minorHAnsi" w:cstheme="minorHAnsi"/>
          <w:sz w:val="24"/>
          <w:szCs w:val="24"/>
        </w:rPr>
        <w:t xml:space="preserve"> </w:t>
      </w:r>
      <w:r w:rsidR="00D53D8D" w:rsidRPr="004953E6">
        <w:rPr>
          <w:rFonts w:asciiTheme="minorHAnsi" w:eastAsia="SimSun" w:hAnsiTheme="minorHAnsi" w:cstheme="minorHAnsi"/>
          <w:sz w:val="24"/>
          <w:szCs w:val="24"/>
        </w:rPr>
        <w:t xml:space="preserve">and accordingly CRP levels were higher in </w:t>
      </w:r>
      <w:r w:rsidR="00681C70">
        <w:rPr>
          <w:rFonts w:asciiTheme="minorHAnsi" w:eastAsia="SimSun" w:hAnsiTheme="minorHAnsi" w:cstheme="minorHAnsi"/>
          <w:sz w:val="24"/>
          <w:szCs w:val="24"/>
        </w:rPr>
        <w:t>Non-Responders</w:t>
      </w:r>
      <w:r w:rsidR="00D53D8D" w:rsidRPr="004953E6">
        <w:rPr>
          <w:rFonts w:asciiTheme="minorHAnsi" w:eastAsia="SimSun" w:hAnsiTheme="minorHAnsi" w:cstheme="minorHAnsi"/>
          <w:sz w:val="24"/>
          <w:szCs w:val="24"/>
        </w:rPr>
        <w:t xml:space="preserve"> than in </w:t>
      </w:r>
      <w:r w:rsidR="00681C70">
        <w:rPr>
          <w:rFonts w:asciiTheme="minorHAnsi" w:eastAsia="SimSun" w:hAnsiTheme="minorHAnsi" w:cstheme="minorHAnsi"/>
          <w:sz w:val="24"/>
          <w:szCs w:val="24"/>
        </w:rPr>
        <w:t>Responders</w:t>
      </w:r>
      <w:r w:rsidR="00D53D8D" w:rsidRPr="004953E6">
        <w:rPr>
          <w:rFonts w:asciiTheme="minorHAnsi" w:eastAsia="SimSun" w:hAnsiTheme="minorHAnsi" w:cstheme="minorHAnsi"/>
          <w:sz w:val="24"/>
          <w:szCs w:val="24"/>
        </w:rPr>
        <w:t xml:space="preserve">. In contrast, </w:t>
      </w:r>
      <w:r w:rsidR="009F487D" w:rsidRPr="004953E6">
        <w:rPr>
          <w:rFonts w:asciiTheme="minorHAnsi" w:eastAsia="SimSun" w:hAnsiTheme="minorHAnsi" w:cstheme="minorHAnsi"/>
          <w:sz w:val="24"/>
          <w:szCs w:val="24"/>
        </w:rPr>
        <w:t>e</w:t>
      </w:r>
      <w:r w:rsidR="00D53D8D" w:rsidRPr="004953E6">
        <w:rPr>
          <w:rFonts w:asciiTheme="minorHAnsi" w:eastAsia="SimSun" w:hAnsiTheme="minorHAnsi" w:cstheme="minorHAnsi"/>
          <w:sz w:val="24"/>
          <w:szCs w:val="24"/>
        </w:rPr>
        <w:t>o</w:t>
      </w:r>
      <w:r w:rsidR="009F487D" w:rsidRPr="004953E6">
        <w:rPr>
          <w:rFonts w:asciiTheme="minorHAnsi" w:eastAsia="SimSun" w:hAnsiTheme="minorHAnsi" w:cstheme="minorHAnsi"/>
          <w:sz w:val="24"/>
          <w:szCs w:val="24"/>
        </w:rPr>
        <w:t>sinophile</w:t>
      </w:r>
      <w:r w:rsidR="00D53D8D" w:rsidRPr="004953E6">
        <w:rPr>
          <w:rFonts w:asciiTheme="minorHAnsi" w:eastAsia="SimSun" w:hAnsiTheme="minorHAnsi" w:cstheme="minorHAnsi"/>
          <w:sz w:val="24"/>
          <w:szCs w:val="24"/>
        </w:rPr>
        <w:t xml:space="preserve"> count is linked to better</w:t>
      </w:r>
      <w:r w:rsidR="00D53D8D" w:rsidRPr="000C6515">
        <w:rPr>
          <w:rFonts w:asciiTheme="minorHAnsi" w:eastAsia="SimSun" w:hAnsiTheme="minorHAnsi" w:cstheme="minorHAnsi"/>
          <w:sz w:val="24"/>
          <w:szCs w:val="24"/>
        </w:rPr>
        <w:t xml:space="preserve"> survival </w:t>
      </w:r>
      <w:r w:rsidR="00632743">
        <w:rPr>
          <w:rFonts w:asciiTheme="minorHAnsi" w:eastAsia="SimSun" w:hAnsiTheme="minorHAnsi" w:cstheme="minorHAnsi"/>
          <w:sz w:val="24"/>
          <w:szCs w:val="24"/>
        </w:rPr>
        <w:fldChar w:fldCharType="begin">
          <w:fldData xml:space="preserve">PEVuZE5vdGU+PENpdGU+PEF1dGhvcj5Nb3JlaXJhPC9BdXRob3I+PFllYXI+MjAxNzwvWWVhcj48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</w:fldData>
        </w:fldChar>
      </w:r>
      <w:r w:rsidR="00487DBA">
        <w:rPr>
          <w:rFonts w:asciiTheme="minorHAnsi" w:eastAsia="SimSun" w:hAnsiTheme="minorHAnsi" w:cstheme="minorHAnsi"/>
          <w:sz w:val="24"/>
          <w:szCs w:val="24"/>
        </w:rPr>
        <w:instrText xml:space="preserve"> ADDIN EN.CITE </w:instrText>
      </w:r>
      <w:r w:rsidR="00487DBA">
        <w:rPr>
          <w:rFonts w:asciiTheme="minorHAnsi" w:eastAsia="SimSun" w:hAnsiTheme="minorHAnsi" w:cstheme="minorHAnsi"/>
          <w:sz w:val="24"/>
          <w:szCs w:val="24"/>
        </w:rPr>
        <w:fldChar w:fldCharType="begin">
          <w:fldData xml:space="preserve">PEVuZE5vdGU+PENpdGU+PEF1dGhvcj5Nb3JlaXJhPC9BdXRob3I+PFllYXI+MjAxNzwvWWVhcj48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</w:fldData>
        </w:fldChar>
      </w:r>
      <w:r w:rsidR="00487DBA">
        <w:rPr>
          <w:rFonts w:asciiTheme="minorHAnsi" w:eastAsia="SimSun" w:hAnsiTheme="minorHAnsi" w:cstheme="minorHAnsi"/>
          <w:sz w:val="24"/>
          <w:szCs w:val="24"/>
        </w:rPr>
        <w:instrText xml:space="preserve"> ADDIN EN.CITE.DATA </w:instrText>
      </w:r>
      <w:r w:rsidR="00487DBA">
        <w:rPr>
          <w:rFonts w:asciiTheme="minorHAnsi" w:eastAsia="SimSun" w:hAnsiTheme="minorHAnsi" w:cstheme="minorHAnsi"/>
          <w:sz w:val="24"/>
          <w:szCs w:val="24"/>
        </w:rPr>
      </w:r>
      <w:r w:rsidR="00487DBA">
        <w:rPr>
          <w:rFonts w:asciiTheme="minorHAnsi" w:eastAsia="SimSun" w:hAnsiTheme="minorHAnsi" w:cstheme="minorHAnsi"/>
          <w:sz w:val="24"/>
          <w:szCs w:val="24"/>
        </w:rPr>
        <w:fldChar w:fldCharType="end"/>
      </w:r>
      <w:r w:rsidR="00632743">
        <w:rPr>
          <w:rFonts w:asciiTheme="minorHAnsi" w:eastAsia="SimSun" w:hAnsiTheme="minorHAnsi" w:cstheme="minorHAnsi"/>
          <w:sz w:val="24"/>
          <w:szCs w:val="24"/>
        </w:rPr>
      </w:r>
      <w:r w:rsidR="00632743">
        <w:rPr>
          <w:rFonts w:asciiTheme="minorHAnsi" w:eastAsia="SimSun" w:hAnsiTheme="minorHAnsi" w:cstheme="minorHAnsi"/>
          <w:sz w:val="24"/>
          <w:szCs w:val="24"/>
        </w:rPr>
        <w:fldChar w:fldCharType="separate"/>
      </w:r>
      <w:r w:rsidR="00487DBA">
        <w:rPr>
          <w:rFonts w:asciiTheme="minorHAnsi" w:eastAsia="SimSun" w:hAnsiTheme="minorHAnsi" w:cstheme="minorHAnsi"/>
          <w:noProof/>
          <w:sz w:val="24"/>
          <w:szCs w:val="24"/>
        </w:rPr>
        <w:t>[</w:t>
      </w:r>
      <w:del w:id="137" w:author="Nisa U" w:date="2024-07-24T13:53:00Z" w16du:dateUtc="2024-07-24T11:53:00Z">
        <w:r w:rsidR="00000000" w:rsidDel="00826D5A">
          <w:fldChar w:fldCharType="begin"/>
        </w:r>
        <w:r w:rsidR="00000000" w:rsidDel="00826D5A">
          <w:delInstrText>HYPERLINK \l "_ENREF_45" \o "Moreira, 2017 #57002"</w:delInstrText>
        </w:r>
        <w:r w:rsidR="00000000" w:rsidDel="00826D5A">
          <w:fldChar w:fldCharType="separate"/>
        </w:r>
        <w:r w:rsidR="000B03C5" w:rsidDel="00826D5A">
          <w:rPr>
            <w:rFonts w:asciiTheme="minorHAnsi" w:eastAsia="SimSun" w:hAnsiTheme="minorHAnsi" w:cstheme="minorHAnsi"/>
            <w:noProof/>
            <w:sz w:val="24"/>
            <w:szCs w:val="24"/>
          </w:rPr>
          <w:delText>45</w:delText>
        </w:r>
        <w:r w:rsidR="00000000" w:rsidDel="00826D5A">
          <w:rPr>
            <w:rFonts w:asciiTheme="minorHAnsi" w:eastAsia="SimSun" w:hAnsiTheme="minorHAnsi" w:cstheme="minorHAnsi"/>
            <w:noProof/>
            <w:sz w:val="24"/>
            <w:szCs w:val="24"/>
          </w:rPr>
          <w:fldChar w:fldCharType="end"/>
        </w:r>
      </w:del>
      <w:ins w:id="138" w:author="Nisa U" w:date="2024-07-24T13:53:00Z" w16du:dateUtc="2024-07-24T11:53:00Z">
        <w:r w:rsidR="00826D5A">
          <w:fldChar w:fldCharType="begin"/>
        </w:r>
        <w:r w:rsidR="00826D5A">
          <w:instrText>HYPERLINK \l "_ENREF_45" \o "Moreira, 2017 #57002"</w:instrText>
        </w:r>
        <w:r w:rsidR="00826D5A">
          <w:fldChar w:fldCharType="separate"/>
        </w:r>
        <w:r w:rsidR="00826D5A">
          <w:rPr>
            <w:rFonts w:asciiTheme="minorHAnsi" w:eastAsia="SimSun" w:hAnsiTheme="minorHAnsi" w:cstheme="minorHAnsi"/>
            <w:noProof/>
            <w:sz w:val="24"/>
            <w:szCs w:val="24"/>
          </w:rPr>
          <w:t>44</w:t>
        </w:r>
        <w:r w:rsidR="00826D5A">
          <w:rPr>
            <w:rFonts w:asciiTheme="minorHAnsi" w:eastAsia="SimSun" w:hAnsiTheme="minorHAnsi" w:cstheme="minorHAnsi"/>
            <w:noProof/>
            <w:sz w:val="24"/>
            <w:szCs w:val="24"/>
          </w:rPr>
          <w:fldChar w:fldCharType="end"/>
        </w:r>
      </w:ins>
      <w:r w:rsidR="00487DBA">
        <w:rPr>
          <w:rFonts w:asciiTheme="minorHAnsi" w:eastAsia="SimSun" w:hAnsiTheme="minorHAnsi" w:cstheme="minorHAnsi"/>
          <w:noProof/>
          <w:sz w:val="24"/>
          <w:szCs w:val="24"/>
        </w:rPr>
        <w:t>]</w:t>
      </w:r>
      <w:r w:rsidR="00632743">
        <w:rPr>
          <w:rFonts w:asciiTheme="minorHAnsi" w:eastAsia="SimSun" w:hAnsiTheme="minorHAnsi" w:cstheme="minorHAnsi"/>
          <w:sz w:val="24"/>
          <w:szCs w:val="24"/>
        </w:rPr>
        <w:fldChar w:fldCharType="end"/>
      </w:r>
      <w:r w:rsidR="00632743">
        <w:rPr>
          <w:rFonts w:asciiTheme="minorHAnsi" w:eastAsia="SimSun" w:hAnsiTheme="minorHAnsi" w:cstheme="minorHAnsi"/>
          <w:sz w:val="24"/>
          <w:szCs w:val="24"/>
        </w:rPr>
        <w:t xml:space="preserve"> </w:t>
      </w:r>
      <w:r w:rsidR="00D53D8D" w:rsidRPr="000C6515">
        <w:rPr>
          <w:rFonts w:asciiTheme="minorHAnsi" w:eastAsia="SimSun" w:hAnsiTheme="minorHAnsi" w:cstheme="minorHAnsi"/>
          <w:sz w:val="24"/>
          <w:szCs w:val="24"/>
        </w:rPr>
        <w:t xml:space="preserve">and elevated in </w:t>
      </w:r>
      <w:r w:rsidR="00681C70">
        <w:rPr>
          <w:rFonts w:asciiTheme="minorHAnsi" w:eastAsia="SimSun" w:hAnsiTheme="minorHAnsi" w:cstheme="minorHAnsi"/>
          <w:sz w:val="24"/>
          <w:szCs w:val="24"/>
        </w:rPr>
        <w:t>Responders</w:t>
      </w:r>
      <w:r w:rsidR="00D53D8D" w:rsidRPr="000C6515">
        <w:rPr>
          <w:rFonts w:asciiTheme="minorHAnsi" w:eastAsia="SimSun" w:hAnsiTheme="minorHAnsi" w:cstheme="minorHAnsi"/>
          <w:sz w:val="24"/>
          <w:szCs w:val="24"/>
        </w:rPr>
        <w:t>. Finally, elderly patients showed better response to ICI</w:t>
      </w:r>
      <w:r w:rsidR="001910B5" w:rsidRPr="000C6515">
        <w:rPr>
          <w:rFonts w:asciiTheme="minorHAnsi" w:eastAsia="SimSun" w:hAnsiTheme="minorHAnsi" w:cstheme="minorHAnsi"/>
          <w:sz w:val="24"/>
          <w:szCs w:val="24"/>
        </w:rPr>
        <w:t xml:space="preserve"> similar to </w:t>
      </w:r>
      <w:r w:rsidR="00D53D8D" w:rsidRPr="000C6515">
        <w:rPr>
          <w:rFonts w:asciiTheme="minorHAnsi" w:eastAsia="SimSun" w:hAnsiTheme="minorHAnsi" w:cstheme="minorHAnsi"/>
          <w:sz w:val="24"/>
          <w:szCs w:val="24"/>
        </w:rPr>
        <w:t>a study from 2018</w:t>
      </w:r>
      <w:r w:rsidR="003405DD">
        <w:rPr>
          <w:rFonts w:asciiTheme="minorHAnsi" w:eastAsia="SimSun" w:hAnsiTheme="minorHAnsi" w:cstheme="minorHAnsi"/>
          <w:sz w:val="24"/>
          <w:szCs w:val="24"/>
        </w:rPr>
        <w:t xml:space="preserve"> </w:t>
      </w:r>
      <w:r w:rsidR="003405DD">
        <w:rPr>
          <w:rFonts w:asciiTheme="minorHAnsi" w:eastAsia="SimSun" w:hAnsiTheme="minorHAnsi" w:cstheme="minorHAnsi"/>
          <w:sz w:val="24"/>
          <w:szCs w:val="24"/>
        </w:rPr>
        <w:fldChar w:fldCharType="begin">
          <w:fldData xml:space="preserve">PEVuZE5vdGU+PENpdGU+PEF1dGhvcj5LdWdlbDwvQXV0aG9yPjxZZWFyPjIwMTg8L1llYXI+PFJl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</w:fldData>
        </w:fldChar>
      </w:r>
      <w:r w:rsidR="00487DBA">
        <w:rPr>
          <w:rFonts w:asciiTheme="minorHAnsi" w:eastAsia="SimSun" w:hAnsiTheme="minorHAnsi" w:cstheme="minorHAnsi"/>
          <w:sz w:val="24"/>
          <w:szCs w:val="24"/>
        </w:rPr>
        <w:instrText xml:space="preserve"> ADDIN EN.CITE </w:instrText>
      </w:r>
      <w:r w:rsidR="00487DBA">
        <w:rPr>
          <w:rFonts w:asciiTheme="minorHAnsi" w:eastAsia="SimSun" w:hAnsiTheme="minorHAnsi" w:cstheme="minorHAnsi"/>
          <w:sz w:val="24"/>
          <w:szCs w:val="24"/>
        </w:rPr>
        <w:fldChar w:fldCharType="begin">
          <w:fldData xml:space="preserve">PEVuZE5vdGU+PENpdGU+PEF1dGhvcj5LdWdlbDwvQXV0aG9yPjxZZWFyPjIwMTg8L1llYXI+PFJl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</w:fldData>
        </w:fldChar>
      </w:r>
      <w:r w:rsidR="00487DBA">
        <w:rPr>
          <w:rFonts w:asciiTheme="minorHAnsi" w:eastAsia="SimSun" w:hAnsiTheme="minorHAnsi" w:cstheme="minorHAnsi"/>
          <w:sz w:val="24"/>
          <w:szCs w:val="24"/>
        </w:rPr>
        <w:instrText xml:space="preserve"> ADDIN EN.CITE.DATA </w:instrText>
      </w:r>
      <w:r w:rsidR="00487DBA">
        <w:rPr>
          <w:rFonts w:asciiTheme="minorHAnsi" w:eastAsia="SimSun" w:hAnsiTheme="minorHAnsi" w:cstheme="minorHAnsi"/>
          <w:sz w:val="24"/>
          <w:szCs w:val="24"/>
        </w:rPr>
      </w:r>
      <w:r w:rsidR="00487DBA">
        <w:rPr>
          <w:rFonts w:asciiTheme="minorHAnsi" w:eastAsia="SimSun" w:hAnsiTheme="minorHAnsi" w:cstheme="minorHAnsi"/>
          <w:sz w:val="24"/>
          <w:szCs w:val="24"/>
        </w:rPr>
        <w:fldChar w:fldCharType="end"/>
      </w:r>
      <w:r w:rsidR="003405DD">
        <w:rPr>
          <w:rFonts w:asciiTheme="minorHAnsi" w:eastAsia="SimSun" w:hAnsiTheme="minorHAnsi" w:cstheme="minorHAnsi"/>
          <w:sz w:val="24"/>
          <w:szCs w:val="24"/>
        </w:rPr>
      </w:r>
      <w:r w:rsidR="003405DD">
        <w:rPr>
          <w:rFonts w:asciiTheme="minorHAnsi" w:eastAsia="SimSun" w:hAnsiTheme="minorHAnsi" w:cstheme="minorHAnsi"/>
          <w:sz w:val="24"/>
          <w:szCs w:val="24"/>
        </w:rPr>
        <w:fldChar w:fldCharType="separate"/>
      </w:r>
      <w:r w:rsidR="00487DBA">
        <w:rPr>
          <w:rFonts w:asciiTheme="minorHAnsi" w:eastAsia="SimSun" w:hAnsiTheme="minorHAnsi" w:cstheme="minorHAnsi"/>
          <w:noProof/>
          <w:sz w:val="24"/>
          <w:szCs w:val="24"/>
        </w:rPr>
        <w:t>[</w:t>
      </w:r>
      <w:del w:id="139" w:author="Nisa U" w:date="2024-07-24T13:53:00Z" w16du:dateUtc="2024-07-24T11:53:00Z">
        <w:r w:rsidR="00000000" w:rsidDel="00826D5A">
          <w:fldChar w:fldCharType="begin"/>
        </w:r>
        <w:r w:rsidR="00000000" w:rsidDel="00826D5A">
          <w:delInstrText>HYPERLINK \l "_ENREF_46" \o "Kugel, 2018 #57003"</w:delInstrText>
        </w:r>
        <w:r w:rsidR="00000000" w:rsidDel="00826D5A">
          <w:fldChar w:fldCharType="separate"/>
        </w:r>
        <w:r w:rsidR="000B03C5" w:rsidDel="00826D5A">
          <w:rPr>
            <w:rFonts w:asciiTheme="minorHAnsi" w:eastAsia="SimSun" w:hAnsiTheme="minorHAnsi" w:cstheme="minorHAnsi"/>
            <w:noProof/>
            <w:sz w:val="24"/>
            <w:szCs w:val="24"/>
          </w:rPr>
          <w:delText>46</w:delText>
        </w:r>
        <w:r w:rsidR="00000000" w:rsidDel="00826D5A">
          <w:rPr>
            <w:rFonts w:asciiTheme="minorHAnsi" w:eastAsia="SimSun" w:hAnsiTheme="minorHAnsi" w:cstheme="minorHAnsi"/>
            <w:noProof/>
            <w:sz w:val="24"/>
            <w:szCs w:val="24"/>
          </w:rPr>
          <w:fldChar w:fldCharType="end"/>
        </w:r>
      </w:del>
      <w:ins w:id="140" w:author="Nisa U" w:date="2024-07-24T13:53:00Z" w16du:dateUtc="2024-07-24T11:53:00Z">
        <w:r w:rsidR="00826D5A">
          <w:fldChar w:fldCharType="begin"/>
        </w:r>
        <w:r w:rsidR="00826D5A">
          <w:instrText>HYPERLINK \l "_ENREF_46" \o "Kugel, 2018 #57003"</w:instrText>
        </w:r>
        <w:r w:rsidR="00826D5A">
          <w:fldChar w:fldCharType="separate"/>
        </w:r>
        <w:r w:rsidR="00826D5A">
          <w:rPr>
            <w:rFonts w:asciiTheme="minorHAnsi" w:eastAsia="SimSun" w:hAnsiTheme="minorHAnsi" w:cstheme="minorHAnsi"/>
            <w:noProof/>
            <w:sz w:val="24"/>
            <w:szCs w:val="24"/>
          </w:rPr>
          <w:t>45</w:t>
        </w:r>
        <w:r w:rsidR="00826D5A">
          <w:rPr>
            <w:rFonts w:asciiTheme="minorHAnsi" w:eastAsia="SimSun" w:hAnsiTheme="minorHAnsi" w:cstheme="minorHAnsi"/>
            <w:noProof/>
            <w:sz w:val="24"/>
            <w:szCs w:val="24"/>
          </w:rPr>
          <w:fldChar w:fldCharType="end"/>
        </w:r>
      </w:ins>
      <w:r w:rsidR="00487DBA">
        <w:rPr>
          <w:rFonts w:asciiTheme="minorHAnsi" w:eastAsia="SimSun" w:hAnsiTheme="minorHAnsi" w:cstheme="minorHAnsi"/>
          <w:noProof/>
          <w:sz w:val="24"/>
          <w:szCs w:val="24"/>
        </w:rPr>
        <w:t>]</w:t>
      </w:r>
      <w:r w:rsidR="003405DD">
        <w:rPr>
          <w:rFonts w:asciiTheme="minorHAnsi" w:eastAsia="SimSun" w:hAnsiTheme="minorHAnsi" w:cstheme="minorHAnsi"/>
          <w:sz w:val="24"/>
          <w:szCs w:val="24"/>
        </w:rPr>
        <w:fldChar w:fldCharType="end"/>
      </w:r>
      <w:r w:rsidR="00D53D8D" w:rsidRPr="000C6515">
        <w:rPr>
          <w:rFonts w:asciiTheme="minorHAnsi" w:eastAsia="SimSun" w:hAnsiTheme="minorHAnsi" w:cstheme="minorHAnsi"/>
          <w:sz w:val="24"/>
          <w:szCs w:val="24"/>
        </w:rPr>
        <w:t xml:space="preserve">. As prior </w:t>
      </w:r>
      <w:proofErr w:type="spellStart"/>
      <w:r w:rsidR="00E66360" w:rsidRPr="000C6515">
        <w:rPr>
          <w:rFonts w:asciiTheme="minorHAnsi" w:eastAsia="SimSun" w:hAnsiTheme="minorHAnsi" w:cstheme="minorHAnsi"/>
          <w:sz w:val="24"/>
          <w:szCs w:val="24"/>
          <w:lang w:val="en-GB"/>
        </w:rPr>
        <w:t>BRAFi</w:t>
      </w:r>
      <w:proofErr w:type="spellEnd"/>
      <w:r w:rsidR="00E66360" w:rsidRPr="000C6515">
        <w:rPr>
          <w:rFonts w:asciiTheme="minorHAnsi" w:eastAsia="SimSun" w:hAnsiTheme="minorHAnsi" w:cstheme="minorHAnsi"/>
          <w:sz w:val="24"/>
          <w:szCs w:val="24"/>
          <w:lang w:val="en-GB"/>
        </w:rPr>
        <w:t>/MEKi</w:t>
      </w:r>
      <w:r w:rsidR="00D53D8D" w:rsidRPr="000C6515">
        <w:rPr>
          <w:rFonts w:asciiTheme="minorHAnsi" w:eastAsia="SimSun" w:hAnsiTheme="minorHAnsi" w:cstheme="minorHAnsi"/>
          <w:sz w:val="24"/>
          <w:szCs w:val="24"/>
        </w:rPr>
        <w:t xml:space="preserve"> application is associated with age (younger patients more </w:t>
      </w:r>
      <w:r w:rsidR="00E66360" w:rsidRPr="000C6515">
        <w:rPr>
          <w:rFonts w:asciiTheme="minorHAnsi" w:eastAsia="SimSun" w:hAnsiTheme="minorHAnsi" w:cstheme="minorHAnsi"/>
          <w:sz w:val="24"/>
          <w:szCs w:val="24"/>
        </w:rPr>
        <w:t>commonly</w:t>
      </w:r>
      <w:r w:rsidR="00D53D8D" w:rsidRPr="000C6515">
        <w:rPr>
          <w:rFonts w:asciiTheme="minorHAnsi" w:eastAsia="SimSun" w:hAnsiTheme="minorHAnsi" w:cstheme="minorHAnsi"/>
          <w:sz w:val="24"/>
          <w:szCs w:val="24"/>
        </w:rPr>
        <w:t xml:space="preserve"> </w:t>
      </w:r>
      <w:r w:rsidR="00E66360" w:rsidRPr="000C6515">
        <w:rPr>
          <w:rFonts w:asciiTheme="minorHAnsi" w:eastAsia="SimSun" w:hAnsiTheme="minorHAnsi" w:cstheme="minorHAnsi"/>
          <w:sz w:val="24"/>
          <w:szCs w:val="24"/>
        </w:rPr>
        <w:t>have</w:t>
      </w:r>
      <w:r w:rsidR="00D53D8D" w:rsidRPr="000C6515">
        <w:rPr>
          <w:rFonts w:asciiTheme="minorHAnsi" w:eastAsia="SimSun" w:hAnsiTheme="minorHAnsi" w:cstheme="minorHAnsi"/>
          <w:sz w:val="24"/>
          <w:szCs w:val="24"/>
        </w:rPr>
        <w:t xml:space="preserve"> BRAF mutated </w:t>
      </w:r>
      <w:r w:rsidR="00E66360" w:rsidRPr="000C6515">
        <w:rPr>
          <w:rFonts w:asciiTheme="minorHAnsi" w:eastAsia="SimSun" w:hAnsiTheme="minorHAnsi" w:cstheme="minorHAnsi"/>
          <w:sz w:val="24"/>
          <w:szCs w:val="24"/>
        </w:rPr>
        <w:t xml:space="preserve">tumors and therefore receive </w:t>
      </w:r>
      <w:proofErr w:type="spellStart"/>
      <w:r w:rsidR="00E66360" w:rsidRPr="000C6515">
        <w:rPr>
          <w:rFonts w:asciiTheme="minorHAnsi" w:eastAsia="SimSun" w:hAnsiTheme="minorHAnsi" w:cstheme="minorHAnsi"/>
          <w:sz w:val="24"/>
          <w:szCs w:val="24"/>
        </w:rPr>
        <w:t>BRAFi</w:t>
      </w:r>
      <w:proofErr w:type="spellEnd"/>
      <w:r w:rsidR="00E66360" w:rsidRPr="000C6515">
        <w:rPr>
          <w:rFonts w:asciiTheme="minorHAnsi" w:eastAsia="SimSun" w:hAnsiTheme="minorHAnsi" w:cstheme="minorHAnsi"/>
          <w:sz w:val="24"/>
          <w:szCs w:val="24"/>
        </w:rPr>
        <w:t xml:space="preserve">/MEKi more frequently) it is expected that prior </w:t>
      </w:r>
      <w:proofErr w:type="spellStart"/>
      <w:r w:rsidR="00E66360" w:rsidRPr="000C6515">
        <w:rPr>
          <w:rFonts w:asciiTheme="minorHAnsi" w:eastAsia="SimSun" w:hAnsiTheme="minorHAnsi" w:cstheme="minorHAnsi"/>
          <w:sz w:val="24"/>
          <w:szCs w:val="24"/>
          <w:lang w:val="en-GB"/>
        </w:rPr>
        <w:t>BRAFi</w:t>
      </w:r>
      <w:proofErr w:type="spellEnd"/>
      <w:r w:rsidR="00E66360" w:rsidRPr="000C6515">
        <w:rPr>
          <w:rFonts w:asciiTheme="minorHAnsi" w:eastAsia="SimSun" w:hAnsiTheme="minorHAnsi" w:cstheme="minorHAnsi"/>
          <w:sz w:val="24"/>
          <w:szCs w:val="24"/>
          <w:lang w:val="en-GB"/>
        </w:rPr>
        <w:t>/MEKi</w:t>
      </w:r>
      <w:r w:rsidR="00E66360" w:rsidRPr="000C6515">
        <w:rPr>
          <w:rFonts w:asciiTheme="minorHAnsi" w:eastAsia="SimSun" w:hAnsiTheme="minorHAnsi" w:cstheme="minorHAnsi"/>
          <w:sz w:val="24"/>
          <w:szCs w:val="24"/>
        </w:rPr>
        <w:t xml:space="preserve"> application would correlate negatively with therapy response as well. However, it is not an exclusively age related effect, as a prior </w:t>
      </w:r>
      <w:proofErr w:type="spellStart"/>
      <w:r w:rsidR="00E66360" w:rsidRPr="000C6515">
        <w:rPr>
          <w:rFonts w:asciiTheme="minorHAnsi" w:eastAsia="SimSun" w:hAnsiTheme="minorHAnsi" w:cstheme="minorHAnsi"/>
          <w:sz w:val="24"/>
          <w:szCs w:val="24"/>
          <w:lang w:val="en-GB"/>
        </w:rPr>
        <w:t>BRAFi</w:t>
      </w:r>
      <w:proofErr w:type="spellEnd"/>
      <w:r w:rsidR="00E66360" w:rsidRPr="000C6515">
        <w:rPr>
          <w:rFonts w:asciiTheme="minorHAnsi" w:eastAsia="SimSun" w:hAnsiTheme="minorHAnsi" w:cstheme="minorHAnsi"/>
          <w:sz w:val="24"/>
          <w:szCs w:val="24"/>
          <w:lang w:val="en-GB"/>
        </w:rPr>
        <w:t>/MEKi</w:t>
      </w:r>
      <w:r w:rsidR="00E66360" w:rsidRPr="000C6515">
        <w:rPr>
          <w:rFonts w:asciiTheme="minorHAnsi" w:eastAsia="SimSun" w:hAnsiTheme="minorHAnsi" w:cstheme="minorHAnsi"/>
          <w:sz w:val="24"/>
          <w:szCs w:val="24"/>
        </w:rPr>
        <w:t xml:space="preserve"> therapy also reduced response within the group of younger patients</w:t>
      </w:r>
      <w:r w:rsidR="00112C70" w:rsidRPr="000C6515">
        <w:rPr>
          <w:rFonts w:asciiTheme="minorHAnsi" w:eastAsia="SimSun" w:hAnsiTheme="minorHAnsi" w:cstheme="minorHAnsi"/>
          <w:sz w:val="24"/>
          <w:szCs w:val="24"/>
        </w:rPr>
        <w:t xml:space="preserve"> in </w:t>
      </w:r>
      <w:r w:rsidR="00655326" w:rsidRPr="000C6515">
        <w:rPr>
          <w:rFonts w:asciiTheme="minorHAnsi" w:eastAsia="SimSun" w:hAnsiTheme="minorHAnsi" w:cstheme="minorHAnsi"/>
          <w:sz w:val="24"/>
          <w:szCs w:val="24"/>
        </w:rPr>
        <w:t xml:space="preserve">the </w:t>
      </w:r>
      <w:r w:rsidR="003405DD">
        <w:rPr>
          <w:rFonts w:asciiTheme="minorHAnsi" w:eastAsia="SimSun" w:hAnsiTheme="minorHAnsi" w:cstheme="minorHAnsi"/>
          <w:sz w:val="24"/>
          <w:szCs w:val="24"/>
        </w:rPr>
        <w:t xml:space="preserve">study of Kugel et al. </w:t>
      </w:r>
      <w:r w:rsidR="003405DD">
        <w:rPr>
          <w:rFonts w:asciiTheme="minorHAnsi" w:eastAsia="SimSun" w:hAnsiTheme="minorHAnsi" w:cstheme="minorHAnsi"/>
          <w:sz w:val="24"/>
          <w:szCs w:val="24"/>
        </w:rPr>
        <w:fldChar w:fldCharType="begin">
          <w:fldData xml:space="preserve">PEVuZE5vdGU+PENpdGU+PEF1dGhvcj5LdWdlbDwvQXV0aG9yPjxZZWFyPjIwMTg8L1llYXI+PFJl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</w:fldData>
        </w:fldChar>
      </w:r>
      <w:r w:rsidR="00487DBA">
        <w:rPr>
          <w:rFonts w:asciiTheme="minorHAnsi" w:eastAsia="SimSun" w:hAnsiTheme="minorHAnsi" w:cstheme="minorHAnsi"/>
          <w:sz w:val="24"/>
          <w:szCs w:val="24"/>
        </w:rPr>
        <w:instrText xml:space="preserve"> ADDIN EN.CITE </w:instrText>
      </w:r>
      <w:r w:rsidR="00487DBA">
        <w:rPr>
          <w:rFonts w:asciiTheme="minorHAnsi" w:eastAsia="SimSun" w:hAnsiTheme="minorHAnsi" w:cstheme="minorHAnsi"/>
          <w:sz w:val="24"/>
          <w:szCs w:val="24"/>
        </w:rPr>
        <w:fldChar w:fldCharType="begin">
          <w:fldData xml:space="preserve">PEVuZE5vdGU+PENpdGU+PEF1dGhvcj5LdWdlbDwvQXV0aG9yPjxZZWFyPjIwMTg8L1llYXI+PFJl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</w:fldData>
        </w:fldChar>
      </w:r>
      <w:r w:rsidR="00487DBA">
        <w:rPr>
          <w:rFonts w:asciiTheme="minorHAnsi" w:eastAsia="SimSun" w:hAnsiTheme="minorHAnsi" w:cstheme="minorHAnsi"/>
          <w:sz w:val="24"/>
          <w:szCs w:val="24"/>
        </w:rPr>
        <w:instrText xml:space="preserve"> ADDIN EN.CITE.DATA </w:instrText>
      </w:r>
      <w:r w:rsidR="00487DBA">
        <w:rPr>
          <w:rFonts w:asciiTheme="minorHAnsi" w:eastAsia="SimSun" w:hAnsiTheme="minorHAnsi" w:cstheme="minorHAnsi"/>
          <w:sz w:val="24"/>
          <w:szCs w:val="24"/>
        </w:rPr>
      </w:r>
      <w:r w:rsidR="00487DBA">
        <w:rPr>
          <w:rFonts w:asciiTheme="minorHAnsi" w:eastAsia="SimSun" w:hAnsiTheme="minorHAnsi" w:cstheme="minorHAnsi"/>
          <w:sz w:val="24"/>
          <w:szCs w:val="24"/>
        </w:rPr>
        <w:fldChar w:fldCharType="end"/>
      </w:r>
      <w:r w:rsidR="003405DD">
        <w:rPr>
          <w:rFonts w:asciiTheme="minorHAnsi" w:eastAsia="SimSun" w:hAnsiTheme="minorHAnsi" w:cstheme="minorHAnsi"/>
          <w:sz w:val="24"/>
          <w:szCs w:val="24"/>
        </w:rPr>
      </w:r>
      <w:r w:rsidR="003405DD">
        <w:rPr>
          <w:rFonts w:asciiTheme="minorHAnsi" w:eastAsia="SimSun" w:hAnsiTheme="minorHAnsi" w:cstheme="minorHAnsi"/>
          <w:sz w:val="24"/>
          <w:szCs w:val="24"/>
        </w:rPr>
        <w:fldChar w:fldCharType="separate"/>
      </w:r>
      <w:r w:rsidR="00487DBA">
        <w:rPr>
          <w:rFonts w:asciiTheme="minorHAnsi" w:eastAsia="SimSun" w:hAnsiTheme="minorHAnsi" w:cstheme="minorHAnsi"/>
          <w:noProof/>
          <w:sz w:val="24"/>
          <w:szCs w:val="24"/>
        </w:rPr>
        <w:t>[</w:t>
      </w:r>
      <w:del w:id="141" w:author="Nisa U" w:date="2024-07-24T13:53:00Z" w16du:dateUtc="2024-07-24T11:53:00Z">
        <w:r w:rsidR="00000000" w:rsidDel="00826D5A">
          <w:fldChar w:fldCharType="begin"/>
        </w:r>
        <w:r w:rsidR="00000000" w:rsidDel="00826D5A">
          <w:delInstrText>HYPERLINK \l "_ENREF_46" \o "Kugel, 2018 #57003"</w:delInstrText>
        </w:r>
        <w:r w:rsidR="00000000" w:rsidDel="00826D5A">
          <w:fldChar w:fldCharType="separate"/>
        </w:r>
        <w:r w:rsidR="000B03C5" w:rsidDel="00826D5A">
          <w:rPr>
            <w:rFonts w:asciiTheme="minorHAnsi" w:eastAsia="SimSun" w:hAnsiTheme="minorHAnsi" w:cstheme="minorHAnsi"/>
            <w:noProof/>
            <w:sz w:val="24"/>
            <w:szCs w:val="24"/>
          </w:rPr>
          <w:delText>46</w:delText>
        </w:r>
        <w:r w:rsidR="00000000" w:rsidDel="00826D5A">
          <w:rPr>
            <w:rFonts w:asciiTheme="minorHAnsi" w:eastAsia="SimSun" w:hAnsiTheme="minorHAnsi" w:cstheme="minorHAnsi"/>
            <w:noProof/>
            <w:sz w:val="24"/>
            <w:szCs w:val="24"/>
          </w:rPr>
          <w:fldChar w:fldCharType="end"/>
        </w:r>
      </w:del>
      <w:ins w:id="142" w:author="Nisa U" w:date="2024-07-24T13:53:00Z" w16du:dateUtc="2024-07-24T11:53:00Z">
        <w:r w:rsidR="00826D5A">
          <w:fldChar w:fldCharType="begin"/>
        </w:r>
        <w:r w:rsidR="00826D5A">
          <w:instrText>HYPERLINK \l "_ENREF_46" \o "Kugel, 2018 #57003"</w:instrText>
        </w:r>
        <w:r w:rsidR="00826D5A">
          <w:fldChar w:fldCharType="separate"/>
        </w:r>
        <w:r w:rsidR="00826D5A">
          <w:rPr>
            <w:rFonts w:asciiTheme="minorHAnsi" w:eastAsia="SimSun" w:hAnsiTheme="minorHAnsi" w:cstheme="minorHAnsi"/>
            <w:noProof/>
            <w:sz w:val="24"/>
            <w:szCs w:val="24"/>
          </w:rPr>
          <w:t>45</w:t>
        </w:r>
        <w:r w:rsidR="00826D5A">
          <w:rPr>
            <w:rFonts w:asciiTheme="minorHAnsi" w:eastAsia="SimSun" w:hAnsiTheme="minorHAnsi" w:cstheme="minorHAnsi"/>
            <w:noProof/>
            <w:sz w:val="24"/>
            <w:szCs w:val="24"/>
          </w:rPr>
          <w:fldChar w:fldCharType="end"/>
        </w:r>
      </w:ins>
      <w:r w:rsidR="00487DBA">
        <w:rPr>
          <w:rFonts w:asciiTheme="minorHAnsi" w:eastAsia="SimSun" w:hAnsiTheme="minorHAnsi" w:cstheme="minorHAnsi"/>
          <w:noProof/>
          <w:sz w:val="24"/>
          <w:szCs w:val="24"/>
        </w:rPr>
        <w:t>]</w:t>
      </w:r>
      <w:r w:rsidR="003405DD">
        <w:rPr>
          <w:rFonts w:asciiTheme="minorHAnsi" w:eastAsia="SimSun" w:hAnsiTheme="minorHAnsi" w:cstheme="minorHAnsi"/>
          <w:sz w:val="24"/>
          <w:szCs w:val="24"/>
        </w:rPr>
        <w:fldChar w:fldCharType="end"/>
      </w:r>
      <w:r w:rsidR="00CD7DF1">
        <w:rPr>
          <w:rFonts w:asciiTheme="minorHAnsi" w:eastAsia="SimSun" w:hAnsiTheme="minorHAnsi" w:cstheme="minorHAnsi"/>
          <w:sz w:val="24"/>
          <w:szCs w:val="24"/>
          <w:lang w:val="en-GB"/>
        </w:rPr>
        <w:t>. Moreover, recent data show a worse survival of patients receiving immunotherapy as 2</w:t>
      </w:r>
      <w:r w:rsidR="00CD7DF1" w:rsidRPr="00EA6C01">
        <w:rPr>
          <w:rFonts w:asciiTheme="minorHAnsi" w:eastAsia="SimSun" w:hAnsiTheme="minorHAnsi" w:cstheme="minorHAnsi"/>
          <w:sz w:val="24"/>
          <w:szCs w:val="24"/>
          <w:vertAlign w:val="superscript"/>
          <w:lang w:val="en-GB"/>
        </w:rPr>
        <w:t>nd</w:t>
      </w:r>
      <w:r w:rsidR="00CD7DF1">
        <w:rPr>
          <w:rFonts w:asciiTheme="minorHAnsi" w:eastAsia="SimSun" w:hAnsiTheme="minorHAnsi" w:cstheme="minorHAnsi"/>
          <w:sz w:val="24"/>
          <w:szCs w:val="24"/>
          <w:lang w:val="en-GB"/>
        </w:rPr>
        <w:t xml:space="preserve"> line treatment after 1</w:t>
      </w:r>
      <w:r w:rsidR="00CD7DF1" w:rsidRPr="00EA6C01">
        <w:rPr>
          <w:rFonts w:asciiTheme="minorHAnsi" w:eastAsia="SimSun" w:hAnsiTheme="minorHAnsi" w:cstheme="minorHAnsi"/>
          <w:sz w:val="24"/>
          <w:szCs w:val="24"/>
          <w:vertAlign w:val="superscript"/>
          <w:lang w:val="en-GB"/>
        </w:rPr>
        <w:t>st</w:t>
      </w:r>
      <w:r w:rsidR="00CD7DF1">
        <w:rPr>
          <w:rFonts w:asciiTheme="minorHAnsi" w:eastAsia="SimSun" w:hAnsiTheme="minorHAnsi" w:cstheme="minorHAnsi"/>
          <w:sz w:val="24"/>
          <w:szCs w:val="24"/>
          <w:lang w:val="en-GB"/>
        </w:rPr>
        <w:t xml:space="preserve"> line </w:t>
      </w:r>
      <w:proofErr w:type="spellStart"/>
      <w:r w:rsidR="00CD7DF1">
        <w:rPr>
          <w:rFonts w:asciiTheme="minorHAnsi" w:eastAsia="SimSun" w:hAnsiTheme="minorHAnsi" w:cstheme="minorHAnsi"/>
          <w:sz w:val="24"/>
          <w:szCs w:val="24"/>
          <w:lang w:val="en-GB"/>
        </w:rPr>
        <w:t>BRAFi</w:t>
      </w:r>
      <w:proofErr w:type="spellEnd"/>
      <w:r w:rsidR="00CD7DF1">
        <w:rPr>
          <w:rFonts w:asciiTheme="minorHAnsi" w:eastAsia="SimSun" w:hAnsiTheme="minorHAnsi" w:cstheme="minorHAnsi"/>
          <w:sz w:val="24"/>
          <w:szCs w:val="24"/>
          <w:lang w:val="en-GB"/>
        </w:rPr>
        <w:t xml:space="preserve">/MEKi, supporting the notion that a prior treatment with </w:t>
      </w:r>
      <w:proofErr w:type="spellStart"/>
      <w:r w:rsidR="00CD7DF1">
        <w:rPr>
          <w:rFonts w:asciiTheme="minorHAnsi" w:eastAsia="SimSun" w:hAnsiTheme="minorHAnsi" w:cstheme="minorHAnsi"/>
          <w:sz w:val="24"/>
          <w:szCs w:val="24"/>
          <w:lang w:val="en-GB"/>
        </w:rPr>
        <w:t>BRAFi</w:t>
      </w:r>
      <w:proofErr w:type="spellEnd"/>
      <w:r w:rsidR="00CD7DF1">
        <w:rPr>
          <w:rFonts w:asciiTheme="minorHAnsi" w:eastAsia="SimSun" w:hAnsiTheme="minorHAnsi" w:cstheme="minorHAnsi"/>
          <w:sz w:val="24"/>
          <w:szCs w:val="24"/>
          <w:lang w:val="en-GB"/>
        </w:rPr>
        <w:t>/MEKi impairs immunotherapy</w:t>
      </w:r>
      <w:r w:rsidR="00EA6C01">
        <w:rPr>
          <w:rFonts w:asciiTheme="minorHAnsi" w:eastAsia="SimSun" w:hAnsiTheme="minorHAnsi" w:cstheme="minorHAnsi"/>
          <w:sz w:val="24"/>
          <w:szCs w:val="24"/>
          <w:lang w:val="en-GB"/>
        </w:rPr>
        <w:t xml:space="preserve"> response </w:t>
      </w:r>
      <w:r w:rsidR="00A87C38">
        <w:rPr>
          <w:rFonts w:asciiTheme="minorHAnsi" w:eastAsia="SimSun" w:hAnsiTheme="minorHAnsi" w:cstheme="minorHAnsi"/>
          <w:sz w:val="24"/>
          <w:szCs w:val="24"/>
          <w:lang w:val="en-GB"/>
        </w:rPr>
        <w:fldChar w:fldCharType="begin">
          <w:fldData xml:space="preserve">PEVuZE5vdGU+PENpdGU+PEF1dGhvcj5BdGtpbnM8L0F1dGhvcj48WWVhcj4yMDIzPC9ZZWFyPjxS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</w:fldData>
        </w:fldChar>
      </w:r>
      <w:r w:rsidR="00487DBA">
        <w:rPr>
          <w:rFonts w:asciiTheme="minorHAnsi" w:eastAsia="SimSun" w:hAnsiTheme="minorHAnsi" w:cstheme="minorHAnsi"/>
          <w:sz w:val="24"/>
          <w:szCs w:val="24"/>
          <w:lang w:val="en-GB"/>
        </w:rPr>
        <w:instrText xml:space="preserve"> ADDIN EN.CITE </w:instrText>
      </w:r>
      <w:r w:rsidR="00487DBA">
        <w:rPr>
          <w:rFonts w:asciiTheme="minorHAnsi" w:eastAsia="SimSun" w:hAnsiTheme="minorHAnsi" w:cstheme="minorHAnsi"/>
          <w:sz w:val="24"/>
          <w:szCs w:val="24"/>
          <w:lang w:val="en-GB"/>
        </w:rPr>
        <w:fldChar w:fldCharType="begin">
          <w:fldData xml:space="preserve">PEVuZE5vdGU+PENpdGU+PEF1dGhvcj5BdGtpbnM8L0F1dGhvcj48WWVhcj4yMDIzPC9ZZWFyPjxS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</w:fldData>
        </w:fldChar>
      </w:r>
      <w:r w:rsidR="00487DBA">
        <w:rPr>
          <w:rFonts w:asciiTheme="minorHAnsi" w:eastAsia="SimSun" w:hAnsiTheme="minorHAnsi" w:cstheme="minorHAnsi"/>
          <w:sz w:val="24"/>
          <w:szCs w:val="24"/>
          <w:lang w:val="en-GB"/>
        </w:rPr>
        <w:instrText xml:space="preserve"> ADDIN EN.CITE.DATA </w:instrText>
      </w:r>
      <w:r w:rsidR="00487DBA">
        <w:rPr>
          <w:rFonts w:asciiTheme="minorHAnsi" w:eastAsia="SimSun" w:hAnsiTheme="minorHAnsi" w:cstheme="minorHAnsi"/>
          <w:sz w:val="24"/>
          <w:szCs w:val="24"/>
          <w:lang w:val="en-GB"/>
        </w:rPr>
      </w:r>
      <w:r w:rsidR="00487DBA">
        <w:rPr>
          <w:rFonts w:asciiTheme="minorHAnsi" w:eastAsia="SimSun" w:hAnsiTheme="minorHAnsi" w:cstheme="minorHAnsi"/>
          <w:sz w:val="24"/>
          <w:szCs w:val="24"/>
          <w:lang w:val="en-GB"/>
        </w:rPr>
        <w:fldChar w:fldCharType="end"/>
      </w:r>
      <w:r w:rsidR="00A87C38">
        <w:rPr>
          <w:rFonts w:asciiTheme="minorHAnsi" w:eastAsia="SimSun" w:hAnsiTheme="minorHAnsi" w:cstheme="minorHAnsi"/>
          <w:sz w:val="24"/>
          <w:szCs w:val="24"/>
          <w:lang w:val="en-GB"/>
        </w:rPr>
      </w:r>
      <w:r w:rsidR="00A87C38">
        <w:rPr>
          <w:rFonts w:asciiTheme="minorHAnsi" w:eastAsia="SimSun" w:hAnsiTheme="minorHAnsi" w:cstheme="minorHAnsi"/>
          <w:sz w:val="24"/>
          <w:szCs w:val="24"/>
          <w:lang w:val="en-GB"/>
        </w:rPr>
        <w:fldChar w:fldCharType="separate"/>
      </w:r>
      <w:r w:rsidR="00487DBA">
        <w:rPr>
          <w:rFonts w:asciiTheme="minorHAnsi" w:eastAsia="SimSun" w:hAnsiTheme="minorHAnsi" w:cstheme="minorHAnsi"/>
          <w:noProof/>
          <w:sz w:val="24"/>
          <w:szCs w:val="24"/>
          <w:lang w:val="en-GB"/>
        </w:rPr>
        <w:t>[</w:t>
      </w:r>
      <w:del w:id="143" w:author="Nisa U" w:date="2024-07-24T13:53:00Z" w16du:dateUtc="2024-07-24T11:53:00Z">
        <w:r w:rsidR="00000000" w:rsidDel="00826D5A">
          <w:fldChar w:fldCharType="begin"/>
        </w:r>
        <w:r w:rsidR="00000000" w:rsidDel="00826D5A">
          <w:delInstrText>HYPERLINK \l "_ENREF_47" \o "Atkins, 2023 #134127"</w:delInstrText>
        </w:r>
        <w:r w:rsidR="00000000" w:rsidDel="00826D5A">
          <w:fldChar w:fldCharType="separate"/>
        </w:r>
        <w:r w:rsidR="000B03C5" w:rsidDel="00826D5A">
          <w:rPr>
            <w:rFonts w:asciiTheme="minorHAnsi" w:eastAsia="SimSun" w:hAnsiTheme="minorHAnsi" w:cstheme="minorHAnsi"/>
            <w:noProof/>
            <w:sz w:val="24"/>
            <w:szCs w:val="24"/>
            <w:lang w:val="en-GB"/>
          </w:rPr>
          <w:delText>47</w:delText>
        </w:r>
        <w:r w:rsidR="00000000" w:rsidDel="00826D5A">
          <w:rPr>
            <w:rFonts w:asciiTheme="minorHAnsi" w:eastAsia="SimSun" w:hAnsiTheme="minorHAnsi" w:cstheme="minorHAnsi"/>
            <w:noProof/>
            <w:sz w:val="24"/>
            <w:szCs w:val="24"/>
            <w:lang w:val="en-GB"/>
          </w:rPr>
          <w:fldChar w:fldCharType="end"/>
        </w:r>
      </w:del>
      <w:ins w:id="144" w:author="Nisa U" w:date="2024-07-24T13:53:00Z" w16du:dateUtc="2024-07-24T11:53:00Z">
        <w:r w:rsidR="00826D5A">
          <w:fldChar w:fldCharType="begin"/>
        </w:r>
        <w:r w:rsidR="00826D5A">
          <w:instrText>HYPERLINK \l "_ENREF_47" \o "Atkins, 2023 #134127"</w:instrText>
        </w:r>
        <w:r w:rsidR="00826D5A">
          <w:fldChar w:fldCharType="separate"/>
        </w:r>
        <w:r w:rsidR="00826D5A">
          <w:rPr>
            <w:rFonts w:asciiTheme="minorHAnsi" w:eastAsia="SimSun" w:hAnsiTheme="minorHAnsi" w:cstheme="minorHAnsi"/>
            <w:noProof/>
            <w:sz w:val="24"/>
            <w:szCs w:val="24"/>
            <w:lang w:val="en-GB"/>
          </w:rPr>
          <w:t>46</w:t>
        </w:r>
        <w:r w:rsidR="00826D5A">
          <w:rPr>
            <w:rFonts w:asciiTheme="minorHAnsi" w:eastAsia="SimSun" w:hAnsiTheme="minorHAnsi" w:cstheme="minorHAnsi"/>
            <w:noProof/>
            <w:sz w:val="24"/>
            <w:szCs w:val="24"/>
            <w:lang w:val="en-GB"/>
          </w:rPr>
          <w:fldChar w:fldCharType="end"/>
        </w:r>
      </w:ins>
      <w:r w:rsidR="00487DBA">
        <w:rPr>
          <w:rFonts w:asciiTheme="minorHAnsi" w:eastAsia="SimSun" w:hAnsiTheme="minorHAnsi" w:cstheme="minorHAnsi"/>
          <w:noProof/>
          <w:sz w:val="24"/>
          <w:szCs w:val="24"/>
          <w:lang w:val="en-GB"/>
        </w:rPr>
        <w:t>]</w:t>
      </w:r>
      <w:r w:rsidR="00A87C38">
        <w:rPr>
          <w:rFonts w:asciiTheme="minorHAnsi" w:eastAsia="SimSun" w:hAnsiTheme="minorHAnsi" w:cstheme="minorHAnsi"/>
          <w:sz w:val="24"/>
          <w:szCs w:val="24"/>
          <w:lang w:val="en-GB"/>
        </w:rPr>
        <w:fldChar w:fldCharType="end"/>
      </w:r>
      <w:r w:rsidR="00EA6C01">
        <w:rPr>
          <w:rFonts w:asciiTheme="minorHAnsi" w:eastAsia="SimSun" w:hAnsiTheme="minorHAnsi" w:cstheme="minorHAnsi"/>
          <w:sz w:val="24"/>
          <w:szCs w:val="24"/>
          <w:lang w:val="en-GB"/>
        </w:rPr>
        <w:t xml:space="preserve">. </w:t>
      </w:r>
    </w:p>
    <w:p w14:paraId="41E35C26" w14:textId="287E813D" w:rsidR="008009C7" w:rsidRPr="000C6515" w:rsidRDefault="00E85B0C"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rPr>
        <w:lastRenderedPageBreak/>
        <w:t xml:space="preserve">These </w:t>
      </w:r>
      <w:r w:rsidR="00D85CDD" w:rsidRPr="000C6515">
        <w:rPr>
          <w:rFonts w:asciiTheme="minorHAnsi" w:eastAsia="SimSun" w:hAnsiTheme="minorHAnsi" w:cstheme="minorHAnsi"/>
          <w:sz w:val="24"/>
          <w:szCs w:val="24"/>
        </w:rPr>
        <w:t>significantly changed features</w:t>
      </w:r>
      <w:r w:rsidRPr="000C6515">
        <w:rPr>
          <w:rFonts w:asciiTheme="minorHAnsi" w:eastAsia="SimSun" w:hAnsiTheme="minorHAnsi" w:cstheme="minorHAnsi"/>
          <w:sz w:val="24"/>
          <w:szCs w:val="24"/>
        </w:rPr>
        <w:t xml:space="preserve"> </w:t>
      </w:r>
      <w:r w:rsidR="004A2307" w:rsidRPr="000C6515">
        <w:rPr>
          <w:rFonts w:asciiTheme="minorHAnsi" w:eastAsia="SimSun" w:hAnsiTheme="minorHAnsi" w:cstheme="minorHAnsi"/>
          <w:sz w:val="24"/>
          <w:szCs w:val="24"/>
        </w:rPr>
        <w:t>were utilized to develop a</w:t>
      </w:r>
      <w:r w:rsidR="009E008A" w:rsidRPr="000C6515">
        <w:rPr>
          <w:rFonts w:asciiTheme="minorHAnsi" w:eastAsia="SimSun" w:hAnsiTheme="minorHAnsi" w:cstheme="minorHAnsi"/>
          <w:sz w:val="24"/>
          <w:szCs w:val="24"/>
        </w:rPr>
        <w:t xml:space="preserve"> </w:t>
      </w:r>
      <w:r w:rsidR="00451240" w:rsidRPr="000C6515">
        <w:rPr>
          <w:rFonts w:asciiTheme="minorHAnsi" w:eastAsia="SimSun" w:hAnsiTheme="minorHAnsi" w:cstheme="minorHAnsi"/>
          <w:sz w:val="24"/>
          <w:szCs w:val="24"/>
        </w:rPr>
        <w:t xml:space="preserve">penalized </w:t>
      </w:r>
      <w:r w:rsidR="009E008A" w:rsidRPr="000C6515">
        <w:rPr>
          <w:rFonts w:asciiTheme="minorHAnsi" w:eastAsia="SimSun" w:hAnsiTheme="minorHAnsi" w:cstheme="minorHAnsi"/>
          <w:sz w:val="24"/>
          <w:szCs w:val="24"/>
        </w:rPr>
        <w:t>logistic regression</w:t>
      </w:r>
      <w:r w:rsidR="004A2307" w:rsidRPr="000C6515">
        <w:rPr>
          <w:rFonts w:asciiTheme="minorHAnsi" w:eastAsia="SimSun" w:hAnsiTheme="minorHAnsi" w:cstheme="minorHAnsi"/>
          <w:sz w:val="24"/>
          <w:szCs w:val="24"/>
        </w:rPr>
        <w:t xml:space="preserve"> model which was able to separate </w:t>
      </w:r>
      <w:r w:rsidR="00681C70">
        <w:rPr>
          <w:rFonts w:asciiTheme="minorHAnsi" w:eastAsia="SimSun" w:hAnsiTheme="minorHAnsi" w:cstheme="minorHAnsi"/>
          <w:sz w:val="24"/>
          <w:szCs w:val="24"/>
        </w:rPr>
        <w:t>Responders</w:t>
      </w:r>
      <w:r w:rsidR="004A2307" w:rsidRPr="000C6515">
        <w:rPr>
          <w:rFonts w:asciiTheme="minorHAnsi" w:eastAsia="SimSun" w:hAnsiTheme="minorHAnsi" w:cstheme="minorHAnsi"/>
          <w:sz w:val="24"/>
          <w:szCs w:val="24"/>
        </w:rPr>
        <w:t xml:space="preserve"> from </w:t>
      </w:r>
      <w:r w:rsidR="00681C70">
        <w:rPr>
          <w:rFonts w:asciiTheme="minorHAnsi" w:eastAsia="SimSun" w:hAnsiTheme="minorHAnsi" w:cstheme="minorHAnsi"/>
          <w:sz w:val="24"/>
          <w:szCs w:val="24"/>
        </w:rPr>
        <w:t>Non-Responders</w:t>
      </w:r>
      <w:r w:rsidR="004A2307" w:rsidRPr="000C6515">
        <w:rPr>
          <w:rFonts w:asciiTheme="minorHAnsi" w:eastAsia="SimSun" w:hAnsiTheme="minorHAnsi" w:cstheme="minorHAnsi"/>
          <w:sz w:val="24"/>
          <w:szCs w:val="24"/>
        </w:rPr>
        <w:t xml:space="preserve"> with high certainty </w:t>
      </w:r>
      <w:r w:rsidR="00D53183" w:rsidRPr="000C6515">
        <w:rPr>
          <w:rFonts w:asciiTheme="minorHAnsi" w:eastAsia="SimSun" w:hAnsiTheme="minorHAnsi" w:cstheme="minorHAnsi"/>
          <w:sz w:val="24"/>
          <w:szCs w:val="24"/>
          <w:lang w:val="en-GB"/>
        </w:rPr>
        <w:t>[</w:t>
      </w:r>
      <w:proofErr w:type="spellStart"/>
      <w:r w:rsidR="006E6F43">
        <w:rPr>
          <w:rFonts w:asciiTheme="minorHAnsi" w:eastAsia="SimSun" w:hAnsiTheme="minorHAnsi" w:cstheme="minorHAnsi"/>
          <w:i/>
          <w:sz w:val="24"/>
          <w:szCs w:val="24"/>
          <w:lang w:val="en-GB"/>
        </w:rPr>
        <w:t>S</w:t>
      </w:r>
      <w:r w:rsidR="006E6F43" w:rsidRPr="000C6515">
        <w:rPr>
          <w:rFonts w:asciiTheme="minorHAnsi" w:eastAsia="SimSun" w:hAnsiTheme="minorHAnsi" w:cstheme="minorHAnsi"/>
          <w:i/>
          <w:sz w:val="24"/>
          <w:szCs w:val="24"/>
          <w:lang w:val="en-GB"/>
        </w:rPr>
        <w:t>ignif</w:t>
      </w:r>
      <w:proofErr w:type="spellEnd"/>
      <w:r w:rsidR="004A2307" w:rsidRPr="000C6515">
        <w:rPr>
          <w:rFonts w:asciiTheme="minorHAnsi" w:eastAsia="SimSun" w:hAnsiTheme="minorHAnsi" w:cstheme="minorHAnsi"/>
          <w:sz w:val="24"/>
          <w:szCs w:val="24"/>
          <w:lang w:val="en-GB"/>
        </w:rPr>
        <w:t xml:space="preserve">, </w:t>
      </w:r>
      <w:proofErr w:type="spellStart"/>
      <w:r w:rsidR="004A2307" w:rsidRPr="000C6515">
        <w:rPr>
          <w:rFonts w:asciiTheme="minorHAnsi" w:eastAsia="SimSun" w:hAnsiTheme="minorHAnsi" w:cstheme="minorHAnsi"/>
          <w:sz w:val="24"/>
          <w:szCs w:val="24"/>
          <w:lang w:val="en-GB"/>
        </w:rPr>
        <w:t>cvAUC</w:t>
      </w:r>
      <w:proofErr w:type="spellEnd"/>
      <w:r w:rsidR="004A2307" w:rsidRPr="000C6515">
        <w:rPr>
          <w:rFonts w:asciiTheme="minorHAnsi" w:eastAsia="SimSun" w:hAnsiTheme="minorHAnsi" w:cstheme="minorHAnsi"/>
          <w:sz w:val="24"/>
          <w:szCs w:val="24"/>
          <w:lang w:val="en-GB"/>
        </w:rPr>
        <w:t xml:space="preserve"> (95% CI): 0.837 (0.791-0.883)</w:t>
      </w:r>
      <w:r w:rsidR="00D53183" w:rsidRPr="000C6515">
        <w:rPr>
          <w:rFonts w:asciiTheme="minorHAnsi" w:eastAsia="SimSun" w:hAnsiTheme="minorHAnsi" w:cstheme="minorHAnsi"/>
          <w:sz w:val="24"/>
          <w:szCs w:val="24"/>
          <w:lang w:val="en-GB"/>
        </w:rPr>
        <w:t xml:space="preserve">] </w:t>
      </w:r>
      <w:r w:rsidR="004A2307" w:rsidRPr="000C6515">
        <w:rPr>
          <w:rFonts w:asciiTheme="minorHAnsi" w:eastAsia="SimSun" w:hAnsiTheme="minorHAnsi" w:cstheme="minorHAnsi"/>
          <w:sz w:val="24"/>
          <w:szCs w:val="24"/>
          <w:lang w:val="en-GB"/>
        </w:rPr>
        <w:t xml:space="preserve">outperforming </w:t>
      </w:r>
      <w:r w:rsidR="000053BE" w:rsidRPr="000C6515">
        <w:rPr>
          <w:rFonts w:asciiTheme="minorHAnsi" w:eastAsia="SimSun" w:hAnsiTheme="minorHAnsi" w:cstheme="minorHAnsi"/>
          <w:sz w:val="24"/>
          <w:szCs w:val="24"/>
          <w:lang w:val="en-GB"/>
        </w:rPr>
        <w:t xml:space="preserve">the models </w:t>
      </w:r>
      <w:r w:rsidR="000053BE" w:rsidRPr="000C6515">
        <w:rPr>
          <w:rFonts w:asciiTheme="minorHAnsi" w:eastAsia="SimSun" w:hAnsiTheme="minorHAnsi" w:cstheme="minorHAnsi"/>
          <w:i/>
          <w:sz w:val="24"/>
          <w:szCs w:val="24"/>
          <w:lang w:val="en-GB"/>
        </w:rPr>
        <w:t>miRNA</w:t>
      </w:r>
      <w:r w:rsidR="00E66360" w:rsidRPr="000C6515">
        <w:rPr>
          <w:rFonts w:asciiTheme="minorHAnsi" w:eastAsia="SimSun" w:hAnsiTheme="minorHAnsi" w:cstheme="minorHAnsi"/>
          <w:i/>
          <w:sz w:val="24"/>
          <w:szCs w:val="24"/>
          <w:lang w:val="en-GB"/>
        </w:rPr>
        <w:t xml:space="preserve"> </w:t>
      </w:r>
      <w:r w:rsidR="00E66360" w:rsidRPr="000C6515">
        <w:rPr>
          <w:rFonts w:asciiTheme="minorHAnsi" w:eastAsia="SimSun" w:hAnsiTheme="minorHAnsi" w:cstheme="minorHAnsi"/>
          <w:sz w:val="24"/>
          <w:szCs w:val="24"/>
          <w:lang w:val="en-GB"/>
        </w:rPr>
        <w:t>(all miRNAs)</w:t>
      </w:r>
      <w:r w:rsidR="000053BE" w:rsidRPr="000C6515">
        <w:rPr>
          <w:rFonts w:asciiTheme="minorHAnsi" w:eastAsia="SimSun" w:hAnsiTheme="minorHAnsi" w:cstheme="minorHAnsi"/>
          <w:sz w:val="24"/>
          <w:szCs w:val="24"/>
          <w:lang w:val="en-GB"/>
        </w:rPr>
        <w:t>,</w:t>
      </w:r>
      <w:r w:rsidR="000053BE" w:rsidRPr="000C6515">
        <w:rPr>
          <w:rFonts w:asciiTheme="minorHAnsi" w:eastAsia="SimSun" w:hAnsiTheme="minorHAnsi" w:cstheme="minorHAnsi"/>
          <w:i/>
          <w:sz w:val="24"/>
          <w:szCs w:val="24"/>
          <w:lang w:val="en-GB"/>
        </w:rPr>
        <w:t xml:space="preserve"> </w:t>
      </w:r>
      <w:r w:rsidR="006E6F43">
        <w:rPr>
          <w:rFonts w:asciiTheme="minorHAnsi" w:eastAsia="SimSun" w:hAnsiTheme="minorHAnsi" w:cstheme="minorHAnsi"/>
          <w:i/>
          <w:sz w:val="24"/>
          <w:szCs w:val="24"/>
          <w:lang w:val="en-GB"/>
        </w:rPr>
        <w:t>C</w:t>
      </w:r>
      <w:r w:rsidR="006E6F43" w:rsidRPr="000C6515">
        <w:rPr>
          <w:rFonts w:asciiTheme="minorHAnsi" w:eastAsia="SimSun" w:hAnsiTheme="minorHAnsi" w:cstheme="minorHAnsi"/>
          <w:i/>
          <w:sz w:val="24"/>
          <w:szCs w:val="24"/>
          <w:lang w:val="en-GB"/>
        </w:rPr>
        <w:t xml:space="preserve">omplete </w:t>
      </w:r>
      <w:r w:rsidR="00E66360" w:rsidRPr="000C6515">
        <w:rPr>
          <w:rFonts w:asciiTheme="minorHAnsi" w:eastAsia="SimSun" w:hAnsiTheme="minorHAnsi" w:cstheme="minorHAnsi"/>
          <w:sz w:val="24"/>
          <w:szCs w:val="24"/>
          <w:lang w:val="en-GB"/>
        </w:rPr>
        <w:t>(all features)</w:t>
      </w:r>
      <w:r w:rsidR="000053BE" w:rsidRPr="000C6515">
        <w:rPr>
          <w:rFonts w:asciiTheme="minorHAnsi" w:eastAsia="SimSun" w:hAnsiTheme="minorHAnsi" w:cstheme="minorHAnsi"/>
          <w:i/>
          <w:sz w:val="24"/>
          <w:szCs w:val="24"/>
          <w:lang w:val="en-GB"/>
        </w:rPr>
        <w:t xml:space="preserve">, </w:t>
      </w:r>
      <w:r w:rsidR="006E6F43">
        <w:rPr>
          <w:rFonts w:asciiTheme="minorHAnsi" w:eastAsia="SimSun" w:hAnsiTheme="minorHAnsi" w:cstheme="minorHAnsi"/>
          <w:i/>
          <w:sz w:val="24"/>
          <w:szCs w:val="24"/>
          <w:lang w:val="en-GB"/>
        </w:rPr>
        <w:t>Baseline</w:t>
      </w:r>
      <w:r w:rsidR="006E6F43" w:rsidRPr="000C6515">
        <w:rPr>
          <w:rFonts w:asciiTheme="minorHAnsi" w:eastAsia="SimSun" w:hAnsiTheme="minorHAnsi" w:cstheme="minorHAnsi"/>
          <w:sz w:val="24"/>
          <w:szCs w:val="24"/>
          <w:lang w:val="en-GB"/>
        </w:rPr>
        <w:t xml:space="preserve"> </w:t>
      </w:r>
      <w:r w:rsidR="00E66360" w:rsidRPr="000C6515">
        <w:rPr>
          <w:rFonts w:asciiTheme="minorHAnsi" w:eastAsia="SimSun" w:hAnsiTheme="minorHAnsi" w:cstheme="minorHAnsi"/>
          <w:sz w:val="24"/>
          <w:szCs w:val="24"/>
          <w:lang w:val="en-GB"/>
        </w:rPr>
        <w:t>(four serum markers)</w:t>
      </w:r>
      <w:r w:rsidR="000053BE" w:rsidRPr="000C6515">
        <w:rPr>
          <w:rFonts w:asciiTheme="minorHAnsi" w:eastAsia="SimSun" w:hAnsiTheme="minorHAnsi" w:cstheme="minorHAnsi"/>
          <w:i/>
          <w:sz w:val="24"/>
          <w:szCs w:val="24"/>
          <w:lang w:val="en-GB"/>
        </w:rPr>
        <w:t xml:space="preserve"> </w:t>
      </w:r>
      <w:r w:rsidR="000053BE" w:rsidRPr="004B4788">
        <w:rPr>
          <w:rFonts w:asciiTheme="minorHAnsi" w:eastAsia="SimSun" w:hAnsiTheme="minorHAnsi" w:cstheme="minorHAnsi"/>
          <w:sz w:val="24"/>
          <w:szCs w:val="24"/>
          <w:lang w:val="en-GB"/>
        </w:rPr>
        <w:t>and</w:t>
      </w:r>
      <w:r w:rsidR="000053BE" w:rsidRPr="000C6515">
        <w:rPr>
          <w:rFonts w:asciiTheme="minorHAnsi" w:eastAsia="SimSun" w:hAnsiTheme="minorHAnsi" w:cstheme="minorHAnsi"/>
          <w:i/>
          <w:sz w:val="24"/>
          <w:szCs w:val="24"/>
          <w:lang w:val="en-GB"/>
        </w:rPr>
        <w:t xml:space="preserve"> </w:t>
      </w:r>
      <w:r w:rsidR="006E6F43">
        <w:rPr>
          <w:rFonts w:asciiTheme="minorHAnsi" w:eastAsia="SimSun" w:hAnsiTheme="minorHAnsi" w:cstheme="minorHAnsi"/>
          <w:i/>
          <w:sz w:val="24"/>
          <w:szCs w:val="24"/>
          <w:lang w:val="en-GB"/>
        </w:rPr>
        <w:t>Relaxed miRNA</w:t>
      </w:r>
      <w:r w:rsidR="006E6F43" w:rsidRPr="000C6515">
        <w:rPr>
          <w:rFonts w:asciiTheme="minorHAnsi" w:eastAsia="SimSun" w:hAnsiTheme="minorHAnsi" w:cstheme="minorHAnsi"/>
          <w:i/>
          <w:sz w:val="24"/>
          <w:szCs w:val="24"/>
          <w:lang w:val="en-GB"/>
        </w:rPr>
        <w:t xml:space="preserve"> </w:t>
      </w:r>
      <w:r w:rsidR="00D53183" w:rsidRPr="000C6515">
        <w:rPr>
          <w:rFonts w:asciiTheme="minorHAnsi" w:eastAsia="SimSun" w:hAnsiTheme="minorHAnsi" w:cstheme="minorHAnsi"/>
          <w:sz w:val="24"/>
          <w:szCs w:val="24"/>
          <w:lang w:val="en-GB"/>
        </w:rPr>
        <w:t>(miRNAs selected by relaxed LASSO)</w:t>
      </w:r>
      <w:r w:rsidR="000053BE" w:rsidRPr="000C6515">
        <w:rPr>
          <w:rFonts w:asciiTheme="minorHAnsi" w:eastAsia="SimSun" w:hAnsiTheme="minorHAnsi" w:cstheme="minorHAnsi"/>
          <w:sz w:val="24"/>
          <w:szCs w:val="24"/>
          <w:lang w:val="en-GB"/>
        </w:rPr>
        <w:t xml:space="preserve">. </w:t>
      </w:r>
      <w:r w:rsidR="00E66360" w:rsidRPr="000C6515">
        <w:rPr>
          <w:rFonts w:asciiTheme="minorHAnsi" w:eastAsia="SimSun" w:hAnsiTheme="minorHAnsi" w:cstheme="minorHAnsi"/>
          <w:sz w:val="24"/>
          <w:szCs w:val="24"/>
          <w:lang w:val="en-GB"/>
        </w:rPr>
        <w:t xml:space="preserve">The improved performance over the </w:t>
      </w:r>
      <w:r w:rsidR="006E6F43">
        <w:rPr>
          <w:rFonts w:asciiTheme="minorHAnsi" w:eastAsia="SimSun" w:hAnsiTheme="minorHAnsi" w:cstheme="minorHAnsi"/>
          <w:i/>
          <w:sz w:val="24"/>
          <w:szCs w:val="24"/>
          <w:lang w:val="en-GB"/>
        </w:rPr>
        <w:t>B</w:t>
      </w:r>
      <w:r w:rsidR="006E6F43" w:rsidRPr="000C6515">
        <w:rPr>
          <w:rFonts w:asciiTheme="minorHAnsi" w:eastAsia="SimSun" w:hAnsiTheme="minorHAnsi" w:cstheme="minorHAnsi"/>
          <w:i/>
          <w:sz w:val="24"/>
          <w:szCs w:val="24"/>
          <w:lang w:val="en-GB"/>
        </w:rPr>
        <w:t>aseline</w:t>
      </w:r>
      <w:r w:rsidR="006E6F43" w:rsidRPr="000C6515">
        <w:rPr>
          <w:rFonts w:asciiTheme="minorHAnsi" w:eastAsia="SimSun" w:hAnsiTheme="minorHAnsi" w:cstheme="minorHAnsi"/>
          <w:sz w:val="24"/>
          <w:szCs w:val="24"/>
          <w:lang w:val="en-GB"/>
        </w:rPr>
        <w:t xml:space="preserve"> </w:t>
      </w:r>
      <w:r w:rsidR="00E66360" w:rsidRPr="000C6515">
        <w:rPr>
          <w:rFonts w:asciiTheme="minorHAnsi" w:eastAsia="SimSun" w:hAnsiTheme="minorHAnsi" w:cstheme="minorHAnsi"/>
          <w:sz w:val="24"/>
          <w:szCs w:val="24"/>
          <w:lang w:val="en-GB"/>
        </w:rPr>
        <w:t xml:space="preserve">model </w:t>
      </w:r>
      <w:r w:rsidR="00D53183" w:rsidRPr="000C6515">
        <w:rPr>
          <w:rFonts w:asciiTheme="minorHAnsi" w:eastAsia="SimSun" w:hAnsiTheme="minorHAnsi" w:cstheme="minorHAnsi"/>
          <w:sz w:val="24"/>
          <w:szCs w:val="24"/>
          <w:lang w:val="en-GB"/>
        </w:rPr>
        <w:t xml:space="preserve">is of particular interest as it shows that combination of different biological endpoints with patient demographics and treatment history yields more prognostic potential than the use of only serum markers. </w:t>
      </w:r>
      <w:r w:rsidR="00CD7DF1">
        <w:rPr>
          <w:rFonts w:asciiTheme="minorHAnsi" w:eastAsia="SimSun" w:hAnsiTheme="minorHAnsi" w:cstheme="minorHAnsi"/>
          <w:sz w:val="24"/>
          <w:szCs w:val="24"/>
          <w:lang w:val="en-GB"/>
        </w:rPr>
        <w:t>Moreover</w:t>
      </w:r>
      <w:r w:rsidR="00CD7DF1" w:rsidRPr="00CD7DF1">
        <w:rPr>
          <w:rFonts w:asciiTheme="minorHAnsi" w:eastAsia="SimSun" w:hAnsiTheme="minorHAnsi" w:cstheme="minorHAnsi"/>
          <w:sz w:val="24"/>
          <w:szCs w:val="24"/>
          <w:lang w:val="en-GB"/>
        </w:rPr>
        <w:t xml:space="preserve">, this suggests that feature selection through the selection of significantly </w:t>
      </w:r>
      <w:r w:rsidR="00817572">
        <w:rPr>
          <w:rFonts w:asciiTheme="minorHAnsi" w:eastAsia="SimSun" w:hAnsiTheme="minorHAnsi" w:cstheme="minorHAnsi"/>
          <w:sz w:val="24"/>
          <w:szCs w:val="24"/>
          <w:lang w:val="en-GB"/>
        </w:rPr>
        <w:t>altered</w:t>
      </w:r>
      <w:r w:rsidR="00CD7DF1" w:rsidRPr="00CD7DF1">
        <w:rPr>
          <w:rFonts w:asciiTheme="minorHAnsi" w:eastAsia="SimSun" w:hAnsiTheme="minorHAnsi" w:cstheme="minorHAnsi"/>
          <w:sz w:val="24"/>
          <w:szCs w:val="24"/>
          <w:lang w:val="en-GB"/>
        </w:rPr>
        <w:t xml:space="preserve"> covariates may be a potentially viable and straightforward approach to achieving improved performance in classification </w:t>
      </w:r>
      <w:proofErr w:type="spellStart"/>
      <w:proofErr w:type="gramStart"/>
      <w:r w:rsidR="00CD7DF1" w:rsidRPr="00CD7DF1">
        <w:rPr>
          <w:rFonts w:asciiTheme="minorHAnsi" w:eastAsia="SimSun" w:hAnsiTheme="minorHAnsi" w:cstheme="minorHAnsi"/>
          <w:sz w:val="24"/>
          <w:szCs w:val="24"/>
          <w:lang w:val="en-GB"/>
        </w:rPr>
        <w:t>models.</w:t>
      </w:r>
      <w:r w:rsidR="000053BE" w:rsidRPr="000C6515">
        <w:rPr>
          <w:rFonts w:asciiTheme="minorHAnsi" w:eastAsia="SimSun" w:hAnsiTheme="minorHAnsi" w:cstheme="minorHAnsi"/>
          <w:sz w:val="24"/>
          <w:szCs w:val="24"/>
          <w:lang w:val="en-GB"/>
        </w:rPr>
        <w:t>However</w:t>
      </w:r>
      <w:proofErr w:type="spellEnd"/>
      <w:proofErr w:type="gramEnd"/>
      <w:r w:rsidR="00D53183" w:rsidRPr="000C6515">
        <w:rPr>
          <w:rFonts w:asciiTheme="minorHAnsi" w:eastAsia="SimSun" w:hAnsiTheme="minorHAnsi" w:cstheme="minorHAnsi"/>
          <w:sz w:val="24"/>
          <w:szCs w:val="24"/>
          <w:lang w:val="en-GB"/>
        </w:rPr>
        <w:t>, at the cost of simplicity</w:t>
      </w:r>
      <w:r w:rsidR="00D85CDD" w:rsidRPr="000C6515">
        <w:rPr>
          <w:rFonts w:asciiTheme="minorHAnsi" w:eastAsia="SimSun" w:hAnsiTheme="minorHAnsi" w:cstheme="minorHAnsi"/>
          <w:sz w:val="24"/>
          <w:szCs w:val="24"/>
          <w:lang w:val="en-GB"/>
        </w:rPr>
        <w:t xml:space="preserve"> in the modelling process</w:t>
      </w:r>
      <w:r w:rsidR="000053BE" w:rsidRPr="000C6515">
        <w:rPr>
          <w:rFonts w:asciiTheme="minorHAnsi" w:eastAsia="SimSun" w:hAnsiTheme="minorHAnsi" w:cstheme="minorHAnsi"/>
          <w:sz w:val="24"/>
          <w:szCs w:val="24"/>
          <w:lang w:val="en-GB"/>
        </w:rPr>
        <w:t xml:space="preserve">, performance could be further </w:t>
      </w:r>
      <w:r w:rsidR="00817572">
        <w:rPr>
          <w:rFonts w:asciiTheme="minorHAnsi" w:eastAsia="SimSun" w:hAnsiTheme="minorHAnsi" w:cstheme="minorHAnsi"/>
          <w:sz w:val="24"/>
          <w:szCs w:val="24"/>
          <w:lang w:val="en-GB"/>
        </w:rPr>
        <w:t>enhanced</w:t>
      </w:r>
      <w:r w:rsidR="00817572" w:rsidRPr="000C6515">
        <w:rPr>
          <w:rFonts w:asciiTheme="minorHAnsi" w:eastAsia="SimSun" w:hAnsiTheme="minorHAnsi" w:cstheme="minorHAnsi"/>
          <w:sz w:val="24"/>
          <w:szCs w:val="24"/>
          <w:lang w:val="en-GB"/>
        </w:rPr>
        <w:t xml:space="preserve"> </w:t>
      </w:r>
      <w:r w:rsidR="000053BE" w:rsidRPr="000C6515">
        <w:rPr>
          <w:rFonts w:asciiTheme="minorHAnsi" w:eastAsia="SimSun" w:hAnsiTheme="minorHAnsi" w:cstheme="minorHAnsi"/>
          <w:sz w:val="24"/>
          <w:szCs w:val="24"/>
          <w:lang w:val="en-GB"/>
        </w:rPr>
        <w:t xml:space="preserve">by application of the two-step relaxed </w:t>
      </w:r>
      <w:r w:rsidR="00D53183" w:rsidRPr="000C6515">
        <w:rPr>
          <w:rFonts w:asciiTheme="minorHAnsi" w:eastAsia="SimSun" w:hAnsiTheme="minorHAnsi" w:cstheme="minorHAnsi"/>
          <w:sz w:val="24"/>
          <w:szCs w:val="24"/>
          <w:lang w:val="en-GB"/>
        </w:rPr>
        <w:t>LASSO</w:t>
      </w:r>
      <w:r w:rsidR="000053BE" w:rsidRPr="000C6515">
        <w:rPr>
          <w:rFonts w:asciiTheme="minorHAnsi" w:eastAsia="SimSun" w:hAnsiTheme="minorHAnsi" w:cstheme="minorHAnsi"/>
          <w:sz w:val="24"/>
          <w:szCs w:val="24"/>
          <w:lang w:val="en-GB"/>
        </w:rPr>
        <w:t xml:space="preserve"> procedure</w:t>
      </w:r>
      <w:r w:rsidR="00D53183" w:rsidRPr="000C6515">
        <w:rPr>
          <w:rFonts w:asciiTheme="minorHAnsi" w:eastAsia="SimSun" w:hAnsiTheme="minorHAnsi" w:cstheme="minorHAnsi"/>
          <w:sz w:val="24"/>
          <w:szCs w:val="24"/>
          <w:lang w:val="en-GB"/>
        </w:rPr>
        <w:t xml:space="preserve"> [</w:t>
      </w:r>
      <w:r w:rsidR="006E6F43">
        <w:rPr>
          <w:rFonts w:asciiTheme="minorHAnsi" w:eastAsia="SimSun" w:hAnsiTheme="minorHAnsi" w:cstheme="minorHAnsi"/>
          <w:i/>
          <w:sz w:val="24"/>
          <w:szCs w:val="24"/>
          <w:lang w:val="en-GB"/>
        </w:rPr>
        <w:t>Relaxed LASSO</w:t>
      </w:r>
      <w:r w:rsidR="00D53183" w:rsidRPr="000C6515">
        <w:rPr>
          <w:rFonts w:asciiTheme="minorHAnsi" w:eastAsia="SimSun" w:hAnsiTheme="minorHAnsi" w:cstheme="minorHAnsi"/>
          <w:sz w:val="24"/>
          <w:szCs w:val="24"/>
          <w:lang w:val="en-GB"/>
        </w:rPr>
        <w:t>,</w:t>
      </w:r>
      <w:r w:rsidR="006E6F43">
        <w:rPr>
          <w:rFonts w:asciiTheme="minorHAnsi" w:eastAsia="SimSun" w:hAnsiTheme="minorHAnsi" w:cstheme="minorHAnsi"/>
          <w:sz w:val="24"/>
          <w:szCs w:val="24"/>
          <w:lang w:val="en-GB"/>
        </w:rPr>
        <w:t xml:space="preserve"> </w:t>
      </w:r>
      <w:proofErr w:type="spellStart"/>
      <w:r w:rsidR="00D53183" w:rsidRPr="000C6515">
        <w:rPr>
          <w:rFonts w:asciiTheme="minorHAnsi" w:eastAsia="SimSun" w:hAnsiTheme="minorHAnsi" w:cstheme="minorHAnsi"/>
          <w:sz w:val="24"/>
          <w:szCs w:val="24"/>
          <w:lang w:val="en-GB"/>
        </w:rPr>
        <w:t>cvAUC</w:t>
      </w:r>
      <w:proofErr w:type="spellEnd"/>
      <w:r w:rsidR="00D53183" w:rsidRPr="000C6515">
        <w:rPr>
          <w:rFonts w:asciiTheme="minorHAnsi" w:eastAsia="SimSun" w:hAnsiTheme="minorHAnsi" w:cstheme="minorHAnsi"/>
          <w:sz w:val="24"/>
          <w:szCs w:val="24"/>
          <w:lang w:val="en-GB"/>
        </w:rPr>
        <w:t xml:space="preserve"> </w:t>
      </w:r>
      <w:r w:rsidR="00E323DA" w:rsidRPr="000C6515">
        <w:rPr>
          <w:rFonts w:asciiTheme="minorHAnsi" w:eastAsia="SimSun" w:hAnsiTheme="minorHAnsi" w:cstheme="minorHAnsi"/>
          <w:sz w:val="24"/>
          <w:szCs w:val="24"/>
          <w:lang w:val="en-GB"/>
        </w:rPr>
        <w:t>(95% CI): 0.</w:t>
      </w:r>
      <w:r w:rsidR="00D53183" w:rsidRPr="000C6515">
        <w:rPr>
          <w:rFonts w:asciiTheme="minorHAnsi" w:eastAsia="SimSun" w:hAnsiTheme="minorHAnsi" w:cstheme="minorHAnsi"/>
          <w:sz w:val="24"/>
          <w:szCs w:val="24"/>
          <w:lang w:val="en-GB"/>
        </w:rPr>
        <w:t xml:space="preserve">851 (0.807-0.897)]. </w:t>
      </w:r>
      <w:r w:rsidR="00AF32F8" w:rsidRPr="000C6515">
        <w:rPr>
          <w:rFonts w:asciiTheme="minorHAnsi" w:eastAsia="SimSun" w:hAnsiTheme="minorHAnsi" w:cstheme="minorHAnsi"/>
          <w:sz w:val="24"/>
          <w:szCs w:val="24"/>
          <w:lang w:val="en-GB"/>
        </w:rPr>
        <w:t>The seven feature signature</w:t>
      </w:r>
      <w:r w:rsidR="00D20660" w:rsidRPr="000C6515">
        <w:rPr>
          <w:rFonts w:asciiTheme="minorHAnsi" w:eastAsia="SimSun" w:hAnsiTheme="minorHAnsi" w:cstheme="minorHAnsi"/>
          <w:sz w:val="24"/>
          <w:szCs w:val="24"/>
          <w:lang w:val="en-GB"/>
        </w:rPr>
        <w:t xml:space="preserve"> (LDH, age, prior </w:t>
      </w:r>
      <w:proofErr w:type="spellStart"/>
      <w:r w:rsidR="00D20660" w:rsidRPr="000C6515">
        <w:rPr>
          <w:rFonts w:asciiTheme="minorHAnsi" w:eastAsia="SimSun" w:hAnsiTheme="minorHAnsi" w:cstheme="minorHAnsi"/>
          <w:sz w:val="24"/>
          <w:szCs w:val="24"/>
          <w:lang w:val="en-GB"/>
        </w:rPr>
        <w:t>BRAFi</w:t>
      </w:r>
      <w:proofErr w:type="spellEnd"/>
      <w:r w:rsidR="00D20660" w:rsidRPr="000C6515">
        <w:rPr>
          <w:rFonts w:asciiTheme="minorHAnsi" w:eastAsia="SimSun" w:hAnsiTheme="minorHAnsi" w:cstheme="minorHAnsi"/>
          <w:sz w:val="24"/>
          <w:szCs w:val="24"/>
          <w:lang w:val="en-GB"/>
        </w:rPr>
        <w:t>/MEKi</w:t>
      </w:r>
      <w:r w:rsidR="00D20660" w:rsidRPr="000C6515">
        <w:rPr>
          <w:rFonts w:asciiTheme="minorHAnsi" w:eastAsia="SimSun" w:hAnsiTheme="minorHAnsi" w:cstheme="minorHAnsi"/>
          <w:sz w:val="24"/>
          <w:szCs w:val="24"/>
        </w:rPr>
        <w:t xml:space="preserve"> therapy</w:t>
      </w:r>
      <w:r w:rsidR="00D20660" w:rsidRPr="000C6515">
        <w:rPr>
          <w:rFonts w:asciiTheme="minorHAnsi" w:eastAsia="SimSun" w:hAnsiTheme="minorHAnsi" w:cstheme="minorHAnsi"/>
          <w:sz w:val="24"/>
          <w:szCs w:val="24"/>
          <w:lang w:val="en-GB"/>
        </w:rPr>
        <w:t>, low miR-197-3p expression, high miR-514a-3p/miR-137/miR-30d-5p expression)</w:t>
      </w:r>
      <w:r w:rsidR="00AF32F8" w:rsidRPr="000C6515">
        <w:rPr>
          <w:rFonts w:asciiTheme="minorHAnsi" w:eastAsia="SimSun" w:hAnsiTheme="minorHAnsi" w:cstheme="minorHAnsi"/>
          <w:sz w:val="24"/>
          <w:szCs w:val="24"/>
          <w:lang w:val="en-GB"/>
        </w:rPr>
        <w:t xml:space="preserve"> showed a high overlap with the features from the </w:t>
      </w:r>
      <w:proofErr w:type="spellStart"/>
      <w:r w:rsidR="006E6F43">
        <w:rPr>
          <w:rFonts w:asciiTheme="minorHAnsi" w:eastAsia="SimSun" w:hAnsiTheme="minorHAnsi" w:cstheme="minorHAnsi"/>
          <w:i/>
          <w:sz w:val="24"/>
          <w:szCs w:val="24"/>
          <w:lang w:val="en-GB"/>
        </w:rPr>
        <w:t>Signif</w:t>
      </w:r>
      <w:proofErr w:type="spellEnd"/>
      <w:r w:rsidR="006E6F43" w:rsidRPr="000C6515">
        <w:rPr>
          <w:rFonts w:asciiTheme="minorHAnsi" w:eastAsia="SimSun" w:hAnsiTheme="minorHAnsi" w:cstheme="minorHAnsi"/>
          <w:sz w:val="24"/>
          <w:szCs w:val="24"/>
          <w:lang w:val="en-GB"/>
        </w:rPr>
        <w:t xml:space="preserve"> </w:t>
      </w:r>
      <w:r w:rsidR="00AF32F8" w:rsidRPr="000C6515">
        <w:rPr>
          <w:rFonts w:asciiTheme="minorHAnsi" w:eastAsia="SimSun" w:hAnsiTheme="minorHAnsi" w:cstheme="minorHAnsi"/>
          <w:sz w:val="24"/>
          <w:szCs w:val="24"/>
          <w:lang w:val="en-GB"/>
        </w:rPr>
        <w:t>model, with the exception of miR-30d-5p, which was not differentially expressed but still possessed predictive potential</w:t>
      </w:r>
      <w:r w:rsidR="00FD146B">
        <w:rPr>
          <w:rFonts w:asciiTheme="minorHAnsi" w:eastAsia="SimSun" w:hAnsiTheme="minorHAnsi" w:cstheme="minorHAnsi"/>
          <w:sz w:val="24"/>
          <w:szCs w:val="24"/>
          <w:lang w:val="en-GB"/>
        </w:rPr>
        <w:t xml:space="preserve"> </w:t>
      </w:r>
      <w:r w:rsidR="00FD146B">
        <w:rPr>
          <w:rFonts w:asciiTheme="minorHAnsi" w:eastAsia="SimSun" w:hAnsiTheme="minorHAnsi" w:cstheme="minorHAnsi"/>
          <w:sz w:val="24"/>
          <w:szCs w:val="24"/>
          <w:lang w:val="en-GB"/>
        </w:rPr>
        <w:fldChar w:fldCharType="begin">
          <w:fldData xml:space="preserve">PEVuZE5vdGU+PENpdGU+PEF1dGhvcj5MbzwvQXV0aG9yPjxZZWFyPjIwMTU8L1llYXI+PFJlY051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</w:fldData>
        </w:fldChar>
      </w:r>
      <w:r w:rsidR="00487DBA">
        <w:rPr>
          <w:rFonts w:asciiTheme="minorHAnsi" w:eastAsia="SimSun" w:hAnsiTheme="minorHAnsi" w:cstheme="minorHAnsi"/>
          <w:sz w:val="24"/>
          <w:szCs w:val="24"/>
          <w:lang w:val="en-GB"/>
        </w:rPr>
        <w:instrText xml:space="preserve"> ADDIN EN.CITE </w:instrText>
      </w:r>
      <w:r w:rsidR="00487DBA">
        <w:rPr>
          <w:rFonts w:asciiTheme="minorHAnsi" w:eastAsia="SimSun" w:hAnsiTheme="minorHAnsi" w:cstheme="minorHAnsi"/>
          <w:sz w:val="24"/>
          <w:szCs w:val="24"/>
          <w:lang w:val="en-GB"/>
        </w:rPr>
        <w:fldChar w:fldCharType="begin">
          <w:fldData xml:space="preserve">PEVuZE5vdGU+PENpdGU+PEF1dGhvcj5MbzwvQXV0aG9yPjxZZWFyPjIwMTU8L1llYXI+PFJlY051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</w:fldData>
        </w:fldChar>
      </w:r>
      <w:r w:rsidR="00487DBA">
        <w:rPr>
          <w:rFonts w:asciiTheme="minorHAnsi" w:eastAsia="SimSun" w:hAnsiTheme="minorHAnsi" w:cstheme="minorHAnsi"/>
          <w:sz w:val="24"/>
          <w:szCs w:val="24"/>
          <w:lang w:val="en-GB"/>
        </w:rPr>
        <w:instrText xml:space="preserve"> ADDIN EN.CITE.DATA </w:instrText>
      </w:r>
      <w:r w:rsidR="00487DBA">
        <w:rPr>
          <w:rFonts w:asciiTheme="minorHAnsi" w:eastAsia="SimSun" w:hAnsiTheme="minorHAnsi" w:cstheme="minorHAnsi"/>
          <w:sz w:val="24"/>
          <w:szCs w:val="24"/>
          <w:lang w:val="en-GB"/>
        </w:rPr>
      </w:r>
      <w:r w:rsidR="00487DBA">
        <w:rPr>
          <w:rFonts w:asciiTheme="minorHAnsi" w:eastAsia="SimSun" w:hAnsiTheme="minorHAnsi" w:cstheme="minorHAnsi"/>
          <w:sz w:val="24"/>
          <w:szCs w:val="24"/>
          <w:lang w:val="en-GB"/>
        </w:rPr>
        <w:fldChar w:fldCharType="end"/>
      </w:r>
      <w:r w:rsidR="00FD146B">
        <w:rPr>
          <w:rFonts w:asciiTheme="minorHAnsi" w:eastAsia="SimSun" w:hAnsiTheme="minorHAnsi" w:cstheme="minorHAnsi"/>
          <w:sz w:val="24"/>
          <w:szCs w:val="24"/>
          <w:lang w:val="en-GB"/>
        </w:rPr>
      </w:r>
      <w:r w:rsidR="00FD146B">
        <w:rPr>
          <w:rFonts w:asciiTheme="minorHAnsi" w:eastAsia="SimSun" w:hAnsiTheme="minorHAnsi" w:cstheme="minorHAnsi"/>
          <w:sz w:val="24"/>
          <w:szCs w:val="24"/>
          <w:lang w:val="en-GB"/>
        </w:rPr>
        <w:fldChar w:fldCharType="separate"/>
      </w:r>
      <w:r w:rsidR="00487DBA">
        <w:rPr>
          <w:rFonts w:asciiTheme="minorHAnsi" w:eastAsia="SimSun" w:hAnsiTheme="minorHAnsi" w:cstheme="minorHAnsi"/>
          <w:noProof/>
          <w:sz w:val="24"/>
          <w:szCs w:val="24"/>
          <w:lang w:val="en-GB"/>
        </w:rPr>
        <w:t>[</w:t>
      </w:r>
      <w:del w:id="145" w:author="Nisa U" w:date="2024-07-24T13:54:00Z" w16du:dateUtc="2024-07-24T11:54:00Z">
        <w:r w:rsidR="00000000" w:rsidDel="00826D5A">
          <w:fldChar w:fldCharType="begin"/>
        </w:r>
        <w:r w:rsidR="00000000" w:rsidDel="00826D5A">
          <w:delInstrText>HYPERLINK \l "_ENREF_48" \o "Lo, 2015 #57013"</w:delInstrText>
        </w:r>
        <w:r w:rsidR="00000000" w:rsidDel="00826D5A">
          <w:fldChar w:fldCharType="separate"/>
        </w:r>
        <w:r w:rsidR="000B03C5" w:rsidDel="00826D5A">
          <w:rPr>
            <w:rFonts w:asciiTheme="minorHAnsi" w:eastAsia="SimSun" w:hAnsiTheme="minorHAnsi" w:cstheme="minorHAnsi"/>
            <w:noProof/>
            <w:sz w:val="24"/>
            <w:szCs w:val="24"/>
            <w:lang w:val="en-GB"/>
          </w:rPr>
          <w:delText>48</w:delText>
        </w:r>
        <w:r w:rsidR="00000000" w:rsidDel="00826D5A">
          <w:rPr>
            <w:rFonts w:asciiTheme="minorHAnsi" w:eastAsia="SimSun" w:hAnsiTheme="minorHAnsi" w:cstheme="minorHAnsi"/>
            <w:noProof/>
            <w:sz w:val="24"/>
            <w:szCs w:val="24"/>
            <w:lang w:val="en-GB"/>
          </w:rPr>
          <w:fldChar w:fldCharType="end"/>
        </w:r>
      </w:del>
      <w:ins w:id="146" w:author="Nisa U" w:date="2024-07-24T13:54:00Z" w16du:dateUtc="2024-07-24T11:54:00Z">
        <w:r w:rsidR="00826D5A">
          <w:fldChar w:fldCharType="begin"/>
        </w:r>
        <w:r w:rsidR="00826D5A">
          <w:instrText>HYPERLINK \l "_ENREF_48" \o "Lo, 2015 #57013"</w:instrText>
        </w:r>
        <w:r w:rsidR="00826D5A">
          <w:fldChar w:fldCharType="separate"/>
        </w:r>
        <w:r w:rsidR="00826D5A">
          <w:rPr>
            <w:rFonts w:asciiTheme="minorHAnsi" w:eastAsia="SimSun" w:hAnsiTheme="minorHAnsi" w:cstheme="minorHAnsi"/>
            <w:noProof/>
            <w:sz w:val="24"/>
            <w:szCs w:val="24"/>
            <w:lang w:val="en-GB"/>
          </w:rPr>
          <w:t>47</w:t>
        </w:r>
        <w:r w:rsidR="00826D5A">
          <w:rPr>
            <w:rFonts w:asciiTheme="minorHAnsi" w:eastAsia="SimSun" w:hAnsiTheme="minorHAnsi" w:cstheme="minorHAnsi"/>
            <w:noProof/>
            <w:sz w:val="24"/>
            <w:szCs w:val="24"/>
            <w:lang w:val="en-GB"/>
          </w:rPr>
          <w:fldChar w:fldCharType="end"/>
        </w:r>
      </w:ins>
      <w:r w:rsidR="00487DBA">
        <w:rPr>
          <w:rFonts w:asciiTheme="minorHAnsi" w:eastAsia="SimSun" w:hAnsiTheme="minorHAnsi" w:cstheme="minorHAnsi"/>
          <w:noProof/>
          <w:sz w:val="24"/>
          <w:szCs w:val="24"/>
          <w:lang w:val="en-GB"/>
        </w:rPr>
        <w:t>]</w:t>
      </w:r>
      <w:r w:rsidR="00FD146B">
        <w:rPr>
          <w:rFonts w:asciiTheme="minorHAnsi" w:eastAsia="SimSun" w:hAnsiTheme="minorHAnsi" w:cstheme="minorHAnsi"/>
          <w:sz w:val="24"/>
          <w:szCs w:val="24"/>
          <w:lang w:val="en-GB"/>
        </w:rPr>
        <w:fldChar w:fldCharType="end"/>
      </w:r>
      <w:r w:rsidR="00521F0F">
        <w:rPr>
          <w:rFonts w:asciiTheme="minorHAnsi" w:eastAsia="SimSun" w:hAnsiTheme="minorHAnsi" w:cstheme="minorHAnsi"/>
          <w:sz w:val="24"/>
          <w:szCs w:val="24"/>
          <w:lang w:val="en-GB"/>
        </w:rPr>
        <w:t>.</w:t>
      </w:r>
      <w:r w:rsidR="00AF32F8" w:rsidRPr="000C6515">
        <w:rPr>
          <w:rFonts w:asciiTheme="minorHAnsi" w:eastAsia="SimSun" w:hAnsiTheme="minorHAnsi" w:cstheme="minorHAnsi"/>
          <w:sz w:val="24"/>
          <w:szCs w:val="24"/>
          <w:lang w:val="en-GB"/>
        </w:rPr>
        <w:t xml:space="preserve"> </w:t>
      </w:r>
      <w:r w:rsidR="009D6CF5" w:rsidRPr="000C6515">
        <w:rPr>
          <w:rFonts w:asciiTheme="minorHAnsi" w:eastAsia="SimSun" w:hAnsiTheme="minorHAnsi" w:cstheme="minorHAnsi"/>
          <w:sz w:val="24"/>
          <w:szCs w:val="24"/>
          <w:lang w:val="en-GB"/>
        </w:rPr>
        <w:t>On the other hand</w:t>
      </w:r>
      <w:r w:rsidR="00AF32F8" w:rsidRPr="000C6515">
        <w:rPr>
          <w:rFonts w:asciiTheme="minorHAnsi" w:eastAsia="SimSun" w:hAnsiTheme="minorHAnsi" w:cstheme="minorHAnsi"/>
          <w:sz w:val="24"/>
          <w:szCs w:val="24"/>
          <w:lang w:val="en-GB"/>
        </w:rPr>
        <w:t xml:space="preserve">, serum markers like S100 or CRP were </w:t>
      </w:r>
      <w:r w:rsidR="00D20660" w:rsidRPr="000C6515">
        <w:rPr>
          <w:rFonts w:asciiTheme="minorHAnsi" w:eastAsia="SimSun" w:hAnsiTheme="minorHAnsi" w:cstheme="minorHAnsi"/>
          <w:sz w:val="24"/>
          <w:szCs w:val="24"/>
          <w:lang w:val="en-GB"/>
        </w:rPr>
        <w:t>omitted</w:t>
      </w:r>
      <w:r w:rsidR="00AF32F8" w:rsidRPr="000C6515">
        <w:rPr>
          <w:rFonts w:asciiTheme="minorHAnsi" w:eastAsia="SimSun" w:hAnsiTheme="minorHAnsi" w:cstheme="minorHAnsi"/>
          <w:sz w:val="24"/>
          <w:szCs w:val="24"/>
          <w:lang w:val="en-GB"/>
        </w:rPr>
        <w:t xml:space="preserve"> in the </w:t>
      </w:r>
      <w:r w:rsidR="006E6F43">
        <w:rPr>
          <w:rFonts w:asciiTheme="minorHAnsi" w:eastAsia="SimSun" w:hAnsiTheme="minorHAnsi" w:cstheme="minorHAnsi"/>
          <w:i/>
          <w:sz w:val="24"/>
          <w:szCs w:val="24"/>
          <w:lang w:val="en-GB"/>
        </w:rPr>
        <w:t>Relaxed LASSO</w:t>
      </w:r>
      <w:r w:rsidR="006E6F43" w:rsidRPr="000C6515">
        <w:rPr>
          <w:rFonts w:asciiTheme="minorHAnsi" w:eastAsia="SimSun" w:hAnsiTheme="minorHAnsi" w:cstheme="minorHAnsi"/>
          <w:sz w:val="24"/>
          <w:szCs w:val="24"/>
          <w:lang w:val="en-GB"/>
        </w:rPr>
        <w:t xml:space="preserve"> </w:t>
      </w:r>
      <w:r w:rsidR="00AF32F8" w:rsidRPr="000C6515">
        <w:rPr>
          <w:rFonts w:asciiTheme="minorHAnsi" w:eastAsia="SimSun" w:hAnsiTheme="minorHAnsi" w:cstheme="minorHAnsi"/>
          <w:sz w:val="24"/>
          <w:szCs w:val="24"/>
          <w:lang w:val="en-GB"/>
        </w:rPr>
        <w:t>model, whereas LDH was included in 99.0% of the iterations and the most important feature.</w:t>
      </w:r>
      <w:r w:rsidR="009D6CF5" w:rsidRPr="000C6515">
        <w:rPr>
          <w:rFonts w:asciiTheme="minorHAnsi" w:eastAsia="SimSun" w:hAnsiTheme="minorHAnsi" w:cstheme="minorHAnsi"/>
          <w:sz w:val="24"/>
          <w:szCs w:val="24"/>
          <w:lang w:val="en-GB"/>
        </w:rPr>
        <w:t xml:space="preserve"> This phenomenon is explained in a study </w:t>
      </w:r>
      <w:r w:rsidR="009D6CF5" w:rsidRPr="004953E6">
        <w:rPr>
          <w:rFonts w:asciiTheme="minorHAnsi" w:eastAsia="SimSun" w:hAnsiTheme="minorHAnsi" w:cstheme="minorHAnsi"/>
          <w:sz w:val="24"/>
          <w:szCs w:val="24"/>
          <w:lang w:val="en-GB"/>
        </w:rPr>
        <w:t xml:space="preserve">by </w:t>
      </w:r>
      <w:r w:rsidR="009D6CF5" w:rsidRPr="00DA1415">
        <w:rPr>
          <w:rFonts w:asciiTheme="minorHAnsi" w:eastAsia="SimSun" w:hAnsiTheme="minorHAnsi" w:cstheme="minorHAnsi"/>
          <w:sz w:val="24"/>
          <w:szCs w:val="24"/>
          <w:lang w:val="en-GB"/>
        </w:rPr>
        <w:t>Lo et. al</w:t>
      </w:r>
      <w:r w:rsidR="008009C7" w:rsidRPr="00DA1415">
        <w:rPr>
          <w:rFonts w:asciiTheme="minorHAnsi" w:eastAsia="SimSun" w:hAnsiTheme="minorHAnsi" w:cstheme="minorHAnsi"/>
          <w:sz w:val="24"/>
          <w:szCs w:val="24"/>
          <w:lang w:val="en-GB"/>
        </w:rPr>
        <w:t xml:space="preserve"> </w:t>
      </w:r>
      <w:r w:rsidR="0097628E" w:rsidRPr="00DA1415">
        <w:rPr>
          <w:rFonts w:asciiTheme="minorHAnsi" w:eastAsia="SimSun" w:hAnsiTheme="minorHAnsi" w:cstheme="minorHAnsi"/>
          <w:sz w:val="24"/>
          <w:szCs w:val="24"/>
          <w:lang w:val="en-GB"/>
        </w:rPr>
        <w:fldChar w:fldCharType="begin">
          <w:fldData xml:space="preserve">PEVuZE5vdGU+PENpdGU+PEF1dGhvcj5MbzwvQXV0aG9yPjxZZWFyPjIwMTU8L1llYXI+PFJlY051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</w:fldData>
        </w:fldChar>
      </w:r>
      <w:r w:rsidR="00487DBA">
        <w:rPr>
          <w:rFonts w:asciiTheme="minorHAnsi" w:eastAsia="SimSun" w:hAnsiTheme="minorHAnsi" w:cstheme="minorHAnsi"/>
          <w:sz w:val="24"/>
          <w:szCs w:val="24"/>
          <w:lang w:val="en-GB"/>
        </w:rPr>
        <w:instrText xml:space="preserve"> ADDIN EN.CITE </w:instrText>
      </w:r>
      <w:r w:rsidR="00487DBA">
        <w:rPr>
          <w:rFonts w:asciiTheme="minorHAnsi" w:eastAsia="SimSun" w:hAnsiTheme="minorHAnsi" w:cstheme="minorHAnsi"/>
          <w:sz w:val="24"/>
          <w:szCs w:val="24"/>
          <w:lang w:val="en-GB"/>
        </w:rPr>
        <w:fldChar w:fldCharType="begin">
          <w:fldData xml:space="preserve">PEVuZE5vdGU+PENpdGU+PEF1dGhvcj5MbzwvQXV0aG9yPjxZZWFyPjIwMTU8L1llYXI+PFJlY051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</w:fldData>
        </w:fldChar>
      </w:r>
      <w:r w:rsidR="00487DBA">
        <w:rPr>
          <w:rFonts w:asciiTheme="minorHAnsi" w:eastAsia="SimSun" w:hAnsiTheme="minorHAnsi" w:cstheme="minorHAnsi"/>
          <w:sz w:val="24"/>
          <w:szCs w:val="24"/>
          <w:lang w:val="en-GB"/>
        </w:rPr>
        <w:instrText xml:space="preserve"> ADDIN EN.CITE.DATA </w:instrText>
      </w:r>
      <w:r w:rsidR="00487DBA">
        <w:rPr>
          <w:rFonts w:asciiTheme="minorHAnsi" w:eastAsia="SimSun" w:hAnsiTheme="minorHAnsi" w:cstheme="minorHAnsi"/>
          <w:sz w:val="24"/>
          <w:szCs w:val="24"/>
          <w:lang w:val="en-GB"/>
        </w:rPr>
      </w:r>
      <w:r w:rsidR="00487DBA">
        <w:rPr>
          <w:rFonts w:asciiTheme="minorHAnsi" w:eastAsia="SimSun" w:hAnsiTheme="minorHAnsi" w:cstheme="minorHAnsi"/>
          <w:sz w:val="24"/>
          <w:szCs w:val="24"/>
          <w:lang w:val="en-GB"/>
        </w:rPr>
        <w:fldChar w:fldCharType="end"/>
      </w:r>
      <w:r w:rsidR="0097628E" w:rsidRPr="00DA1415">
        <w:rPr>
          <w:rFonts w:asciiTheme="minorHAnsi" w:eastAsia="SimSun" w:hAnsiTheme="minorHAnsi" w:cstheme="minorHAnsi"/>
          <w:sz w:val="24"/>
          <w:szCs w:val="24"/>
          <w:lang w:val="en-GB"/>
        </w:rPr>
      </w:r>
      <w:r w:rsidR="0097628E" w:rsidRPr="00DA1415">
        <w:rPr>
          <w:rFonts w:asciiTheme="minorHAnsi" w:eastAsia="SimSun" w:hAnsiTheme="minorHAnsi" w:cstheme="minorHAnsi"/>
          <w:sz w:val="24"/>
          <w:szCs w:val="24"/>
          <w:lang w:val="en-GB"/>
        </w:rPr>
        <w:fldChar w:fldCharType="separate"/>
      </w:r>
      <w:r w:rsidR="00487DBA">
        <w:rPr>
          <w:rFonts w:asciiTheme="minorHAnsi" w:eastAsia="SimSun" w:hAnsiTheme="minorHAnsi" w:cstheme="minorHAnsi"/>
          <w:noProof/>
          <w:sz w:val="24"/>
          <w:szCs w:val="24"/>
          <w:lang w:val="en-GB"/>
        </w:rPr>
        <w:t>[</w:t>
      </w:r>
      <w:del w:id="147" w:author="Nisa U" w:date="2024-07-24T13:54:00Z" w16du:dateUtc="2024-07-24T11:54:00Z">
        <w:r w:rsidR="00000000" w:rsidDel="00826D5A">
          <w:fldChar w:fldCharType="begin"/>
        </w:r>
        <w:r w:rsidR="00000000" w:rsidDel="00826D5A">
          <w:delInstrText>HYPERLINK \l "_ENREF_48" \o "Lo, 2015 #57013"</w:delInstrText>
        </w:r>
        <w:r w:rsidR="00000000" w:rsidDel="00826D5A">
          <w:fldChar w:fldCharType="separate"/>
        </w:r>
        <w:r w:rsidR="000B03C5" w:rsidDel="00826D5A">
          <w:rPr>
            <w:rFonts w:asciiTheme="minorHAnsi" w:eastAsia="SimSun" w:hAnsiTheme="minorHAnsi" w:cstheme="minorHAnsi"/>
            <w:noProof/>
            <w:sz w:val="24"/>
            <w:szCs w:val="24"/>
            <w:lang w:val="en-GB"/>
          </w:rPr>
          <w:delText>48</w:delText>
        </w:r>
        <w:r w:rsidR="00000000" w:rsidDel="00826D5A">
          <w:rPr>
            <w:rFonts w:asciiTheme="minorHAnsi" w:eastAsia="SimSun" w:hAnsiTheme="minorHAnsi" w:cstheme="minorHAnsi"/>
            <w:noProof/>
            <w:sz w:val="24"/>
            <w:szCs w:val="24"/>
            <w:lang w:val="en-GB"/>
          </w:rPr>
          <w:fldChar w:fldCharType="end"/>
        </w:r>
      </w:del>
      <w:ins w:id="148" w:author="Nisa U" w:date="2024-07-24T13:54:00Z" w16du:dateUtc="2024-07-24T11:54:00Z">
        <w:r w:rsidR="00826D5A">
          <w:fldChar w:fldCharType="begin"/>
        </w:r>
        <w:r w:rsidR="00826D5A">
          <w:instrText>HYPERLINK \l "_ENREF_48" \o "Lo, 2015 #57013"</w:instrText>
        </w:r>
        <w:r w:rsidR="00826D5A">
          <w:fldChar w:fldCharType="separate"/>
        </w:r>
        <w:r w:rsidR="00826D5A">
          <w:rPr>
            <w:rFonts w:asciiTheme="minorHAnsi" w:eastAsia="SimSun" w:hAnsiTheme="minorHAnsi" w:cstheme="minorHAnsi"/>
            <w:noProof/>
            <w:sz w:val="24"/>
            <w:szCs w:val="24"/>
            <w:lang w:val="en-GB"/>
          </w:rPr>
          <w:t>47</w:t>
        </w:r>
        <w:r w:rsidR="00826D5A">
          <w:rPr>
            <w:rFonts w:asciiTheme="minorHAnsi" w:eastAsia="SimSun" w:hAnsiTheme="minorHAnsi" w:cstheme="minorHAnsi"/>
            <w:noProof/>
            <w:sz w:val="24"/>
            <w:szCs w:val="24"/>
            <w:lang w:val="en-GB"/>
          </w:rPr>
          <w:fldChar w:fldCharType="end"/>
        </w:r>
      </w:ins>
      <w:r w:rsidR="00487DBA">
        <w:rPr>
          <w:rFonts w:asciiTheme="minorHAnsi" w:eastAsia="SimSun" w:hAnsiTheme="minorHAnsi" w:cstheme="minorHAnsi"/>
          <w:noProof/>
          <w:sz w:val="24"/>
          <w:szCs w:val="24"/>
          <w:lang w:val="en-GB"/>
        </w:rPr>
        <w:t>]</w:t>
      </w:r>
      <w:r w:rsidR="0097628E" w:rsidRPr="00DA1415">
        <w:rPr>
          <w:rFonts w:asciiTheme="minorHAnsi" w:eastAsia="SimSun" w:hAnsiTheme="minorHAnsi" w:cstheme="minorHAnsi"/>
          <w:sz w:val="24"/>
          <w:szCs w:val="24"/>
          <w:lang w:val="en-GB"/>
        </w:rPr>
        <w:fldChar w:fldCharType="end"/>
      </w:r>
      <w:r w:rsidR="008009C7" w:rsidRPr="000C6515">
        <w:rPr>
          <w:rFonts w:asciiTheme="minorHAnsi" w:eastAsia="SimSun" w:hAnsiTheme="minorHAnsi" w:cstheme="minorHAnsi"/>
          <w:sz w:val="24"/>
          <w:szCs w:val="24"/>
          <w:lang w:val="en-GB"/>
        </w:rPr>
        <w:t xml:space="preserve"> in which simulation experiments showed that significant features are not always good predictors and good predictors do not necessarily need to be significantly changed between groups. </w:t>
      </w:r>
    </w:p>
    <w:p w14:paraId="7968ACD6" w14:textId="7E56E14E" w:rsidR="00EC1F99" w:rsidRPr="000C6515" w:rsidRDefault="00817572" w:rsidP="00DB6999">
      <w:pPr>
        <w:pStyle w:val="MDPI71References"/>
        <w:numPr>
          <w:ilvl w:val="0"/>
          <w:numId w:val="0"/>
        </w:numPr>
        <w:spacing w:after="160"/>
        <w:rPr>
          <w:rFonts w:asciiTheme="minorHAnsi" w:eastAsia="SimSun" w:hAnsiTheme="minorHAnsi" w:cstheme="minorHAnsi"/>
          <w:sz w:val="24"/>
          <w:szCs w:val="24"/>
          <w:lang w:val="en-GB"/>
        </w:rPr>
      </w:pPr>
      <w:r w:rsidRPr="00817572">
        <w:rPr>
          <w:rFonts w:asciiTheme="minorHAnsi" w:eastAsia="SimSun" w:hAnsiTheme="minorHAnsi" w:cstheme="minorHAnsi"/>
          <w:sz w:val="24"/>
          <w:szCs w:val="24"/>
          <w:lang w:val="en-GB"/>
        </w:rPr>
        <w:t xml:space="preserve">The serum markers likely reflect comparable aspects of the disease, such as </w:t>
      </w:r>
      <w:proofErr w:type="spellStart"/>
      <w:r w:rsidRPr="00817572">
        <w:rPr>
          <w:rFonts w:asciiTheme="minorHAnsi" w:eastAsia="SimSun" w:hAnsiTheme="minorHAnsi" w:cstheme="minorHAnsi"/>
          <w:sz w:val="24"/>
          <w:szCs w:val="24"/>
          <w:lang w:val="en-GB"/>
        </w:rPr>
        <w:t>tumor</w:t>
      </w:r>
      <w:proofErr w:type="spellEnd"/>
      <w:r w:rsidRPr="00817572">
        <w:rPr>
          <w:rFonts w:asciiTheme="minorHAnsi" w:eastAsia="SimSun" w:hAnsiTheme="minorHAnsi" w:cstheme="minorHAnsi"/>
          <w:sz w:val="24"/>
          <w:szCs w:val="24"/>
          <w:lang w:val="en-GB"/>
        </w:rPr>
        <w:t xml:space="preserve"> load. Hence, including all serum markers would likely introduce noise rather than providing useful information.</w:t>
      </w:r>
      <w:r>
        <w:rPr>
          <w:rFonts w:asciiTheme="minorHAnsi" w:eastAsia="SimSun" w:hAnsiTheme="minorHAnsi" w:cstheme="minorHAnsi"/>
          <w:sz w:val="24"/>
          <w:szCs w:val="24"/>
          <w:lang w:val="en-GB"/>
        </w:rPr>
        <w:t xml:space="preserve"> </w:t>
      </w:r>
      <w:r w:rsidRPr="00817572">
        <w:rPr>
          <w:rFonts w:asciiTheme="minorHAnsi" w:eastAsia="SimSun" w:hAnsiTheme="minorHAnsi" w:cstheme="minorHAnsi"/>
          <w:sz w:val="24"/>
          <w:szCs w:val="24"/>
          <w:lang w:val="en-GB"/>
        </w:rPr>
        <w:t>Overall, this indicates that combining different features that capture diverse patient and disease characteristics outperforms models based solely on single markers or a singular biological entity (such as only miRNAs or serum markers).</w:t>
      </w:r>
      <w:r w:rsidR="00D20660" w:rsidRPr="000C6515">
        <w:rPr>
          <w:rFonts w:asciiTheme="minorHAnsi" w:eastAsia="SimSun" w:hAnsiTheme="minorHAnsi" w:cstheme="minorHAnsi"/>
          <w:sz w:val="24"/>
          <w:szCs w:val="24"/>
          <w:lang w:val="en-GB"/>
        </w:rPr>
        <w:t xml:space="preserve"> This could be expanded by other informative variables like proteomics, epigenetic modifications (DNA-methylation, histone modifications), analysis of mutational load or exosome analyses (number of exosomes, cargo, surface proteins, etc.) in future studies.</w:t>
      </w:r>
      <w:r w:rsidR="00847A39" w:rsidRPr="000C6515">
        <w:rPr>
          <w:rFonts w:asciiTheme="minorHAnsi" w:eastAsia="SimSun" w:hAnsiTheme="minorHAnsi" w:cstheme="minorHAnsi"/>
          <w:sz w:val="24"/>
          <w:szCs w:val="24"/>
          <w:lang w:val="en-GB"/>
        </w:rPr>
        <w:t xml:space="preserve"> </w:t>
      </w:r>
      <w:r w:rsidR="00447683" w:rsidRPr="000C6515">
        <w:rPr>
          <w:rFonts w:asciiTheme="minorHAnsi" w:eastAsia="SimSun" w:hAnsiTheme="minorHAnsi" w:cstheme="minorHAnsi"/>
          <w:sz w:val="24"/>
          <w:szCs w:val="24"/>
          <w:lang w:val="en-GB"/>
        </w:rPr>
        <w:t>Though</w:t>
      </w:r>
      <w:r w:rsidR="00847A39" w:rsidRPr="000C6515">
        <w:rPr>
          <w:rFonts w:asciiTheme="minorHAnsi" w:eastAsia="SimSun" w:hAnsiTheme="minorHAnsi" w:cstheme="minorHAnsi"/>
          <w:sz w:val="24"/>
          <w:szCs w:val="24"/>
          <w:lang w:val="en-GB"/>
        </w:rPr>
        <w:t>, while increasing accuracy and prediction performance, added complexity might render a prediction model unfeasible for clinical pr</w:t>
      </w:r>
      <w:r w:rsidR="00447683" w:rsidRPr="000C6515">
        <w:rPr>
          <w:rFonts w:asciiTheme="minorHAnsi" w:eastAsia="SimSun" w:hAnsiTheme="minorHAnsi" w:cstheme="minorHAnsi"/>
          <w:sz w:val="24"/>
          <w:szCs w:val="24"/>
          <w:lang w:val="en-GB"/>
        </w:rPr>
        <w:t>a</w:t>
      </w:r>
      <w:r w:rsidR="00847A39" w:rsidRPr="000C6515">
        <w:rPr>
          <w:rFonts w:asciiTheme="minorHAnsi" w:eastAsia="SimSun" w:hAnsiTheme="minorHAnsi" w:cstheme="minorHAnsi"/>
          <w:sz w:val="24"/>
          <w:szCs w:val="24"/>
          <w:lang w:val="en-GB"/>
        </w:rPr>
        <w:t xml:space="preserve">ctice. </w:t>
      </w:r>
      <w:proofErr w:type="gramStart"/>
      <w:r w:rsidR="00847A39" w:rsidRPr="000C6515">
        <w:rPr>
          <w:rFonts w:asciiTheme="minorHAnsi" w:eastAsia="SimSun" w:hAnsiTheme="minorHAnsi" w:cstheme="minorHAnsi"/>
          <w:sz w:val="24"/>
          <w:szCs w:val="24"/>
          <w:lang w:val="en-GB"/>
        </w:rPr>
        <w:t>Therefore</w:t>
      </w:r>
      <w:proofErr w:type="gramEnd"/>
      <w:r w:rsidR="00847A39" w:rsidRPr="000C6515">
        <w:rPr>
          <w:rFonts w:asciiTheme="minorHAnsi" w:eastAsia="SimSun" w:hAnsiTheme="minorHAnsi" w:cstheme="minorHAnsi"/>
          <w:sz w:val="24"/>
          <w:szCs w:val="24"/>
          <w:lang w:val="en-GB"/>
        </w:rPr>
        <w:t xml:space="preserve"> the proposed model in this study offers a good balance between high performance and applicability as parameters like age, LDH and a prior BRAF therapy are </w:t>
      </w:r>
      <w:r w:rsidR="00447683" w:rsidRPr="000C6515">
        <w:rPr>
          <w:rFonts w:asciiTheme="minorHAnsi" w:eastAsia="SimSun" w:hAnsiTheme="minorHAnsi" w:cstheme="minorHAnsi"/>
          <w:sz w:val="24"/>
          <w:szCs w:val="24"/>
          <w:lang w:val="en-GB"/>
        </w:rPr>
        <w:t>registered in standard melanoma care and merely expression of four miRNAs needs to be measured additionally.</w:t>
      </w:r>
      <w:r w:rsidR="008009C7" w:rsidRPr="000C6515">
        <w:rPr>
          <w:rFonts w:asciiTheme="minorHAnsi" w:eastAsia="SimSun" w:hAnsiTheme="minorHAnsi" w:cstheme="minorHAnsi"/>
          <w:sz w:val="24"/>
          <w:szCs w:val="24"/>
          <w:lang w:val="en-GB"/>
        </w:rPr>
        <w:t xml:space="preserve"> </w:t>
      </w:r>
      <w:del w:id="149" w:author="Zellbiologie" w:date="2024-07-05T11:49:00Z">
        <w:r w:rsidR="00447683" w:rsidRPr="000C6515" w:rsidDel="00EC1F99">
          <w:rPr>
            <w:rFonts w:asciiTheme="minorHAnsi" w:eastAsia="SimSun" w:hAnsiTheme="minorHAnsi" w:cstheme="minorHAnsi"/>
            <w:sz w:val="24"/>
            <w:szCs w:val="24"/>
            <w:lang w:val="en-GB"/>
          </w:rPr>
          <w:delText>However</w:delText>
        </w:r>
        <w:r w:rsidR="001941B5" w:rsidRPr="000C6515" w:rsidDel="00EC1F99">
          <w:rPr>
            <w:rFonts w:asciiTheme="minorHAnsi" w:eastAsia="SimSun" w:hAnsiTheme="minorHAnsi" w:cstheme="minorHAnsi"/>
            <w:sz w:val="24"/>
            <w:szCs w:val="24"/>
            <w:lang w:val="en-GB"/>
          </w:rPr>
          <w:delText>,</w:delText>
        </w:r>
        <w:r w:rsidR="00D20660" w:rsidRPr="000C6515" w:rsidDel="00EC1F99">
          <w:rPr>
            <w:rFonts w:asciiTheme="minorHAnsi" w:eastAsia="SimSun" w:hAnsiTheme="minorHAnsi" w:cstheme="minorHAnsi"/>
            <w:sz w:val="24"/>
            <w:szCs w:val="24"/>
            <w:lang w:val="en-GB"/>
          </w:rPr>
          <w:delText xml:space="preserve"> it would be important to validate these findings in an independent cohort to investigate the potential use as biomarkers in liquid biopsies. </w:delText>
        </w:r>
      </w:del>
      <w:ins w:id="150" w:author="Nisa U" w:date="2024-07-24T13:48:00Z" w16du:dateUtc="2024-07-24T11:48:00Z">
        <w:r w:rsidR="00D30179">
          <w:rPr>
            <w:rFonts w:asciiTheme="minorHAnsi" w:eastAsia="SimSun" w:hAnsiTheme="minorHAnsi" w:cstheme="minorHAnsi"/>
            <w:sz w:val="24"/>
            <w:szCs w:val="24"/>
            <w:lang w:val="en-GB"/>
          </w:rPr>
          <w:t xml:space="preserve"> [48]</w:t>
        </w:r>
      </w:ins>
      <w:ins w:id="151" w:author="Zellbiologie" w:date="2024-07-05T11:47:00Z">
        <w:r w:rsidR="00EC1F99">
          <w:rPr>
            <w:rFonts w:asciiTheme="minorHAnsi" w:eastAsia="SimSun" w:hAnsiTheme="minorHAnsi" w:cstheme="minorHAnsi"/>
            <w:sz w:val="24"/>
            <w:szCs w:val="24"/>
            <w:lang w:val="en-GB"/>
          </w:rPr>
          <w:t xml:space="preserve">. </w:t>
        </w:r>
      </w:ins>
      <w:ins w:id="152" w:author="Zellbiologie" w:date="2024-07-05T11:48:00Z">
        <w:r w:rsidR="00EC1F99">
          <w:rPr>
            <w:rFonts w:asciiTheme="minorHAnsi" w:eastAsia="SimSun" w:hAnsiTheme="minorHAnsi" w:cstheme="minorHAnsi"/>
            <w:sz w:val="24"/>
            <w:szCs w:val="24"/>
            <w:lang w:val="en-GB"/>
          </w:rPr>
          <w:t xml:space="preserve">We tried to mitigate this problem with the nested cv-approach but cannot rule out that our results are still biased. </w:t>
        </w:r>
        <w:proofErr w:type="gramStart"/>
        <w:r w:rsidR="00EC1F99">
          <w:rPr>
            <w:rFonts w:asciiTheme="minorHAnsi" w:eastAsia="SimSun" w:hAnsiTheme="minorHAnsi" w:cstheme="minorHAnsi"/>
            <w:sz w:val="24"/>
            <w:szCs w:val="24"/>
            <w:lang w:val="en-GB"/>
          </w:rPr>
          <w:t>Therefore</w:t>
        </w:r>
        <w:proofErr w:type="gramEnd"/>
        <w:r w:rsidR="00EC1F99">
          <w:rPr>
            <w:rFonts w:asciiTheme="minorHAnsi" w:eastAsia="SimSun" w:hAnsiTheme="minorHAnsi" w:cstheme="minorHAnsi"/>
            <w:sz w:val="24"/>
            <w:szCs w:val="24"/>
            <w:lang w:val="en-GB"/>
          </w:rPr>
          <w:t xml:space="preserve"> it would be important to validate these findings in an independent cohort to investigate the potential use as biomarkers in liquid biopsies</w:t>
        </w:r>
      </w:ins>
    </w:p>
    <w:p w14:paraId="29416218" w14:textId="0F893F79" w:rsidR="00CB7032" w:rsidDel="00B008F9" w:rsidRDefault="00CB7032" w:rsidP="00CB7032">
      <w:pPr>
        <w:pStyle w:val="MDPI71References"/>
        <w:numPr>
          <w:ilvl w:val="0"/>
          <w:numId w:val="0"/>
        </w:numPr>
        <w:spacing w:after="160"/>
        <w:rPr>
          <w:del w:id="153" w:author="Zellbiologie" w:date="2024-07-05T11:47:00Z"/>
          <w:rFonts w:asciiTheme="minorHAnsi" w:eastAsia="SimSun" w:hAnsiTheme="minorHAnsi" w:cstheme="minorHAnsi"/>
          <w:sz w:val="24"/>
          <w:szCs w:val="24"/>
          <w:lang w:val="en-GB"/>
        </w:rPr>
      </w:pPr>
      <w:del w:id="154" w:author="Zellbiologie" w:date="2024-07-05T11:47:00Z">
        <w:r w:rsidDel="00EC1F99">
          <w:rPr>
            <w:rFonts w:asciiTheme="minorHAnsi" w:eastAsia="SimSun" w:hAnsiTheme="minorHAnsi" w:cstheme="minorHAnsi"/>
            <w:sz w:val="24"/>
            <w:szCs w:val="24"/>
            <w:lang w:val="en-GB"/>
          </w:rPr>
          <w:delText>In conclusion, as proof-of-principle, a nested-cv approach using penalized logistic regression is a feasible option for exploratory research questions with limited sample sizes to identify classifiers separating different disease phenotypes. Despite the high performance and robust estimates obtained through cross-validation, external validation in an independent cohort is mandatory for evolution of classifiers to clinically applicable biomarkers.</w:delText>
        </w:r>
      </w:del>
    </w:p>
    <w:p w14:paraId="75849107" w14:textId="77777777" w:rsidR="00B008F9" w:rsidRDefault="00B008F9" w:rsidP="00CB7032">
      <w:pPr>
        <w:pStyle w:val="MDPI71References"/>
        <w:numPr>
          <w:ilvl w:val="0"/>
          <w:numId w:val="0"/>
        </w:numPr>
        <w:spacing w:after="160"/>
        <w:rPr>
          <w:ins w:id="155" w:author="Nisa U" w:date="2024-07-24T13:54:00Z" w16du:dateUtc="2024-07-24T11:54:00Z"/>
          <w:rFonts w:asciiTheme="minorHAnsi" w:eastAsia="SimSun" w:hAnsiTheme="minorHAnsi" w:cstheme="minorHAnsi"/>
          <w:sz w:val="24"/>
          <w:szCs w:val="24"/>
          <w:lang w:val="en-GB"/>
        </w:rPr>
      </w:pPr>
    </w:p>
    <w:p w14:paraId="2634F72F" w14:textId="77777777" w:rsidR="007A19A7" w:rsidRDefault="007A19A7" w:rsidP="00CB7032">
      <w:pPr>
        <w:pStyle w:val="MDPI71References"/>
        <w:numPr>
          <w:ilvl w:val="0"/>
          <w:numId w:val="0"/>
        </w:numPr>
        <w:spacing w:after="160"/>
        <w:rPr>
          <w:ins w:id="156" w:author="Nisa U" w:date="2024-07-24T13:54:00Z" w16du:dateUtc="2024-07-24T11:54:00Z"/>
          <w:rFonts w:asciiTheme="minorHAnsi" w:eastAsia="SimSun" w:hAnsiTheme="minorHAnsi" w:cstheme="minorHAnsi"/>
          <w:sz w:val="24"/>
          <w:szCs w:val="24"/>
          <w:lang w:val="en-GB"/>
        </w:rPr>
      </w:pPr>
    </w:p>
    <w:p w14:paraId="1A21875B" w14:textId="37F3D57E" w:rsidR="001E550C" w:rsidRPr="000C6515" w:rsidRDefault="001E550C" w:rsidP="00DB6999">
      <w:pPr>
        <w:pStyle w:val="MDPI21heading1"/>
        <w:spacing w:after="160"/>
        <w:rPr>
          <w:rFonts w:asciiTheme="minorHAnsi" w:hAnsiTheme="minorHAnsi" w:cstheme="minorHAnsi"/>
        </w:rPr>
      </w:pPr>
      <w:r w:rsidRPr="000C6515">
        <w:rPr>
          <w:rFonts w:asciiTheme="minorHAnsi" w:hAnsiTheme="minorHAnsi" w:cstheme="minorHAnsi"/>
          <w:bCs/>
          <w:snapToGrid/>
          <w:color w:val="0070C0"/>
          <w:sz w:val="24"/>
          <w:szCs w:val="24"/>
          <w:lang w:bidi="ar-SA"/>
        </w:rPr>
        <w:lastRenderedPageBreak/>
        <w:t>Conclusions</w:t>
      </w:r>
    </w:p>
    <w:p w14:paraId="5516DE73" w14:textId="12EEAF68" w:rsidR="00F43958" w:rsidRPr="000C6515" w:rsidRDefault="00F43958" w:rsidP="00DB6999">
      <w:pPr>
        <w:pStyle w:val="MDPI71References"/>
        <w:numPr>
          <w:ilvl w:val="0"/>
          <w:numId w:val="0"/>
        </w:numPr>
        <w:spacing w:after="160"/>
        <w:rPr>
          <w:rFonts w:asciiTheme="minorHAnsi" w:eastAsia="SimSun" w:hAnsiTheme="minorHAnsi" w:cstheme="minorHAnsi"/>
          <w:sz w:val="24"/>
          <w:szCs w:val="24"/>
        </w:rPr>
      </w:pPr>
      <w:r w:rsidRPr="000C6515">
        <w:rPr>
          <w:rFonts w:asciiTheme="minorHAnsi" w:eastAsia="SimSun" w:hAnsiTheme="minorHAnsi" w:cstheme="minorHAnsi"/>
          <w:sz w:val="24"/>
          <w:szCs w:val="24"/>
        </w:rPr>
        <w:t>In this study we were able to establish a machine learning model which is able to distinguish melanoma patients responding to immunotherapy</w:t>
      </w:r>
      <w:r w:rsidR="00FC5173" w:rsidRPr="000C6515">
        <w:rPr>
          <w:rFonts w:asciiTheme="minorHAnsi" w:eastAsia="SimSun" w:hAnsiTheme="minorHAnsi" w:cstheme="minorHAnsi"/>
          <w:sz w:val="24"/>
          <w:szCs w:val="24"/>
        </w:rPr>
        <w:t xml:space="preserve"> (</w:t>
      </w:r>
      <w:r w:rsidR="00681C70">
        <w:rPr>
          <w:rFonts w:asciiTheme="minorHAnsi" w:eastAsia="SimSun" w:hAnsiTheme="minorHAnsi" w:cstheme="minorHAnsi"/>
          <w:sz w:val="24"/>
          <w:szCs w:val="24"/>
        </w:rPr>
        <w:t>Responders</w:t>
      </w:r>
      <w:r w:rsidR="00FC5173" w:rsidRPr="000C6515">
        <w:rPr>
          <w:rFonts w:asciiTheme="minorHAnsi" w:eastAsia="SimSun" w:hAnsiTheme="minorHAnsi" w:cstheme="minorHAnsi"/>
          <w:sz w:val="24"/>
          <w:szCs w:val="24"/>
        </w:rPr>
        <w:t>)</w:t>
      </w:r>
      <w:r w:rsidRPr="000C6515">
        <w:rPr>
          <w:rFonts w:asciiTheme="minorHAnsi" w:eastAsia="SimSun" w:hAnsiTheme="minorHAnsi" w:cstheme="minorHAnsi"/>
          <w:sz w:val="24"/>
          <w:szCs w:val="24"/>
        </w:rPr>
        <w:t xml:space="preserve"> from patients with therapy failure</w:t>
      </w:r>
      <w:r w:rsidR="00FC5173" w:rsidRPr="000C6515">
        <w:rPr>
          <w:rFonts w:asciiTheme="minorHAnsi" w:eastAsia="SimSun" w:hAnsiTheme="minorHAnsi" w:cstheme="minorHAnsi"/>
          <w:sz w:val="24"/>
          <w:szCs w:val="24"/>
        </w:rPr>
        <w:t xml:space="preserve"> (</w:t>
      </w:r>
      <w:proofErr w:type="gramStart"/>
      <w:r w:rsidR="00681C70">
        <w:rPr>
          <w:rFonts w:asciiTheme="minorHAnsi" w:eastAsia="SimSun" w:hAnsiTheme="minorHAnsi" w:cstheme="minorHAnsi"/>
          <w:sz w:val="24"/>
          <w:szCs w:val="24"/>
        </w:rPr>
        <w:t>Non-Responders</w:t>
      </w:r>
      <w:proofErr w:type="gramEnd"/>
      <w:r w:rsidR="00FC5173" w:rsidRPr="000C6515">
        <w:rPr>
          <w:rFonts w:asciiTheme="minorHAnsi" w:eastAsia="SimSun" w:hAnsiTheme="minorHAnsi" w:cstheme="minorHAnsi"/>
          <w:sz w:val="24"/>
          <w:szCs w:val="24"/>
        </w:rPr>
        <w:t>)</w:t>
      </w:r>
      <w:r w:rsidRPr="000C6515">
        <w:rPr>
          <w:rFonts w:asciiTheme="minorHAnsi" w:eastAsia="SimSun" w:hAnsiTheme="minorHAnsi" w:cstheme="minorHAnsi"/>
          <w:sz w:val="24"/>
          <w:szCs w:val="24"/>
        </w:rPr>
        <w:t xml:space="preserve"> utilizing a set of seven distinct features, including expression of four miRNAs, LDH serum levels, patient age and a BRAF therapy prior to immunotherapy. After validation in an independent cohort these features could be used as a biomarker for immunotherapy success in melanoma patients.</w:t>
      </w:r>
    </w:p>
    <w:p w14:paraId="07628B09" w14:textId="520BF52A" w:rsidR="00FF3C69" w:rsidRPr="000C6515" w:rsidRDefault="00FF3C69" w:rsidP="00FF3C69">
      <w:pPr>
        <w:spacing w:after="160"/>
        <w:rPr>
          <w:rFonts w:asciiTheme="minorHAnsi" w:hAnsiTheme="minorHAnsi" w:cstheme="minorHAnsi"/>
          <w:b/>
          <w:bCs/>
          <w:color w:val="0070C0"/>
          <w:szCs w:val="24"/>
        </w:rPr>
      </w:pPr>
      <w:r w:rsidRPr="000C6515">
        <w:rPr>
          <w:rFonts w:asciiTheme="minorHAnsi" w:hAnsiTheme="minorHAnsi" w:cstheme="minorHAnsi"/>
          <w:b/>
          <w:bCs/>
          <w:color w:val="0070C0"/>
          <w:szCs w:val="24"/>
        </w:rPr>
        <w:t>Funding Sources</w:t>
      </w:r>
    </w:p>
    <w:p w14:paraId="6A7C82FA" w14:textId="77777777" w:rsidR="00FF3C69" w:rsidRPr="00EA6C01" w:rsidRDefault="00FF3C69" w:rsidP="00FF3C69">
      <w:pPr>
        <w:spacing w:after="160"/>
        <w:rPr>
          <w:rFonts w:asciiTheme="minorHAnsi" w:hAnsiTheme="minorHAnsi" w:cstheme="minorHAnsi"/>
          <w:b/>
          <w:bCs/>
          <w:color w:val="auto"/>
          <w:szCs w:val="24"/>
        </w:rPr>
      </w:pPr>
      <w:r w:rsidRPr="00EA6C01">
        <w:rPr>
          <w:rFonts w:asciiTheme="minorHAnsi" w:hAnsiTheme="minorHAnsi" w:cstheme="minorHAnsi"/>
          <w:bCs/>
          <w:color w:val="auto"/>
          <w:szCs w:val="24"/>
        </w:rPr>
        <w:t xml:space="preserve">This research was supported by Bristol Myers Squibb GmbH &amp; </w:t>
      </w:r>
      <w:proofErr w:type="spellStart"/>
      <w:proofErr w:type="gramStart"/>
      <w:r w:rsidRPr="00EA6C01">
        <w:rPr>
          <w:rFonts w:asciiTheme="minorHAnsi" w:hAnsiTheme="minorHAnsi" w:cstheme="minorHAnsi"/>
          <w:bCs/>
          <w:color w:val="auto"/>
          <w:szCs w:val="24"/>
        </w:rPr>
        <w:t>Co.KGaA</w:t>
      </w:r>
      <w:proofErr w:type="spellEnd"/>
      <w:proofErr w:type="gramEnd"/>
      <w:r w:rsidRPr="00EA6C01">
        <w:rPr>
          <w:rFonts w:asciiTheme="minorHAnsi" w:hAnsiTheme="minorHAnsi" w:cstheme="minorHAnsi"/>
          <w:bCs/>
          <w:color w:val="auto"/>
          <w:szCs w:val="24"/>
        </w:rPr>
        <w:t xml:space="preserve">, Munich, Germany. </w:t>
      </w:r>
    </w:p>
    <w:p w14:paraId="7D1CE3A1" w14:textId="74F2773D" w:rsidR="00FF3C69" w:rsidRPr="000C6515" w:rsidDel="00007F15" w:rsidRDefault="00FF3C69" w:rsidP="00FF3C69">
      <w:pPr>
        <w:spacing w:after="160"/>
        <w:rPr>
          <w:del w:id="157" w:author="Zellbiologie" w:date="2024-07-05T10:12:00Z"/>
          <w:rFonts w:asciiTheme="minorHAnsi" w:hAnsiTheme="minorHAnsi" w:cstheme="minorHAnsi"/>
          <w:b/>
          <w:bCs/>
          <w:color w:val="0070C0"/>
          <w:szCs w:val="24"/>
        </w:rPr>
      </w:pPr>
      <w:del w:id="158" w:author="Zellbiologie" w:date="2024-07-05T10:12:00Z">
        <w:r w:rsidRPr="000C6515" w:rsidDel="00007F15">
          <w:rPr>
            <w:rFonts w:asciiTheme="minorHAnsi" w:hAnsiTheme="minorHAnsi" w:cstheme="minorHAnsi"/>
            <w:b/>
            <w:bCs/>
            <w:color w:val="0070C0"/>
            <w:szCs w:val="24"/>
          </w:rPr>
          <w:delText>Declaration of Interest statement</w:delText>
        </w:r>
      </w:del>
    </w:p>
    <w:p w14:paraId="5855869B" w14:textId="591CE014" w:rsidR="00FF3C69" w:rsidRPr="000C6515" w:rsidRDefault="00FF3C69" w:rsidP="00FF3C69">
      <w:pPr>
        <w:spacing w:after="160"/>
        <w:rPr>
          <w:rFonts w:asciiTheme="minorHAnsi" w:hAnsiTheme="minorHAnsi" w:cstheme="minorHAnsi"/>
          <w:bCs/>
          <w:szCs w:val="24"/>
        </w:rPr>
      </w:pPr>
      <w:del w:id="159" w:author="Zellbiologie" w:date="2024-07-05T10:12:00Z">
        <w:r w:rsidRPr="000C6515" w:rsidDel="00007F15">
          <w:rPr>
            <w:rFonts w:asciiTheme="minorHAnsi" w:hAnsiTheme="minorHAnsi" w:cstheme="minorHAnsi"/>
            <w:bCs/>
            <w:szCs w:val="24"/>
          </w:rPr>
          <w:delText xml:space="preserve">PM declares participation in Data Safety Monitoring Advisory Boards for MSD, Perre Fabre, GSK, Roche, Bristol Myers Squibb, Novartis, Sanofi, Beiersdorf, Allmiral, Hermal, AMGEN, and Sun-Pharma. MB holds shares of BioNTech and Affimed. All other authors declare no competing interests. </w:delText>
        </w:r>
      </w:del>
    </w:p>
    <w:p w14:paraId="540731B7" w14:textId="77777777" w:rsidR="00F005C3" w:rsidRPr="000C6515" w:rsidRDefault="00F005C3" w:rsidP="00F005C3">
      <w:pPr>
        <w:spacing w:after="160"/>
        <w:rPr>
          <w:rFonts w:asciiTheme="minorHAnsi" w:hAnsiTheme="minorHAnsi" w:cstheme="minorHAnsi"/>
          <w:b/>
          <w:bCs/>
          <w:color w:val="0070C0"/>
          <w:szCs w:val="24"/>
        </w:rPr>
      </w:pPr>
      <w:r w:rsidRPr="000C6515">
        <w:rPr>
          <w:rFonts w:asciiTheme="minorHAnsi" w:hAnsiTheme="minorHAnsi" w:cstheme="minorHAnsi"/>
          <w:b/>
          <w:bCs/>
          <w:color w:val="0070C0"/>
          <w:szCs w:val="24"/>
        </w:rPr>
        <w:t>Ethic committee approval</w:t>
      </w:r>
    </w:p>
    <w:p w14:paraId="330B1232" w14:textId="77777777" w:rsidR="00F005C3" w:rsidRPr="00EA6C01" w:rsidRDefault="00F005C3" w:rsidP="00F005C3">
      <w:pPr>
        <w:spacing w:after="160"/>
        <w:rPr>
          <w:rFonts w:asciiTheme="minorHAnsi" w:hAnsiTheme="minorHAnsi" w:cstheme="minorHAnsi"/>
          <w:color w:val="000000" w:themeColor="text1"/>
        </w:rPr>
      </w:pPr>
      <w:r w:rsidRPr="00EA6C01">
        <w:rPr>
          <w:rFonts w:asciiTheme="minorHAnsi" w:hAnsiTheme="minorHAnsi" w:cstheme="minorHAnsi"/>
          <w:color w:val="000000" w:themeColor="text1"/>
        </w:rPr>
        <w:t>We got the e</w:t>
      </w:r>
      <w:r w:rsidRPr="00EA6C01">
        <w:rPr>
          <w:rFonts w:asciiTheme="minorHAnsi" w:hAnsiTheme="minorHAnsi" w:cstheme="minorHAnsi"/>
          <w:bCs/>
          <w:color w:val="000000" w:themeColor="text1"/>
          <w:szCs w:val="24"/>
        </w:rPr>
        <w:t xml:space="preserve">thical approval for this study by the IRB Ethical Review Board of Hamburg and the medical association of Lower </w:t>
      </w:r>
      <w:proofErr w:type="spellStart"/>
      <w:r w:rsidRPr="00EA6C01">
        <w:rPr>
          <w:rFonts w:asciiTheme="minorHAnsi" w:hAnsiTheme="minorHAnsi" w:cstheme="minorHAnsi"/>
          <w:bCs/>
          <w:color w:val="000000" w:themeColor="text1"/>
          <w:szCs w:val="24"/>
        </w:rPr>
        <w:t>Saxonia</w:t>
      </w:r>
      <w:proofErr w:type="spellEnd"/>
      <w:r w:rsidRPr="00EA6C01">
        <w:rPr>
          <w:rFonts w:asciiTheme="minorHAnsi" w:hAnsiTheme="minorHAnsi" w:cstheme="minorHAnsi"/>
          <w:bCs/>
          <w:color w:val="000000" w:themeColor="text1"/>
          <w:szCs w:val="24"/>
        </w:rPr>
        <w:t xml:space="preserve"> for analysis of human materials and all patients gave their written informed consent for this study.</w:t>
      </w:r>
    </w:p>
    <w:p w14:paraId="2EDE72C2" w14:textId="77777777" w:rsidR="00F005C3" w:rsidRPr="000C6515" w:rsidRDefault="00F005C3" w:rsidP="00F005C3">
      <w:pPr>
        <w:spacing w:after="160"/>
        <w:rPr>
          <w:rFonts w:asciiTheme="minorHAnsi" w:hAnsiTheme="minorHAnsi" w:cstheme="minorHAnsi"/>
          <w:b/>
          <w:bCs/>
          <w:color w:val="0070C0"/>
          <w:szCs w:val="24"/>
        </w:rPr>
      </w:pPr>
      <w:r w:rsidRPr="000C6515">
        <w:rPr>
          <w:rFonts w:asciiTheme="minorHAnsi" w:hAnsiTheme="minorHAnsi" w:cstheme="minorHAnsi"/>
          <w:b/>
          <w:bCs/>
          <w:color w:val="0070C0"/>
          <w:szCs w:val="24"/>
        </w:rPr>
        <w:t xml:space="preserve">Author Contributions </w:t>
      </w:r>
    </w:p>
    <w:p w14:paraId="26E54EC0" w14:textId="20B12687" w:rsidR="00F005C3" w:rsidRPr="000C6515" w:rsidRDefault="00F005C3" w:rsidP="00F005C3">
      <w:pPr>
        <w:spacing w:after="160"/>
        <w:rPr>
          <w:rFonts w:asciiTheme="minorHAnsi" w:hAnsiTheme="minorHAnsi" w:cstheme="minorHAnsi"/>
          <w:szCs w:val="24"/>
        </w:rPr>
      </w:pPr>
      <w:r w:rsidRPr="000C6515">
        <w:rPr>
          <w:rFonts w:asciiTheme="minorHAnsi" w:hAnsiTheme="minorHAnsi" w:cstheme="minorHAnsi"/>
          <w:szCs w:val="24"/>
        </w:rPr>
        <w:t xml:space="preserve">M.B.: Conceptualization, Formal Analysis, Methodology, Software, Visualization, Writing – original draft, Writing – review. I-P.C.: Investigation, Methodology, Writing – review. </w:t>
      </w:r>
      <w:r w:rsidR="00067DE8" w:rsidRPr="000C6515">
        <w:rPr>
          <w:rFonts w:asciiTheme="minorHAnsi" w:hAnsiTheme="minorHAnsi" w:cstheme="minorHAnsi"/>
          <w:szCs w:val="24"/>
        </w:rPr>
        <w:t xml:space="preserve">L.B.: Data curation, Resources, Writing – review. P.M.: Resources, Writing – review. B.V.: Conceptualization, Funding acquisition, Supervision, Writing – review. R.G.: Conceptualization, Funding acquisition, Project administration, Supervision, Writing – original draft. Writing – review. </w:t>
      </w:r>
    </w:p>
    <w:p w14:paraId="12B9E596" w14:textId="1FB89F4B" w:rsidR="004C331C" w:rsidRPr="000C6515" w:rsidRDefault="004C331C" w:rsidP="00DB6999">
      <w:pPr>
        <w:pStyle w:val="MDPI71References"/>
        <w:numPr>
          <w:ilvl w:val="0"/>
          <w:numId w:val="0"/>
        </w:numPr>
        <w:spacing w:after="160" w:line="240" w:lineRule="atLeast"/>
        <w:rPr>
          <w:rFonts w:asciiTheme="minorHAnsi" w:hAnsiTheme="minorHAnsi" w:cstheme="minorHAnsi"/>
          <w:b/>
          <w:bCs/>
          <w:snapToGrid/>
          <w:color w:val="0070C0"/>
          <w:sz w:val="24"/>
          <w:szCs w:val="24"/>
          <w:lang w:bidi="ar-SA"/>
        </w:rPr>
      </w:pPr>
      <w:r w:rsidRPr="000C6515">
        <w:rPr>
          <w:rFonts w:asciiTheme="minorHAnsi" w:hAnsiTheme="minorHAnsi" w:cstheme="minorHAnsi"/>
          <w:b/>
          <w:bCs/>
          <w:snapToGrid/>
          <w:color w:val="0070C0"/>
          <w:sz w:val="24"/>
          <w:szCs w:val="24"/>
          <w:lang w:bidi="ar-SA"/>
        </w:rPr>
        <w:t>References</w:t>
      </w:r>
    </w:p>
    <w:p w14:paraId="37104F23" w14:textId="772F1F30" w:rsidR="000B03C5" w:rsidRPr="000B03C5" w:rsidDel="00D30179" w:rsidRDefault="004C331C" w:rsidP="00D30179">
      <w:pPr>
        <w:pStyle w:val="MDPI71References"/>
        <w:numPr>
          <w:ilvl w:val="0"/>
          <w:numId w:val="0"/>
        </w:numPr>
        <w:spacing w:line="240" w:lineRule="atLeast"/>
        <w:rPr>
          <w:del w:id="160" w:author="Nisa U" w:date="2024-07-24T13:43:00Z" w16du:dateUtc="2024-07-24T11:43:00Z"/>
          <w:rFonts w:ascii="Times New Roman" w:eastAsia="SimSun" w:hAnsi="Times New Roman"/>
          <w:b/>
          <w:noProof/>
          <w:sz w:val="24"/>
          <w:lang w:val="en-GB"/>
        </w:rPr>
      </w:pPr>
      <w:del w:id="161" w:author="Nisa U" w:date="2024-07-24T13:43:00Z" w16du:dateUtc="2024-07-24T11:43:00Z">
        <w:r w:rsidRPr="000C6515" w:rsidDel="00D30179">
          <w:rPr>
            <w:rFonts w:asciiTheme="minorHAnsi" w:eastAsia="SimSun" w:hAnsiTheme="minorHAnsi" w:cstheme="minorHAnsi"/>
            <w:b/>
            <w:noProof/>
            <w:sz w:val="24"/>
            <w:lang w:val="en-GB"/>
          </w:rPr>
          <w:fldChar w:fldCharType="begin"/>
        </w:r>
        <w:r w:rsidRPr="000C6515" w:rsidDel="00D30179">
          <w:rPr>
            <w:rFonts w:asciiTheme="minorHAnsi" w:eastAsia="SimSun" w:hAnsiTheme="minorHAnsi" w:cstheme="minorHAnsi"/>
            <w:b/>
            <w:noProof/>
            <w:sz w:val="24"/>
            <w:lang w:val="en-GB"/>
          </w:rPr>
          <w:delInstrText xml:space="preserve"> ADDIN EN.REFLIST </w:delInstrText>
        </w:r>
        <w:r w:rsidRPr="000C6515" w:rsidDel="00D30179">
          <w:rPr>
            <w:rFonts w:asciiTheme="minorHAnsi" w:eastAsia="SimSun" w:hAnsiTheme="minorHAnsi" w:cstheme="minorHAnsi"/>
            <w:b/>
            <w:noProof/>
            <w:sz w:val="24"/>
            <w:lang w:val="en-GB"/>
          </w:rPr>
          <w:fldChar w:fldCharType="separate"/>
        </w:r>
        <w:bookmarkStart w:id="162" w:name="_ENREF_1"/>
        <w:r w:rsidR="000B03C5" w:rsidRPr="000B03C5" w:rsidDel="00D30179">
          <w:rPr>
            <w:rFonts w:ascii="Times New Roman" w:eastAsia="SimSun" w:hAnsi="Times New Roman"/>
            <w:b/>
            <w:noProof/>
            <w:sz w:val="24"/>
            <w:lang w:val="en-GB"/>
          </w:rPr>
          <w:delText>1.</w:delText>
        </w:r>
        <w:r w:rsidR="000B03C5" w:rsidRPr="000B03C5" w:rsidDel="00D30179">
          <w:rPr>
            <w:rFonts w:ascii="Times New Roman" w:eastAsia="SimSun" w:hAnsi="Times New Roman"/>
            <w:b/>
            <w:noProof/>
            <w:sz w:val="24"/>
            <w:lang w:val="en-GB"/>
          </w:rPr>
          <w:tab/>
          <w:delText xml:space="preserve">Swart M, Verbrugge I, Beltman JB: Combination Approaches with Immune-Checkpoint Blockade in Cancer Therapy. </w:delText>
        </w:r>
        <w:r w:rsidR="000B03C5" w:rsidRPr="000B03C5" w:rsidDel="00D30179">
          <w:rPr>
            <w:rFonts w:ascii="Times New Roman" w:eastAsia="SimSun" w:hAnsi="Times New Roman"/>
            <w:b/>
            <w:i/>
            <w:noProof/>
            <w:sz w:val="24"/>
            <w:lang w:val="en-GB"/>
          </w:rPr>
          <w:delText xml:space="preserve">Front Oncol </w:delText>
        </w:r>
        <w:r w:rsidR="000B03C5" w:rsidRPr="000B03C5" w:rsidDel="00D30179">
          <w:rPr>
            <w:rFonts w:ascii="Times New Roman" w:eastAsia="SimSun" w:hAnsi="Times New Roman"/>
            <w:b/>
            <w:noProof/>
            <w:sz w:val="24"/>
            <w:lang w:val="en-GB"/>
          </w:rPr>
          <w:delText>2016, 6:233.</w:delText>
        </w:r>
        <w:bookmarkEnd w:id="162"/>
      </w:del>
    </w:p>
    <w:p w14:paraId="465CCB88" w14:textId="217A7462" w:rsidR="000B03C5" w:rsidRPr="000B03C5" w:rsidDel="00D30179" w:rsidRDefault="000B03C5" w:rsidP="00D30179">
      <w:pPr>
        <w:pStyle w:val="MDPI71References"/>
        <w:numPr>
          <w:ilvl w:val="0"/>
          <w:numId w:val="0"/>
        </w:numPr>
        <w:spacing w:line="240" w:lineRule="atLeast"/>
        <w:rPr>
          <w:del w:id="163" w:author="Nisa U" w:date="2024-07-24T13:43:00Z" w16du:dateUtc="2024-07-24T11:43:00Z"/>
          <w:rFonts w:ascii="Times New Roman" w:eastAsia="SimSun" w:hAnsi="Times New Roman"/>
          <w:b/>
          <w:noProof/>
          <w:sz w:val="24"/>
          <w:lang w:val="en-GB"/>
        </w:rPr>
      </w:pPr>
      <w:bookmarkStart w:id="164" w:name="_ENREF_2"/>
      <w:del w:id="165" w:author="Nisa U" w:date="2024-07-24T13:43:00Z" w16du:dateUtc="2024-07-24T11:43:00Z">
        <w:r w:rsidRPr="000B03C5" w:rsidDel="00D30179">
          <w:rPr>
            <w:rFonts w:ascii="Times New Roman" w:eastAsia="SimSun" w:hAnsi="Times New Roman"/>
            <w:b/>
            <w:noProof/>
            <w:sz w:val="24"/>
            <w:lang w:val="en-GB"/>
          </w:rPr>
          <w:delText>2.</w:delText>
        </w:r>
        <w:r w:rsidRPr="000B03C5" w:rsidDel="00D30179">
          <w:rPr>
            <w:rFonts w:ascii="Times New Roman" w:eastAsia="SimSun" w:hAnsi="Times New Roman"/>
            <w:b/>
            <w:noProof/>
            <w:sz w:val="24"/>
            <w:lang w:val="en-GB"/>
          </w:rPr>
          <w:tab/>
          <w:delText>Khair DO, Bax HJ, Mele S, Crescioli S, Pellizzari G, Khiabany A, Nakamura M, Harris RJ, French E, Hoffmann RM</w:delText>
        </w:r>
        <w:r w:rsidRPr="000B03C5" w:rsidDel="00D30179">
          <w:rPr>
            <w:rFonts w:ascii="Times New Roman" w:eastAsia="SimSun" w:hAnsi="Times New Roman"/>
            <w:b/>
            <w:i/>
            <w:noProof/>
            <w:sz w:val="24"/>
            <w:lang w:val="en-GB"/>
          </w:rPr>
          <w:delText xml:space="preserve"> et al</w:delText>
        </w:r>
        <w:r w:rsidRPr="000B03C5" w:rsidDel="00D30179">
          <w:rPr>
            <w:rFonts w:ascii="Times New Roman" w:eastAsia="SimSun" w:hAnsi="Times New Roman"/>
            <w:b/>
            <w:noProof/>
            <w:sz w:val="24"/>
            <w:lang w:val="en-GB"/>
          </w:rPr>
          <w:delText xml:space="preserve">: Combining Immune Checkpoint Inhibitors: Established and Emerging Targets and Strategies to Improve Outcomes in Melanoma. </w:delText>
        </w:r>
        <w:r w:rsidRPr="000B03C5" w:rsidDel="00D30179">
          <w:rPr>
            <w:rFonts w:ascii="Times New Roman" w:eastAsia="SimSun" w:hAnsi="Times New Roman"/>
            <w:b/>
            <w:i/>
            <w:noProof/>
            <w:sz w:val="24"/>
            <w:lang w:val="en-GB"/>
          </w:rPr>
          <w:delText xml:space="preserve">Front Immunol </w:delText>
        </w:r>
        <w:r w:rsidRPr="000B03C5" w:rsidDel="00D30179">
          <w:rPr>
            <w:rFonts w:ascii="Times New Roman" w:eastAsia="SimSun" w:hAnsi="Times New Roman"/>
            <w:b/>
            <w:noProof/>
            <w:sz w:val="24"/>
            <w:lang w:val="en-GB"/>
          </w:rPr>
          <w:delText>2019, 10:453.</w:delText>
        </w:r>
        <w:bookmarkEnd w:id="164"/>
      </w:del>
    </w:p>
    <w:p w14:paraId="2128ED4B" w14:textId="291925A5" w:rsidR="000B03C5" w:rsidRPr="000B03C5" w:rsidDel="00D30179" w:rsidRDefault="000B03C5" w:rsidP="00D30179">
      <w:pPr>
        <w:pStyle w:val="MDPI71References"/>
        <w:numPr>
          <w:ilvl w:val="0"/>
          <w:numId w:val="0"/>
        </w:numPr>
        <w:spacing w:line="240" w:lineRule="atLeast"/>
        <w:rPr>
          <w:del w:id="166" w:author="Nisa U" w:date="2024-07-24T13:43:00Z" w16du:dateUtc="2024-07-24T11:43:00Z"/>
          <w:rFonts w:ascii="Times New Roman" w:eastAsia="SimSun" w:hAnsi="Times New Roman"/>
          <w:b/>
          <w:noProof/>
          <w:sz w:val="24"/>
          <w:lang w:val="en-GB"/>
        </w:rPr>
      </w:pPr>
      <w:bookmarkStart w:id="167" w:name="_ENREF_3"/>
      <w:del w:id="168" w:author="Nisa U" w:date="2024-07-24T13:43:00Z" w16du:dateUtc="2024-07-24T11:43:00Z">
        <w:r w:rsidRPr="000B03C5" w:rsidDel="00D30179">
          <w:rPr>
            <w:rFonts w:ascii="Times New Roman" w:eastAsia="SimSun" w:hAnsi="Times New Roman"/>
            <w:b/>
            <w:noProof/>
            <w:sz w:val="24"/>
            <w:lang w:val="en-GB"/>
          </w:rPr>
          <w:delText>3.</w:delText>
        </w:r>
        <w:r w:rsidRPr="000B03C5" w:rsidDel="00D30179">
          <w:rPr>
            <w:rFonts w:ascii="Times New Roman" w:eastAsia="SimSun" w:hAnsi="Times New Roman"/>
            <w:b/>
            <w:noProof/>
            <w:sz w:val="24"/>
            <w:lang w:val="en-GB"/>
          </w:rPr>
          <w:tab/>
          <w:delText>Ugurel S, Rohmel J, Ascierto PA, Flaherty KT, Grob JJ, Hauschild A, Larkin J, Long GV, Lorigan P, McArthur GA</w:delText>
        </w:r>
        <w:r w:rsidRPr="000B03C5" w:rsidDel="00D30179">
          <w:rPr>
            <w:rFonts w:ascii="Times New Roman" w:eastAsia="SimSun" w:hAnsi="Times New Roman"/>
            <w:b/>
            <w:i/>
            <w:noProof/>
            <w:sz w:val="24"/>
            <w:lang w:val="en-GB"/>
          </w:rPr>
          <w:delText xml:space="preserve"> et al</w:delText>
        </w:r>
        <w:r w:rsidRPr="000B03C5" w:rsidDel="00D30179">
          <w:rPr>
            <w:rFonts w:ascii="Times New Roman" w:eastAsia="SimSun" w:hAnsi="Times New Roman"/>
            <w:b/>
            <w:noProof/>
            <w:sz w:val="24"/>
            <w:lang w:val="en-GB"/>
          </w:rPr>
          <w:delText xml:space="preserve">: Survival of patients with advanced metastatic melanoma: the impact of novel therapies-update 2017. </w:delText>
        </w:r>
        <w:r w:rsidRPr="000B03C5" w:rsidDel="00D30179">
          <w:rPr>
            <w:rFonts w:ascii="Times New Roman" w:eastAsia="SimSun" w:hAnsi="Times New Roman"/>
            <w:b/>
            <w:i/>
            <w:noProof/>
            <w:sz w:val="24"/>
            <w:lang w:val="en-GB"/>
          </w:rPr>
          <w:delText xml:space="preserve">Eur J Cancer </w:delText>
        </w:r>
        <w:r w:rsidRPr="000B03C5" w:rsidDel="00D30179">
          <w:rPr>
            <w:rFonts w:ascii="Times New Roman" w:eastAsia="SimSun" w:hAnsi="Times New Roman"/>
            <w:b/>
            <w:noProof/>
            <w:sz w:val="24"/>
            <w:lang w:val="en-GB"/>
          </w:rPr>
          <w:delText>2017, 83:247-257.</w:delText>
        </w:r>
        <w:bookmarkEnd w:id="167"/>
      </w:del>
    </w:p>
    <w:p w14:paraId="29C6D7D1" w14:textId="7495D7A2" w:rsidR="000B03C5" w:rsidRPr="000B03C5" w:rsidDel="00D30179" w:rsidRDefault="000B03C5" w:rsidP="00D30179">
      <w:pPr>
        <w:pStyle w:val="MDPI71References"/>
        <w:numPr>
          <w:ilvl w:val="0"/>
          <w:numId w:val="0"/>
        </w:numPr>
        <w:spacing w:line="240" w:lineRule="atLeast"/>
        <w:rPr>
          <w:del w:id="169" w:author="Nisa U" w:date="2024-07-24T13:43:00Z" w16du:dateUtc="2024-07-24T11:43:00Z"/>
          <w:rFonts w:ascii="Times New Roman" w:eastAsia="SimSun" w:hAnsi="Times New Roman"/>
          <w:b/>
          <w:noProof/>
          <w:sz w:val="24"/>
          <w:lang w:val="en-GB"/>
        </w:rPr>
      </w:pPr>
      <w:bookmarkStart w:id="170" w:name="_ENREF_4"/>
      <w:del w:id="171" w:author="Nisa U" w:date="2024-07-24T13:43:00Z" w16du:dateUtc="2024-07-24T11:43:00Z">
        <w:r w:rsidRPr="000B03C5" w:rsidDel="00D30179">
          <w:rPr>
            <w:rFonts w:ascii="Times New Roman" w:eastAsia="SimSun" w:hAnsi="Times New Roman"/>
            <w:b/>
            <w:noProof/>
            <w:sz w:val="24"/>
            <w:lang w:val="en-GB"/>
          </w:rPr>
          <w:delText>4.</w:delText>
        </w:r>
        <w:r w:rsidRPr="000B03C5" w:rsidDel="00D30179">
          <w:rPr>
            <w:rFonts w:ascii="Times New Roman" w:eastAsia="SimSun" w:hAnsi="Times New Roman"/>
            <w:b/>
            <w:noProof/>
            <w:sz w:val="24"/>
            <w:lang w:val="en-GB"/>
          </w:rPr>
          <w:tab/>
          <w:delText xml:space="preserve">Schadendorf D, van Akkooi ACJ, Berking C, Griewank KG, Gutzmer R, Hauschild A, Stang A, Roesch A, Ugurel S: Melanoma. </w:delText>
        </w:r>
        <w:r w:rsidRPr="000B03C5" w:rsidDel="00D30179">
          <w:rPr>
            <w:rFonts w:ascii="Times New Roman" w:eastAsia="SimSun" w:hAnsi="Times New Roman"/>
            <w:b/>
            <w:i/>
            <w:noProof/>
            <w:sz w:val="24"/>
            <w:lang w:val="en-GB"/>
          </w:rPr>
          <w:delText xml:space="preserve">Lancet </w:delText>
        </w:r>
        <w:r w:rsidRPr="000B03C5" w:rsidDel="00D30179">
          <w:rPr>
            <w:rFonts w:ascii="Times New Roman" w:eastAsia="SimSun" w:hAnsi="Times New Roman"/>
            <w:b/>
            <w:noProof/>
            <w:sz w:val="24"/>
            <w:lang w:val="en-GB"/>
          </w:rPr>
          <w:delText>2018, 392(10151):971-984.</w:delText>
        </w:r>
        <w:bookmarkEnd w:id="170"/>
      </w:del>
    </w:p>
    <w:p w14:paraId="2F31F611" w14:textId="707E23FE" w:rsidR="000B03C5" w:rsidRPr="000B03C5" w:rsidDel="00D30179" w:rsidRDefault="000B03C5" w:rsidP="00D30179">
      <w:pPr>
        <w:pStyle w:val="MDPI71References"/>
        <w:numPr>
          <w:ilvl w:val="0"/>
          <w:numId w:val="0"/>
        </w:numPr>
        <w:spacing w:line="240" w:lineRule="atLeast"/>
        <w:rPr>
          <w:del w:id="172" w:author="Nisa U" w:date="2024-07-24T13:43:00Z" w16du:dateUtc="2024-07-24T11:43:00Z"/>
          <w:rFonts w:ascii="Times New Roman" w:eastAsia="SimSun" w:hAnsi="Times New Roman"/>
          <w:b/>
          <w:noProof/>
          <w:sz w:val="24"/>
          <w:lang w:val="en-GB"/>
        </w:rPr>
      </w:pPr>
      <w:bookmarkStart w:id="173" w:name="_ENREF_5"/>
      <w:del w:id="174" w:author="Nisa U" w:date="2024-07-24T13:43:00Z" w16du:dateUtc="2024-07-24T11:43:00Z">
        <w:r w:rsidRPr="000B03C5" w:rsidDel="00D30179">
          <w:rPr>
            <w:rFonts w:ascii="Times New Roman" w:eastAsia="SimSun" w:hAnsi="Times New Roman"/>
            <w:b/>
            <w:noProof/>
            <w:sz w:val="24"/>
            <w:lang w:val="en-GB"/>
          </w:rPr>
          <w:delText>5.</w:delText>
        </w:r>
        <w:r w:rsidRPr="000B03C5" w:rsidDel="00D30179">
          <w:rPr>
            <w:rFonts w:ascii="Times New Roman" w:eastAsia="SimSun" w:hAnsi="Times New Roman"/>
            <w:b/>
            <w:noProof/>
            <w:sz w:val="24"/>
            <w:lang w:val="en-GB"/>
          </w:rPr>
          <w:tab/>
          <w:delText>Larkin J, Chiarion-Sileni V, Gonzalez R, Grob JJ, Cowey CL, Lao CD, Schadendorf D, Dummer R, Smylie M, Rutkowski P</w:delText>
        </w:r>
        <w:r w:rsidRPr="000B03C5" w:rsidDel="00D30179">
          <w:rPr>
            <w:rFonts w:ascii="Times New Roman" w:eastAsia="SimSun" w:hAnsi="Times New Roman"/>
            <w:b/>
            <w:i/>
            <w:noProof/>
            <w:sz w:val="24"/>
            <w:lang w:val="en-GB"/>
          </w:rPr>
          <w:delText xml:space="preserve"> et al</w:delText>
        </w:r>
        <w:r w:rsidRPr="000B03C5" w:rsidDel="00D30179">
          <w:rPr>
            <w:rFonts w:ascii="Times New Roman" w:eastAsia="SimSun" w:hAnsi="Times New Roman"/>
            <w:b/>
            <w:noProof/>
            <w:sz w:val="24"/>
            <w:lang w:val="en-GB"/>
          </w:rPr>
          <w:delText xml:space="preserve">: Combined Nivolumab and </w:delText>
        </w:r>
        <w:r w:rsidRPr="000B03C5" w:rsidDel="00D30179">
          <w:rPr>
            <w:rFonts w:ascii="Times New Roman" w:eastAsia="SimSun" w:hAnsi="Times New Roman"/>
            <w:b/>
            <w:noProof/>
            <w:sz w:val="24"/>
            <w:lang w:val="en-GB"/>
          </w:rPr>
          <w:lastRenderedPageBreak/>
          <w:delText xml:space="preserve">Ipilimumab or Monotherapy in Untreated Melanoma. </w:delText>
        </w:r>
        <w:r w:rsidRPr="000B03C5" w:rsidDel="00D30179">
          <w:rPr>
            <w:rFonts w:ascii="Times New Roman" w:eastAsia="SimSun" w:hAnsi="Times New Roman"/>
            <w:b/>
            <w:i/>
            <w:noProof/>
            <w:sz w:val="24"/>
            <w:lang w:val="en-GB"/>
          </w:rPr>
          <w:delText xml:space="preserve">N Engl J Med </w:delText>
        </w:r>
        <w:r w:rsidRPr="000B03C5" w:rsidDel="00D30179">
          <w:rPr>
            <w:rFonts w:ascii="Times New Roman" w:eastAsia="SimSun" w:hAnsi="Times New Roman"/>
            <w:b/>
            <w:noProof/>
            <w:sz w:val="24"/>
            <w:lang w:val="en-GB"/>
          </w:rPr>
          <w:delText>2015, 373(1):23-34.</w:delText>
        </w:r>
        <w:bookmarkEnd w:id="173"/>
      </w:del>
    </w:p>
    <w:p w14:paraId="341779D3" w14:textId="3D5D999F" w:rsidR="000B03C5" w:rsidRPr="000B03C5" w:rsidDel="00D30179" w:rsidRDefault="000B03C5" w:rsidP="00D30179">
      <w:pPr>
        <w:pStyle w:val="MDPI71References"/>
        <w:numPr>
          <w:ilvl w:val="0"/>
          <w:numId w:val="0"/>
        </w:numPr>
        <w:spacing w:line="240" w:lineRule="atLeast"/>
        <w:rPr>
          <w:del w:id="175" w:author="Nisa U" w:date="2024-07-24T13:43:00Z" w16du:dateUtc="2024-07-24T11:43:00Z"/>
          <w:rFonts w:ascii="Times New Roman" w:eastAsia="SimSun" w:hAnsi="Times New Roman"/>
          <w:b/>
          <w:noProof/>
          <w:sz w:val="24"/>
          <w:lang w:val="en-GB"/>
        </w:rPr>
      </w:pPr>
      <w:bookmarkStart w:id="176" w:name="_ENREF_6"/>
      <w:del w:id="177" w:author="Nisa U" w:date="2024-07-24T13:43:00Z" w16du:dateUtc="2024-07-24T11:43:00Z">
        <w:r w:rsidRPr="000B03C5" w:rsidDel="00D30179">
          <w:rPr>
            <w:rFonts w:ascii="Times New Roman" w:eastAsia="SimSun" w:hAnsi="Times New Roman"/>
            <w:b/>
            <w:noProof/>
            <w:sz w:val="24"/>
            <w:lang w:val="en-GB"/>
          </w:rPr>
          <w:delText>6.</w:delText>
        </w:r>
        <w:r w:rsidRPr="000B03C5" w:rsidDel="00D30179">
          <w:rPr>
            <w:rFonts w:ascii="Times New Roman" w:eastAsia="SimSun" w:hAnsi="Times New Roman"/>
            <w:b/>
            <w:noProof/>
            <w:sz w:val="24"/>
            <w:lang w:val="en-GB"/>
          </w:rPr>
          <w:tab/>
          <w:delText>Robert C, Schachter J, Long GV, Arance A, Grob JJ, Mortier L, Daud A, Carlino MS, McNeil C, Lotem M</w:delText>
        </w:r>
        <w:r w:rsidRPr="000B03C5" w:rsidDel="00D30179">
          <w:rPr>
            <w:rFonts w:ascii="Times New Roman" w:eastAsia="SimSun" w:hAnsi="Times New Roman"/>
            <w:b/>
            <w:i/>
            <w:noProof/>
            <w:sz w:val="24"/>
            <w:lang w:val="en-GB"/>
          </w:rPr>
          <w:delText xml:space="preserve"> et al</w:delText>
        </w:r>
        <w:r w:rsidRPr="000B03C5" w:rsidDel="00D30179">
          <w:rPr>
            <w:rFonts w:ascii="Times New Roman" w:eastAsia="SimSun" w:hAnsi="Times New Roman"/>
            <w:b/>
            <w:noProof/>
            <w:sz w:val="24"/>
            <w:lang w:val="en-GB"/>
          </w:rPr>
          <w:delText xml:space="preserve">: Pembrolizumab versus Ipilimumab in Advanced Melanoma. </w:delText>
        </w:r>
        <w:r w:rsidRPr="000B03C5" w:rsidDel="00D30179">
          <w:rPr>
            <w:rFonts w:ascii="Times New Roman" w:eastAsia="SimSun" w:hAnsi="Times New Roman"/>
            <w:b/>
            <w:i/>
            <w:noProof/>
            <w:sz w:val="24"/>
            <w:lang w:val="en-GB"/>
          </w:rPr>
          <w:delText xml:space="preserve">N Engl J Med </w:delText>
        </w:r>
        <w:r w:rsidRPr="000B03C5" w:rsidDel="00D30179">
          <w:rPr>
            <w:rFonts w:ascii="Times New Roman" w:eastAsia="SimSun" w:hAnsi="Times New Roman"/>
            <w:b/>
            <w:noProof/>
            <w:sz w:val="24"/>
            <w:lang w:val="en-GB"/>
          </w:rPr>
          <w:delText>2015, 372(26):2521-2532.</w:delText>
        </w:r>
        <w:bookmarkEnd w:id="176"/>
      </w:del>
    </w:p>
    <w:p w14:paraId="321D7018" w14:textId="5D7409B8" w:rsidR="000B03C5" w:rsidRPr="000B03C5" w:rsidDel="00D30179" w:rsidRDefault="000B03C5" w:rsidP="00D30179">
      <w:pPr>
        <w:pStyle w:val="MDPI71References"/>
        <w:numPr>
          <w:ilvl w:val="0"/>
          <w:numId w:val="0"/>
        </w:numPr>
        <w:spacing w:line="240" w:lineRule="atLeast"/>
        <w:rPr>
          <w:del w:id="178" w:author="Nisa U" w:date="2024-07-24T13:43:00Z" w16du:dateUtc="2024-07-24T11:43:00Z"/>
          <w:rFonts w:ascii="Times New Roman" w:eastAsia="SimSun" w:hAnsi="Times New Roman"/>
          <w:b/>
          <w:noProof/>
          <w:sz w:val="24"/>
          <w:lang w:val="en-GB"/>
        </w:rPr>
      </w:pPr>
      <w:bookmarkStart w:id="179" w:name="_ENREF_7"/>
      <w:del w:id="180" w:author="Nisa U" w:date="2024-07-24T13:43:00Z" w16du:dateUtc="2024-07-24T11:43:00Z">
        <w:r w:rsidRPr="000B03C5" w:rsidDel="00D30179">
          <w:rPr>
            <w:rFonts w:ascii="Times New Roman" w:eastAsia="SimSun" w:hAnsi="Times New Roman"/>
            <w:b/>
            <w:noProof/>
            <w:sz w:val="24"/>
            <w:lang w:val="en-GB"/>
          </w:rPr>
          <w:delText>7.</w:delText>
        </w:r>
        <w:r w:rsidRPr="000B03C5" w:rsidDel="00D30179">
          <w:rPr>
            <w:rFonts w:ascii="Times New Roman" w:eastAsia="SimSun" w:hAnsi="Times New Roman"/>
            <w:b/>
            <w:noProof/>
            <w:sz w:val="24"/>
            <w:lang w:val="en-GB"/>
          </w:rPr>
          <w:tab/>
          <w:delText>Pagni F, Guerini-Rocco E, Schultheis AM, Grazia G, Rijavec E, Ghidini M, Lopez G, Venetis K, Croci GA, Malapelle U</w:delText>
        </w:r>
        <w:r w:rsidRPr="000B03C5" w:rsidDel="00D30179">
          <w:rPr>
            <w:rFonts w:ascii="Times New Roman" w:eastAsia="SimSun" w:hAnsi="Times New Roman"/>
            <w:b/>
            <w:i/>
            <w:noProof/>
            <w:sz w:val="24"/>
            <w:lang w:val="en-GB"/>
          </w:rPr>
          <w:delText xml:space="preserve"> et al</w:delText>
        </w:r>
        <w:r w:rsidRPr="000B03C5" w:rsidDel="00D30179">
          <w:rPr>
            <w:rFonts w:ascii="Times New Roman" w:eastAsia="SimSun" w:hAnsi="Times New Roman"/>
            <w:b/>
            <w:noProof/>
            <w:sz w:val="24"/>
            <w:lang w:val="en-GB"/>
          </w:rPr>
          <w:delText xml:space="preserve">: Targeting Immune-Related Biological Processes in Solid Tumors: We do Need Biomarkers. </w:delText>
        </w:r>
        <w:r w:rsidRPr="000B03C5" w:rsidDel="00D30179">
          <w:rPr>
            <w:rFonts w:ascii="Times New Roman" w:eastAsia="SimSun" w:hAnsi="Times New Roman"/>
            <w:b/>
            <w:i/>
            <w:noProof/>
            <w:sz w:val="24"/>
            <w:lang w:val="en-GB"/>
          </w:rPr>
          <w:delText xml:space="preserve">Int J Mol Sci </w:delText>
        </w:r>
        <w:r w:rsidRPr="000B03C5" w:rsidDel="00D30179">
          <w:rPr>
            <w:rFonts w:ascii="Times New Roman" w:eastAsia="SimSun" w:hAnsi="Times New Roman"/>
            <w:b/>
            <w:noProof/>
            <w:sz w:val="24"/>
            <w:lang w:val="en-GB"/>
          </w:rPr>
          <w:delText>2019, 20(21).</w:delText>
        </w:r>
        <w:bookmarkEnd w:id="179"/>
      </w:del>
    </w:p>
    <w:p w14:paraId="5A2D2F94" w14:textId="2BE7A3AB" w:rsidR="000B03C5" w:rsidRPr="000B03C5" w:rsidDel="00D30179" w:rsidRDefault="000B03C5" w:rsidP="00D30179">
      <w:pPr>
        <w:pStyle w:val="MDPI71References"/>
        <w:numPr>
          <w:ilvl w:val="0"/>
          <w:numId w:val="0"/>
        </w:numPr>
        <w:spacing w:line="240" w:lineRule="atLeast"/>
        <w:rPr>
          <w:del w:id="181" w:author="Nisa U" w:date="2024-07-24T13:43:00Z" w16du:dateUtc="2024-07-24T11:43:00Z"/>
          <w:rFonts w:ascii="Times New Roman" w:eastAsia="SimSun" w:hAnsi="Times New Roman"/>
          <w:b/>
          <w:noProof/>
          <w:sz w:val="24"/>
          <w:lang w:val="en-GB"/>
        </w:rPr>
      </w:pPr>
      <w:bookmarkStart w:id="182" w:name="_ENREF_8"/>
      <w:del w:id="183" w:author="Nisa U" w:date="2024-07-24T13:43:00Z" w16du:dateUtc="2024-07-24T11:43:00Z">
        <w:r w:rsidRPr="000B03C5" w:rsidDel="00D30179">
          <w:rPr>
            <w:rFonts w:ascii="Times New Roman" w:eastAsia="SimSun" w:hAnsi="Times New Roman"/>
            <w:b/>
            <w:noProof/>
            <w:sz w:val="24"/>
            <w:lang w:val="en-GB"/>
          </w:rPr>
          <w:delText>8.</w:delText>
        </w:r>
        <w:r w:rsidRPr="000B03C5" w:rsidDel="00D30179">
          <w:rPr>
            <w:rFonts w:ascii="Times New Roman" w:eastAsia="SimSun" w:hAnsi="Times New Roman"/>
            <w:b/>
            <w:noProof/>
            <w:sz w:val="24"/>
            <w:lang w:val="en-GB"/>
          </w:rPr>
          <w:tab/>
          <w:delText xml:space="preserve">Topalian SL, Taube JM, Anders RA, Pardoll DM: Mechanism-driven biomarkers to guide immune checkpoint blockade in cancer therapy. </w:delText>
        </w:r>
        <w:r w:rsidRPr="000B03C5" w:rsidDel="00D30179">
          <w:rPr>
            <w:rFonts w:ascii="Times New Roman" w:eastAsia="SimSun" w:hAnsi="Times New Roman"/>
            <w:b/>
            <w:i/>
            <w:noProof/>
            <w:sz w:val="24"/>
            <w:lang w:val="en-GB"/>
          </w:rPr>
          <w:delText xml:space="preserve">Nat Rev Cancer </w:delText>
        </w:r>
        <w:r w:rsidRPr="000B03C5" w:rsidDel="00D30179">
          <w:rPr>
            <w:rFonts w:ascii="Times New Roman" w:eastAsia="SimSun" w:hAnsi="Times New Roman"/>
            <w:b/>
            <w:noProof/>
            <w:sz w:val="24"/>
            <w:lang w:val="en-GB"/>
          </w:rPr>
          <w:delText>2016, 16(5):275-287.</w:delText>
        </w:r>
        <w:bookmarkEnd w:id="182"/>
      </w:del>
    </w:p>
    <w:p w14:paraId="68952A1E" w14:textId="080FAAEA" w:rsidR="000B03C5" w:rsidRPr="000B03C5" w:rsidDel="00D30179" w:rsidRDefault="000B03C5" w:rsidP="00D30179">
      <w:pPr>
        <w:pStyle w:val="MDPI71References"/>
        <w:numPr>
          <w:ilvl w:val="0"/>
          <w:numId w:val="0"/>
        </w:numPr>
        <w:spacing w:line="240" w:lineRule="atLeast"/>
        <w:rPr>
          <w:del w:id="184" w:author="Nisa U" w:date="2024-07-24T13:43:00Z" w16du:dateUtc="2024-07-24T11:43:00Z"/>
          <w:rFonts w:ascii="Times New Roman" w:eastAsia="SimSun" w:hAnsi="Times New Roman"/>
          <w:b/>
          <w:noProof/>
          <w:sz w:val="24"/>
          <w:lang w:val="en-GB"/>
        </w:rPr>
      </w:pPr>
      <w:bookmarkStart w:id="185" w:name="_ENREF_9"/>
      <w:del w:id="186" w:author="Nisa U" w:date="2024-07-24T13:43:00Z" w16du:dateUtc="2024-07-24T11:43:00Z">
        <w:r w:rsidRPr="000B03C5" w:rsidDel="00D30179">
          <w:rPr>
            <w:rFonts w:ascii="Times New Roman" w:eastAsia="SimSun" w:hAnsi="Times New Roman"/>
            <w:b/>
            <w:noProof/>
            <w:sz w:val="24"/>
            <w:lang w:val="en-GB"/>
          </w:rPr>
          <w:delText>9.</w:delText>
        </w:r>
        <w:r w:rsidRPr="000B03C5" w:rsidDel="00D30179">
          <w:rPr>
            <w:rFonts w:ascii="Times New Roman" w:eastAsia="SimSun" w:hAnsi="Times New Roman"/>
            <w:b/>
            <w:noProof/>
            <w:sz w:val="24"/>
            <w:lang w:val="en-GB"/>
          </w:rPr>
          <w:tab/>
          <w:delText xml:space="preserve">Axelrod ML, Johnson DB, Balko JM: Emerging biomarkers for cancer immunotherapy in melanoma. </w:delText>
        </w:r>
        <w:r w:rsidRPr="000B03C5" w:rsidDel="00D30179">
          <w:rPr>
            <w:rFonts w:ascii="Times New Roman" w:eastAsia="SimSun" w:hAnsi="Times New Roman"/>
            <w:b/>
            <w:i/>
            <w:noProof/>
            <w:sz w:val="24"/>
            <w:lang w:val="en-GB"/>
          </w:rPr>
          <w:delText xml:space="preserve">Semin Cancer Biol </w:delText>
        </w:r>
        <w:r w:rsidRPr="000B03C5" w:rsidDel="00D30179">
          <w:rPr>
            <w:rFonts w:ascii="Times New Roman" w:eastAsia="SimSun" w:hAnsi="Times New Roman"/>
            <w:b/>
            <w:noProof/>
            <w:sz w:val="24"/>
            <w:lang w:val="en-GB"/>
          </w:rPr>
          <w:delText>2018, 52(Pt 2):207-215.</w:delText>
        </w:r>
        <w:bookmarkEnd w:id="185"/>
      </w:del>
    </w:p>
    <w:p w14:paraId="1BE479F0" w14:textId="797301BC" w:rsidR="000B03C5" w:rsidRPr="000B03C5" w:rsidDel="00D30179" w:rsidRDefault="000B03C5" w:rsidP="00D30179">
      <w:pPr>
        <w:pStyle w:val="MDPI71References"/>
        <w:numPr>
          <w:ilvl w:val="0"/>
          <w:numId w:val="0"/>
        </w:numPr>
        <w:spacing w:line="240" w:lineRule="atLeast"/>
        <w:rPr>
          <w:del w:id="187" w:author="Nisa U" w:date="2024-07-24T13:43:00Z" w16du:dateUtc="2024-07-24T11:43:00Z"/>
          <w:rFonts w:ascii="Times New Roman" w:eastAsia="SimSun" w:hAnsi="Times New Roman"/>
          <w:b/>
          <w:noProof/>
          <w:sz w:val="24"/>
          <w:lang w:val="en-GB"/>
        </w:rPr>
      </w:pPr>
      <w:bookmarkStart w:id="188" w:name="_ENREF_10"/>
      <w:del w:id="189" w:author="Nisa U" w:date="2024-07-24T13:43:00Z" w16du:dateUtc="2024-07-24T11:43:00Z">
        <w:r w:rsidRPr="000B03C5" w:rsidDel="00D30179">
          <w:rPr>
            <w:rFonts w:ascii="Times New Roman" w:eastAsia="SimSun" w:hAnsi="Times New Roman"/>
            <w:b/>
            <w:noProof/>
            <w:sz w:val="24"/>
            <w:lang w:val="en-GB"/>
          </w:rPr>
          <w:delText>10.</w:delText>
        </w:r>
        <w:r w:rsidRPr="000B03C5" w:rsidDel="00D30179">
          <w:rPr>
            <w:rFonts w:ascii="Times New Roman" w:eastAsia="SimSun" w:hAnsi="Times New Roman"/>
            <w:b/>
            <w:noProof/>
            <w:sz w:val="24"/>
            <w:lang w:val="en-GB"/>
          </w:rPr>
          <w:tab/>
          <w:delText xml:space="preserve">Goodman AM, Kato S, Bazhenova L, Patel SP, Frampton GM, Miller V, Stephens PJ, Daniels GA, Kurzrock R: Tumor Mutational Burden as an Independent Predictor of Response to Immunotherapy in Diverse Cancers. </w:delText>
        </w:r>
        <w:r w:rsidRPr="000B03C5" w:rsidDel="00D30179">
          <w:rPr>
            <w:rFonts w:ascii="Times New Roman" w:eastAsia="SimSun" w:hAnsi="Times New Roman"/>
            <w:b/>
            <w:i/>
            <w:noProof/>
            <w:sz w:val="24"/>
            <w:lang w:val="en-GB"/>
          </w:rPr>
          <w:delText xml:space="preserve">Mol Cancer Ther </w:delText>
        </w:r>
        <w:r w:rsidRPr="000B03C5" w:rsidDel="00D30179">
          <w:rPr>
            <w:rFonts w:ascii="Times New Roman" w:eastAsia="SimSun" w:hAnsi="Times New Roman"/>
            <w:b/>
            <w:noProof/>
            <w:sz w:val="24"/>
            <w:lang w:val="en-GB"/>
          </w:rPr>
          <w:delText>2017, 16(11):2598-2608.</w:delText>
        </w:r>
        <w:bookmarkEnd w:id="188"/>
      </w:del>
    </w:p>
    <w:p w14:paraId="44490F49" w14:textId="4771872A" w:rsidR="000B03C5" w:rsidRPr="000B03C5" w:rsidDel="00D30179" w:rsidRDefault="000B03C5" w:rsidP="00D30179">
      <w:pPr>
        <w:pStyle w:val="MDPI71References"/>
        <w:numPr>
          <w:ilvl w:val="0"/>
          <w:numId w:val="0"/>
        </w:numPr>
        <w:spacing w:line="240" w:lineRule="atLeast"/>
        <w:rPr>
          <w:del w:id="190" w:author="Nisa U" w:date="2024-07-24T13:43:00Z" w16du:dateUtc="2024-07-24T11:43:00Z"/>
          <w:rFonts w:ascii="Times New Roman" w:eastAsia="SimSun" w:hAnsi="Times New Roman"/>
          <w:b/>
          <w:noProof/>
          <w:sz w:val="24"/>
          <w:lang w:val="en-GB"/>
        </w:rPr>
      </w:pPr>
      <w:bookmarkStart w:id="191" w:name="_ENREF_11"/>
      <w:del w:id="192" w:author="Nisa U" w:date="2024-07-24T13:43:00Z" w16du:dateUtc="2024-07-24T11:43:00Z">
        <w:r w:rsidRPr="000B03C5" w:rsidDel="00D30179">
          <w:rPr>
            <w:rFonts w:ascii="Times New Roman" w:eastAsia="SimSun" w:hAnsi="Times New Roman"/>
            <w:b/>
            <w:noProof/>
            <w:sz w:val="24"/>
            <w:lang w:val="en-GB"/>
          </w:rPr>
          <w:delText>11.</w:delText>
        </w:r>
        <w:r w:rsidRPr="000B03C5" w:rsidDel="00D30179">
          <w:rPr>
            <w:rFonts w:ascii="Times New Roman" w:eastAsia="SimSun" w:hAnsi="Times New Roman"/>
            <w:b/>
            <w:noProof/>
            <w:sz w:val="24"/>
            <w:lang w:val="en-GB"/>
          </w:rPr>
          <w:tab/>
          <w:delText xml:space="preserve">Madore J, Strbenac D, Vilain R, Menzies AM, Yang JY, Thompson JF, Long GV, Mann GJ, Scolyer RA, Wilmott JS: PD-L1 Negative Status is Associated with Lower Mutation Burden, Differential Expression of Immune-Related Genes, and Worse Survival in Stage III Melanoma. </w:delText>
        </w:r>
        <w:r w:rsidRPr="000B03C5" w:rsidDel="00D30179">
          <w:rPr>
            <w:rFonts w:ascii="Times New Roman" w:eastAsia="SimSun" w:hAnsi="Times New Roman"/>
            <w:b/>
            <w:i/>
            <w:noProof/>
            <w:sz w:val="24"/>
            <w:lang w:val="en-GB"/>
          </w:rPr>
          <w:delText xml:space="preserve">Clin Cancer Res </w:delText>
        </w:r>
        <w:r w:rsidRPr="000B03C5" w:rsidDel="00D30179">
          <w:rPr>
            <w:rFonts w:ascii="Times New Roman" w:eastAsia="SimSun" w:hAnsi="Times New Roman"/>
            <w:b/>
            <w:noProof/>
            <w:sz w:val="24"/>
            <w:lang w:val="en-GB"/>
          </w:rPr>
          <w:delText>2016, 22(15):3915-3923.</w:delText>
        </w:r>
        <w:bookmarkEnd w:id="191"/>
      </w:del>
    </w:p>
    <w:p w14:paraId="3916A500" w14:textId="06C25CB8" w:rsidR="000B03C5" w:rsidRPr="000B03C5" w:rsidDel="00D30179" w:rsidRDefault="000B03C5" w:rsidP="00D30179">
      <w:pPr>
        <w:pStyle w:val="MDPI71References"/>
        <w:numPr>
          <w:ilvl w:val="0"/>
          <w:numId w:val="0"/>
        </w:numPr>
        <w:spacing w:line="240" w:lineRule="atLeast"/>
        <w:rPr>
          <w:del w:id="193" w:author="Nisa U" w:date="2024-07-24T13:43:00Z" w16du:dateUtc="2024-07-24T11:43:00Z"/>
          <w:rFonts w:ascii="Times New Roman" w:eastAsia="SimSun" w:hAnsi="Times New Roman"/>
          <w:b/>
          <w:noProof/>
          <w:sz w:val="24"/>
          <w:lang w:val="en-GB"/>
        </w:rPr>
      </w:pPr>
      <w:bookmarkStart w:id="194" w:name="_ENREF_12"/>
      <w:del w:id="195" w:author="Nisa U" w:date="2024-07-24T13:43:00Z" w16du:dateUtc="2024-07-24T11:43:00Z">
        <w:r w:rsidRPr="000B03C5" w:rsidDel="00D30179">
          <w:rPr>
            <w:rFonts w:ascii="Times New Roman" w:eastAsia="SimSun" w:hAnsi="Times New Roman"/>
            <w:b/>
            <w:noProof/>
            <w:sz w:val="24"/>
            <w:lang w:val="en-GB"/>
          </w:rPr>
          <w:delText>12.</w:delText>
        </w:r>
        <w:r w:rsidRPr="000B03C5" w:rsidDel="00D30179">
          <w:rPr>
            <w:rFonts w:ascii="Times New Roman" w:eastAsia="SimSun" w:hAnsi="Times New Roman"/>
            <w:b/>
            <w:noProof/>
            <w:sz w:val="24"/>
            <w:lang w:val="en-GB"/>
          </w:rPr>
          <w:tab/>
          <w:delText xml:space="preserve">Kambayashi Y, Fujimura T, Hidaka T, Aiba S: Biomarkers for Predicting Efficacies of Anti-PD1 Antibodies. </w:delText>
        </w:r>
        <w:r w:rsidRPr="000B03C5" w:rsidDel="00D30179">
          <w:rPr>
            <w:rFonts w:ascii="Times New Roman" w:eastAsia="SimSun" w:hAnsi="Times New Roman"/>
            <w:b/>
            <w:i/>
            <w:noProof/>
            <w:sz w:val="24"/>
            <w:lang w:val="en-GB"/>
          </w:rPr>
          <w:delText xml:space="preserve">Front Med (Lausanne) </w:delText>
        </w:r>
        <w:r w:rsidRPr="000B03C5" w:rsidDel="00D30179">
          <w:rPr>
            <w:rFonts w:ascii="Times New Roman" w:eastAsia="SimSun" w:hAnsi="Times New Roman"/>
            <w:b/>
            <w:noProof/>
            <w:sz w:val="24"/>
            <w:lang w:val="en-GB"/>
          </w:rPr>
          <w:delText>2019, 6:174.</w:delText>
        </w:r>
        <w:bookmarkEnd w:id="194"/>
      </w:del>
    </w:p>
    <w:p w14:paraId="4CEC8739" w14:textId="5AA2C672" w:rsidR="000B03C5" w:rsidRPr="000B03C5" w:rsidDel="00D30179" w:rsidRDefault="000B03C5" w:rsidP="00D30179">
      <w:pPr>
        <w:pStyle w:val="MDPI71References"/>
        <w:numPr>
          <w:ilvl w:val="0"/>
          <w:numId w:val="0"/>
        </w:numPr>
        <w:spacing w:line="240" w:lineRule="atLeast"/>
        <w:rPr>
          <w:del w:id="196" w:author="Nisa U" w:date="2024-07-24T13:43:00Z" w16du:dateUtc="2024-07-24T11:43:00Z"/>
          <w:rFonts w:ascii="Times New Roman" w:eastAsia="SimSun" w:hAnsi="Times New Roman"/>
          <w:b/>
          <w:noProof/>
          <w:sz w:val="24"/>
          <w:lang w:val="en-GB"/>
        </w:rPr>
      </w:pPr>
      <w:bookmarkStart w:id="197" w:name="_ENREF_13"/>
      <w:del w:id="198" w:author="Nisa U" w:date="2024-07-24T13:43:00Z" w16du:dateUtc="2024-07-24T11:43:00Z">
        <w:r w:rsidRPr="000B03C5" w:rsidDel="00D30179">
          <w:rPr>
            <w:rFonts w:ascii="Times New Roman" w:eastAsia="SimSun" w:hAnsi="Times New Roman"/>
            <w:b/>
            <w:noProof/>
            <w:sz w:val="24"/>
            <w:lang w:val="en-GB"/>
          </w:rPr>
          <w:delText>13.</w:delText>
        </w:r>
        <w:r w:rsidRPr="000B03C5" w:rsidDel="00D30179">
          <w:rPr>
            <w:rFonts w:ascii="Times New Roman" w:eastAsia="SimSun" w:hAnsi="Times New Roman"/>
            <w:b/>
            <w:noProof/>
            <w:sz w:val="24"/>
            <w:lang w:val="en-GB"/>
          </w:rPr>
          <w:tab/>
          <w:delText xml:space="preserve">Lianidou E, Pantel K: Liquid biopsies. </w:delText>
        </w:r>
        <w:r w:rsidRPr="000B03C5" w:rsidDel="00D30179">
          <w:rPr>
            <w:rFonts w:ascii="Times New Roman" w:eastAsia="SimSun" w:hAnsi="Times New Roman"/>
            <w:b/>
            <w:i/>
            <w:noProof/>
            <w:sz w:val="24"/>
            <w:lang w:val="en-GB"/>
          </w:rPr>
          <w:delText xml:space="preserve">Genes Chromosomes Cancer </w:delText>
        </w:r>
        <w:r w:rsidRPr="000B03C5" w:rsidDel="00D30179">
          <w:rPr>
            <w:rFonts w:ascii="Times New Roman" w:eastAsia="SimSun" w:hAnsi="Times New Roman"/>
            <w:b/>
            <w:noProof/>
            <w:sz w:val="24"/>
            <w:lang w:val="en-GB"/>
          </w:rPr>
          <w:delText>2019, 58(4):219-232.</w:delText>
        </w:r>
        <w:bookmarkEnd w:id="197"/>
      </w:del>
    </w:p>
    <w:p w14:paraId="5F6A8526" w14:textId="58117F5D" w:rsidR="000B03C5" w:rsidRPr="000B03C5" w:rsidDel="00D30179" w:rsidRDefault="000B03C5" w:rsidP="00D30179">
      <w:pPr>
        <w:pStyle w:val="MDPI71References"/>
        <w:numPr>
          <w:ilvl w:val="0"/>
          <w:numId w:val="0"/>
        </w:numPr>
        <w:spacing w:line="240" w:lineRule="atLeast"/>
        <w:rPr>
          <w:del w:id="199" w:author="Nisa U" w:date="2024-07-24T13:43:00Z" w16du:dateUtc="2024-07-24T11:43:00Z"/>
          <w:rFonts w:ascii="Times New Roman" w:eastAsia="SimSun" w:hAnsi="Times New Roman"/>
          <w:b/>
          <w:noProof/>
          <w:sz w:val="24"/>
          <w:lang w:val="en-GB"/>
        </w:rPr>
      </w:pPr>
      <w:bookmarkStart w:id="200" w:name="_ENREF_14"/>
      <w:del w:id="201" w:author="Nisa U" w:date="2024-07-24T13:43:00Z" w16du:dateUtc="2024-07-24T11:43:00Z">
        <w:r w:rsidRPr="000B03C5" w:rsidDel="00D30179">
          <w:rPr>
            <w:rFonts w:ascii="Times New Roman" w:eastAsia="SimSun" w:hAnsi="Times New Roman"/>
            <w:b/>
            <w:noProof/>
            <w:sz w:val="24"/>
            <w:lang w:val="en-GB"/>
          </w:rPr>
          <w:delText>14.</w:delText>
        </w:r>
        <w:r w:rsidRPr="000B03C5" w:rsidDel="00D30179">
          <w:rPr>
            <w:rFonts w:ascii="Times New Roman" w:eastAsia="SimSun" w:hAnsi="Times New Roman"/>
            <w:b/>
            <w:noProof/>
            <w:sz w:val="24"/>
            <w:lang w:val="en-GB"/>
          </w:rPr>
          <w:tab/>
          <w:delText xml:space="preserve">Lim SY, Lee JH, Diefenbach RJ, Kefford RF, Rizos H: Liquid biomarkers in melanoma: detection and discovery. </w:delText>
        </w:r>
        <w:r w:rsidRPr="000B03C5" w:rsidDel="00D30179">
          <w:rPr>
            <w:rFonts w:ascii="Times New Roman" w:eastAsia="SimSun" w:hAnsi="Times New Roman"/>
            <w:b/>
            <w:i/>
            <w:noProof/>
            <w:sz w:val="24"/>
            <w:lang w:val="en-GB"/>
          </w:rPr>
          <w:delText xml:space="preserve">Mol Cancer </w:delText>
        </w:r>
        <w:r w:rsidRPr="000B03C5" w:rsidDel="00D30179">
          <w:rPr>
            <w:rFonts w:ascii="Times New Roman" w:eastAsia="SimSun" w:hAnsi="Times New Roman"/>
            <w:b/>
            <w:noProof/>
            <w:sz w:val="24"/>
            <w:lang w:val="en-GB"/>
          </w:rPr>
          <w:delText>2018, 17(1):8.</w:delText>
        </w:r>
        <w:bookmarkEnd w:id="200"/>
      </w:del>
    </w:p>
    <w:p w14:paraId="44085345" w14:textId="3E5DD111" w:rsidR="000B03C5" w:rsidRPr="000B03C5" w:rsidDel="00D30179" w:rsidRDefault="000B03C5" w:rsidP="00D30179">
      <w:pPr>
        <w:pStyle w:val="MDPI71References"/>
        <w:numPr>
          <w:ilvl w:val="0"/>
          <w:numId w:val="0"/>
        </w:numPr>
        <w:spacing w:line="240" w:lineRule="atLeast"/>
        <w:rPr>
          <w:del w:id="202" w:author="Nisa U" w:date="2024-07-24T13:43:00Z" w16du:dateUtc="2024-07-24T11:43:00Z"/>
          <w:rFonts w:ascii="Times New Roman" w:eastAsia="SimSun" w:hAnsi="Times New Roman"/>
          <w:b/>
          <w:noProof/>
          <w:sz w:val="24"/>
          <w:lang w:val="en-GB"/>
        </w:rPr>
      </w:pPr>
      <w:bookmarkStart w:id="203" w:name="_ENREF_15"/>
      <w:del w:id="204" w:author="Nisa U" w:date="2024-07-24T13:43:00Z" w16du:dateUtc="2024-07-24T11:43:00Z">
        <w:r w:rsidRPr="000B03C5" w:rsidDel="00D30179">
          <w:rPr>
            <w:rFonts w:ascii="Times New Roman" w:eastAsia="SimSun" w:hAnsi="Times New Roman"/>
            <w:b/>
            <w:noProof/>
            <w:sz w:val="24"/>
            <w:lang w:val="en-GB"/>
          </w:rPr>
          <w:delText>15.</w:delText>
        </w:r>
        <w:r w:rsidRPr="000B03C5" w:rsidDel="00D30179">
          <w:rPr>
            <w:rFonts w:ascii="Times New Roman" w:eastAsia="SimSun" w:hAnsi="Times New Roman"/>
            <w:b/>
            <w:noProof/>
            <w:sz w:val="24"/>
            <w:lang w:val="en-GB"/>
          </w:rPr>
          <w:tab/>
          <w:delText xml:space="preserve">Diem S, Kasenda B, Spain L, Martin-Liberal J, Marconcini R, Gore M, Larkin J: Serum lactate dehydrogenase as an early marker for outcome in patients treated with anti-PD-1 therapy in metastatic melanoma. </w:delText>
        </w:r>
        <w:r w:rsidRPr="000B03C5" w:rsidDel="00D30179">
          <w:rPr>
            <w:rFonts w:ascii="Times New Roman" w:eastAsia="SimSun" w:hAnsi="Times New Roman"/>
            <w:b/>
            <w:i/>
            <w:noProof/>
            <w:sz w:val="24"/>
            <w:lang w:val="en-GB"/>
          </w:rPr>
          <w:delText xml:space="preserve">Br J Cancer </w:delText>
        </w:r>
        <w:r w:rsidRPr="000B03C5" w:rsidDel="00D30179">
          <w:rPr>
            <w:rFonts w:ascii="Times New Roman" w:eastAsia="SimSun" w:hAnsi="Times New Roman"/>
            <w:b/>
            <w:noProof/>
            <w:sz w:val="24"/>
            <w:lang w:val="en-GB"/>
          </w:rPr>
          <w:delText>2016, 114(3):256-261.</w:delText>
        </w:r>
        <w:bookmarkEnd w:id="203"/>
      </w:del>
    </w:p>
    <w:p w14:paraId="7F25BE17" w14:textId="009DEE37" w:rsidR="000B03C5" w:rsidRPr="000B03C5" w:rsidDel="00D30179" w:rsidRDefault="000B03C5" w:rsidP="00D30179">
      <w:pPr>
        <w:pStyle w:val="MDPI71References"/>
        <w:numPr>
          <w:ilvl w:val="0"/>
          <w:numId w:val="0"/>
        </w:numPr>
        <w:spacing w:line="240" w:lineRule="atLeast"/>
        <w:rPr>
          <w:del w:id="205" w:author="Nisa U" w:date="2024-07-24T13:43:00Z" w16du:dateUtc="2024-07-24T11:43:00Z"/>
          <w:rFonts w:ascii="Times New Roman" w:eastAsia="SimSun" w:hAnsi="Times New Roman"/>
          <w:b/>
          <w:noProof/>
          <w:sz w:val="24"/>
          <w:lang w:val="en-GB"/>
        </w:rPr>
      </w:pPr>
      <w:bookmarkStart w:id="206" w:name="_ENREF_16"/>
      <w:del w:id="207" w:author="Nisa U" w:date="2024-07-24T13:43:00Z" w16du:dateUtc="2024-07-24T11:43:00Z">
        <w:r w:rsidRPr="000B03C5" w:rsidDel="00D30179">
          <w:rPr>
            <w:rFonts w:ascii="Times New Roman" w:eastAsia="SimSun" w:hAnsi="Times New Roman"/>
            <w:b/>
            <w:noProof/>
            <w:sz w:val="24"/>
            <w:lang w:val="en-GB"/>
          </w:rPr>
          <w:delText>16.</w:delText>
        </w:r>
        <w:r w:rsidRPr="000B03C5" w:rsidDel="00D30179">
          <w:rPr>
            <w:rFonts w:ascii="Times New Roman" w:eastAsia="SimSun" w:hAnsi="Times New Roman"/>
            <w:b/>
            <w:noProof/>
            <w:sz w:val="24"/>
            <w:lang w:val="en-GB"/>
          </w:rPr>
          <w:tab/>
          <w:delText>Weide B, Martens A, Hassel JC, Berking C, Postow MA, Bisschop K, Simeone E, Mangana J, Schilling B, Di Giacomo AM</w:delText>
        </w:r>
        <w:r w:rsidRPr="000B03C5" w:rsidDel="00D30179">
          <w:rPr>
            <w:rFonts w:ascii="Times New Roman" w:eastAsia="SimSun" w:hAnsi="Times New Roman"/>
            <w:b/>
            <w:i/>
            <w:noProof/>
            <w:sz w:val="24"/>
            <w:lang w:val="en-GB"/>
          </w:rPr>
          <w:delText xml:space="preserve"> et al</w:delText>
        </w:r>
        <w:r w:rsidRPr="000B03C5" w:rsidDel="00D30179">
          <w:rPr>
            <w:rFonts w:ascii="Times New Roman" w:eastAsia="SimSun" w:hAnsi="Times New Roman"/>
            <w:b/>
            <w:noProof/>
            <w:sz w:val="24"/>
            <w:lang w:val="en-GB"/>
          </w:rPr>
          <w:delText xml:space="preserve">: Baseline Biomarkers for Outcome of Melanoma Patients Treated with Pembrolizumab. </w:delText>
        </w:r>
        <w:r w:rsidRPr="000B03C5" w:rsidDel="00D30179">
          <w:rPr>
            <w:rFonts w:ascii="Times New Roman" w:eastAsia="SimSun" w:hAnsi="Times New Roman"/>
            <w:b/>
            <w:i/>
            <w:noProof/>
            <w:sz w:val="24"/>
            <w:lang w:val="en-GB"/>
          </w:rPr>
          <w:delText xml:space="preserve">Clin Cancer Res </w:delText>
        </w:r>
        <w:r w:rsidRPr="000B03C5" w:rsidDel="00D30179">
          <w:rPr>
            <w:rFonts w:ascii="Times New Roman" w:eastAsia="SimSun" w:hAnsi="Times New Roman"/>
            <w:b/>
            <w:noProof/>
            <w:sz w:val="24"/>
            <w:lang w:val="en-GB"/>
          </w:rPr>
          <w:delText>2016, 22(22):5487-5496.</w:delText>
        </w:r>
        <w:bookmarkEnd w:id="206"/>
      </w:del>
    </w:p>
    <w:p w14:paraId="55101F6B" w14:textId="0BCEE308" w:rsidR="000B03C5" w:rsidRPr="000B03C5" w:rsidDel="00D30179" w:rsidRDefault="000B03C5" w:rsidP="00D30179">
      <w:pPr>
        <w:pStyle w:val="MDPI71References"/>
        <w:numPr>
          <w:ilvl w:val="0"/>
          <w:numId w:val="0"/>
        </w:numPr>
        <w:spacing w:line="240" w:lineRule="atLeast"/>
        <w:rPr>
          <w:del w:id="208" w:author="Nisa U" w:date="2024-07-24T13:43:00Z" w16du:dateUtc="2024-07-24T11:43:00Z"/>
          <w:rFonts w:ascii="Times New Roman" w:eastAsia="SimSun" w:hAnsi="Times New Roman"/>
          <w:b/>
          <w:noProof/>
          <w:sz w:val="24"/>
          <w:lang w:val="en-GB"/>
        </w:rPr>
      </w:pPr>
      <w:bookmarkStart w:id="209" w:name="_ENREF_17"/>
      <w:del w:id="210" w:author="Nisa U" w:date="2024-07-24T13:43:00Z" w16du:dateUtc="2024-07-24T11:43:00Z">
        <w:r w:rsidRPr="000B03C5" w:rsidDel="00D30179">
          <w:rPr>
            <w:rFonts w:ascii="Times New Roman" w:eastAsia="SimSun" w:hAnsi="Times New Roman"/>
            <w:b/>
            <w:noProof/>
            <w:sz w:val="24"/>
            <w:lang w:val="en-GB"/>
          </w:rPr>
          <w:delText>17.</w:delText>
        </w:r>
        <w:r w:rsidRPr="000B03C5" w:rsidDel="00D30179">
          <w:rPr>
            <w:rFonts w:ascii="Times New Roman" w:eastAsia="SimSun" w:hAnsi="Times New Roman"/>
            <w:b/>
            <w:noProof/>
            <w:sz w:val="24"/>
            <w:lang w:val="en-GB"/>
          </w:rPr>
          <w:tab/>
          <w:delText>Martens A, Wistuba-Hamprecht K, Yuan J, Postow MA, Wong P, Capone M, Madonna G, Khammari A, Schilling B, Sucker A</w:delText>
        </w:r>
        <w:r w:rsidRPr="000B03C5" w:rsidDel="00D30179">
          <w:rPr>
            <w:rFonts w:ascii="Times New Roman" w:eastAsia="SimSun" w:hAnsi="Times New Roman"/>
            <w:b/>
            <w:i/>
            <w:noProof/>
            <w:sz w:val="24"/>
            <w:lang w:val="en-GB"/>
          </w:rPr>
          <w:delText xml:space="preserve"> et al</w:delText>
        </w:r>
        <w:r w:rsidRPr="000B03C5" w:rsidDel="00D30179">
          <w:rPr>
            <w:rFonts w:ascii="Times New Roman" w:eastAsia="SimSun" w:hAnsi="Times New Roman"/>
            <w:b/>
            <w:noProof/>
            <w:sz w:val="24"/>
            <w:lang w:val="en-GB"/>
          </w:rPr>
          <w:delText xml:space="preserve">: Increases in Absolute Lymphocytes and Circulating CD4+ and CD8+ T Cells Are Associated with Positive Clinical Outcome of Melanoma Patients Treated with Ipilimumab. </w:delText>
        </w:r>
        <w:r w:rsidRPr="000B03C5" w:rsidDel="00D30179">
          <w:rPr>
            <w:rFonts w:ascii="Times New Roman" w:eastAsia="SimSun" w:hAnsi="Times New Roman"/>
            <w:b/>
            <w:i/>
            <w:noProof/>
            <w:sz w:val="24"/>
            <w:lang w:val="en-GB"/>
          </w:rPr>
          <w:delText xml:space="preserve">Clin Cancer Res </w:delText>
        </w:r>
        <w:r w:rsidRPr="000B03C5" w:rsidDel="00D30179">
          <w:rPr>
            <w:rFonts w:ascii="Times New Roman" w:eastAsia="SimSun" w:hAnsi="Times New Roman"/>
            <w:b/>
            <w:noProof/>
            <w:sz w:val="24"/>
            <w:lang w:val="en-GB"/>
          </w:rPr>
          <w:delText>2016, 22(19):4848-4858.</w:delText>
        </w:r>
        <w:bookmarkEnd w:id="209"/>
      </w:del>
    </w:p>
    <w:p w14:paraId="08F51E0E" w14:textId="62CB2349" w:rsidR="000B03C5" w:rsidRPr="000B03C5" w:rsidDel="00D30179" w:rsidRDefault="000B03C5" w:rsidP="00D30179">
      <w:pPr>
        <w:pStyle w:val="MDPI71References"/>
        <w:numPr>
          <w:ilvl w:val="0"/>
          <w:numId w:val="0"/>
        </w:numPr>
        <w:spacing w:line="240" w:lineRule="atLeast"/>
        <w:rPr>
          <w:del w:id="211" w:author="Nisa U" w:date="2024-07-24T13:43:00Z" w16du:dateUtc="2024-07-24T11:43:00Z"/>
          <w:rFonts w:ascii="Times New Roman" w:eastAsia="SimSun" w:hAnsi="Times New Roman"/>
          <w:b/>
          <w:noProof/>
          <w:sz w:val="24"/>
          <w:lang w:val="en-GB"/>
        </w:rPr>
      </w:pPr>
      <w:bookmarkStart w:id="212" w:name="_ENREF_18"/>
      <w:del w:id="213" w:author="Nisa U" w:date="2024-07-24T13:43:00Z" w16du:dateUtc="2024-07-24T11:43:00Z">
        <w:r w:rsidRPr="000B03C5" w:rsidDel="00D30179">
          <w:rPr>
            <w:rFonts w:ascii="Times New Roman" w:eastAsia="SimSun" w:hAnsi="Times New Roman"/>
            <w:b/>
            <w:noProof/>
            <w:sz w:val="24"/>
            <w:lang w:val="en-GB"/>
          </w:rPr>
          <w:delText>18.</w:delText>
        </w:r>
        <w:r w:rsidRPr="000B03C5" w:rsidDel="00D30179">
          <w:rPr>
            <w:rFonts w:ascii="Times New Roman" w:eastAsia="SimSun" w:hAnsi="Times New Roman"/>
            <w:b/>
            <w:noProof/>
            <w:sz w:val="24"/>
            <w:lang w:val="en-GB"/>
          </w:rPr>
          <w:tab/>
          <w:delText>Martens A, Wistuba-Hamprecht K, Geukes Foppen M, Yuan J, Postow MA, Wong P, Romano E, Khammari A, Dreno B, Capone M</w:delText>
        </w:r>
        <w:r w:rsidRPr="000B03C5" w:rsidDel="00D30179">
          <w:rPr>
            <w:rFonts w:ascii="Times New Roman" w:eastAsia="SimSun" w:hAnsi="Times New Roman"/>
            <w:b/>
            <w:i/>
            <w:noProof/>
            <w:sz w:val="24"/>
            <w:lang w:val="en-GB"/>
          </w:rPr>
          <w:delText xml:space="preserve"> et al</w:delText>
        </w:r>
        <w:r w:rsidRPr="000B03C5" w:rsidDel="00D30179">
          <w:rPr>
            <w:rFonts w:ascii="Times New Roman" w:eastAsia="SimSun" w:hAnsi="Times New Roman"/>
            <w:b/>
            <w:noProof/>
            <w:sz w:val="24"/>
            <w:lang w:val="en-GB"/>
          </w:rPr>
          <w:delText xml:space="preserve">: Baseline Peripheral Blood Biomarkers Associated with Clinical Outcome of Advanced Melanoma Patients Treated with Ipilimumab. </w:delText>
        </w:r>
        <w:r w:rsidRPr="000B03C5" w:rsidDel="00D30179">
          <w:rPr>
            <w:rFonts w:ascii="Times New Roman" w:eastAsia="SimSun" w:hAnsi="Times New Roman"/>
            <w:b/>
            <w:i/>
            <w:noProof/>
            <w:sz w:val="24"/>
            <w:lang w:val="en-GB"/>
          </w:rPr>
          <w:delText xml:space="preserve">Clin Cancer Res </w:delText>
        </w:r>
        <w:r w:rsidRPr="000B03C5" w:rsidDel="00D30179">
          <w:rPr>
            <w:rFonts w:ascii="Times New Roman" w:eastAsia="SimSun" w:hAnsi="Times New Roman"/>
            <w:b/>
            <w:noProof/>
            <w:sz w:val="24"/>
            <w:lang w:val="en-GB"/>
          </w:rPr>
          <w:delText>2016, 22(12):2908-2918.</w:delText>
        </w:r>
        <w:bookmarkEnd w:id="212"/>
      </w:del>
    </w:p>
    <w:p w14:paraId="21DC1263" w14:textId="48ED58C2" w:rsidR="000B03C5" w:rsidRPr="000B03C5" w:rsidDel="00D30179" w:rsidRDefault="000B03C5" w:rsidP="00D30179">
      <w:pPr>
        <w:pStyle w:val="MDPI71References"/>
        <w:numPr>
          <w:ilvl w:val="0"/>
          <w:numId w:val="0"/>
        </w:numPr>
        <w:spacing w:line="240" w:lineRule="atLeast"/>
        <w:rPr>
          <w:del w:id="214" w:author="Nisa U" w:date="2024-07-24T13:43:00Z" w16du:dateUtc="2024-07-24T11:43:00Z"/>
          <w:rFonts w:ascii="Times New Roman" w:eastAsia="SimSun" w:hAnsi="Times New Roman"/>
          <w:b/>
          <w:noProof/>
          <w:sz w:val="24"/>
          <w:lang w:val="en-GB"/>
        </w:rPr>
      </w:pPr>
      <w:bookmarkStart w:id="215" w:name="_ENREF_19"/>
      <w:del w:id="216" w:author="Nisa U" w:date="2024-07-24T13:43:00Z" w16du:dateUtc="2024-07-24T11:43:00Z">
        <w:r w:rsidRPr="000B03C5" w:rsidDel="00D30179">
          <w:rPr>
            <w:rFonts w:ascii="Times New Roman" w:eastAsia="SimSun" w:hAnsi="Times New Roman"/>
            <w:b/>
            <w:noProof/>
            <w:sz w:val="24"/>
            <w:lang w:val="en-GB"/>
          </w:rPr>
          <w:delText>19.</w:delText>
        </w:r>
        <w:r w:rsidRPr="000B03C5" w:rsidDel="00D30179">
          <w:rPr>
            <w:rFonts w:ascii="Times New Roman" w:eastAsia="SimSun" w:hAnsi="Times New Roman"/>
            <w:b/>
            <w:noProof/>
            <w:sz w:val="24"/>
            <w:lang w:val="en-GB"/>
          </w:rPr>
          <w:tab/>
          <w:delText xml:space="preserve">Ferrucci PF, Gandini S, Cocorocchio E, Pala L, Baldini F, Mosconi M, Antonini Cappellini GC, Albertazzi E, Martinoli C: Baseline relative eosinophil count as a predictive biomarker for ipilimumab treatment in advanced melanoma. </w:delText>
        </w:r>
        <w:r w:rsidRPr="000B03C5" w:rsidDel="00D30179">
          <w:rPr>
            <w:rFonts w:ascii="Times New Roman" w:eastAsia="SimSun" w:hAnsi="Times New Roman"/>
            <w:b/>
            <w:i/>
            <w:noProof/>
            <w:sz w:val="24"/>
            <w:lang w:val="en-GB"/>
          </w:rPr>
          <w:delText xml:space="preserve">Oncotarget </w:delText>
        </w:r>
        <w:r w:rsidRPr="000B03C5" w:rsidDel="00D30179">
          <w:rPr>
            <w:rFonts w:ascii="Times New Roman" w:eastAsia="SimSun" w:hAnsi="Times New Roman"/>
            <w:b/>
            <w:noProof/>
            <w:sz w:val="24"/>
            <w:lang w:val="en-GB"/>
          </w:rPr>
          <w:delText>2017, 8(45):79809-79815.</w:delText>
        </w:r>
        <w:bookmarkEnd w:id="215"/>
      </w:del>
    </w:p>
    <w:p w14:paraId="46E15094" w14:textId="364F4791" w:rsidR="000B03C5" w:rsidRPr="000B03C5" w:rsidDel="00D30179" w:rsidRDefault="000B03C5" w:rsidP="00D30179">
      <w:pPr>
        <w:pStyle w:val="MDPI71References"/>
        <w:numPr>
          <w:ilvl w:val="0"/>
          <w:numId w:val="0"/>
        </w:numPr>
        <w:spacing w:line="240" w:lineRule="atLeast"/>
        <w:rPr>
          <w:del w:id="217" w:author="Nisa U" w:date="2024-07-24T13:43:00Z" w16du:dateUtc="2024-07-24T11:43:00Z"/>
          <w:rFonts w:ascii="Times New Roman" w:eastAsia="SimSun" w:hAnsi="Times New Roman"/>
          <w:b/>
          <w:noProof/>
          <w:sz w:val="24"/>
          <w:lang w:val="en-GB"/>
        </w:rPr>
      </w:pPr>
      <w:bookmarkStart w:id="218" w:name="_ENREF_20"/>
      <w:del w:id="219" w:author="Nisa U" w:date="2024-07-24T13:43:00Z" w16du:dateUtc="2024-07-24T11:43:00Z">
        <w:r w:rsidRPr="000B03C5" w:rsidDel="00D30179">
          <w:rPr>
            <w:rFonts w:ascii="Times New Roman" w:eastAsia="SimSun" w:hAnsi="Times New Roman"/>
            <w:b/>
            <w:noProof/>
            <w:sz w:val="24"/>
            <w:lang w:val="en-GB"/>
          </w:rPr>
          <w:delText>20.</w:delText>
        </w:r>
        <w:r w:rsidRPr="000B03C5" w:rsidDel="00D30179">
          <w:rPr>
            <w:rFonts w:ascii="Times New Roman" w:eastAsia="SimSun" w:hAnsi="Times New Roman"/>
            <w:b/>
            <w:noProof/>
            <w:sz w:val="24"/>
            <w:lang w:val="en-GB"/>
          </w:rPr>
          <w:tab/>
          <w:delText>Fassler M, Diem S, Mangana J, Hasan Ali O, Berner F, Bomze D, Ring S, Niederer R, Del Carmen Gil Cruz C, Perez Shibayama CI</w:delText>
        </w:r>
        <w:r w:rsidRPr="000B03C5" w:rsidDel="00D30179">
          <w:rPr>
            <w:rFonts w:ascii="Times New Roman" w:eastAsia="SimSun" w:hAnsi="Times New Roman"/>
            <w:b/>
            <w:i/>
            <w:noProof/>
            <w:sz w:val="24"/>
            <w:lang w:val="en-GB"/>
          </w:rPr>
          <w:delText xml:space="preserve"> et al</w:delText>
        </w:r>
        <w:r w:rsidRPr="000B03C5" w:rsidDel="00D30179">
          <w:rPr>
            <w:rFonts w:ascii="Times New Roman" w:eastAsia="SimSun" w:hAnsi="Times New Roman"/>
            <w:b/>
            <w:noProof/>
            <w:sz w:val="24"/>
            <w:lang w:val="en-GB"/>
          </w:rPr>
          <w:delText xml:space="preserve">: Antibodies as biomarker candidates for response and survival to checkpoint inhibitors in melanoma patients. </w:delText>
        </w:r>
        <w:r w:rsidRPr="000B03C5" w:rsidDel="00D30179">
          <w:rPr>
            <w:rFonts w:ascii="Times New Roman" w:eastAsia="SimSun" w:hAnsi="Times New Roman"/>
            <w:b/>
            <w:i/>
            <w:noProof/>
            <w:sz w:val="24"/>
            <w:lang w:val="en-GB"/>
          </w:rPr>
          <w:delText xml:space="preserve">J Immunother Cancer </w:delText>
        </w:r>
        <w:r w:rsidRPr="000B03C5" w:rsidDel="00D30179">
          <w:rPr>
            <w:rFonts w:ascii="Times New Roman" w:eastAsia="SimSun" w:hAnsi="Times New Roman"/>
            <w:b/>
            <w:noProof/>
            <w:sz w:val="24"/>
            <w:lang w:val="en-GB"/>
          </w:rPr>
          <w:delText>2019, 7(1):50.</w:delText>
        </w:r>
        <w:bookmarkEnd w:id="218"/>
      </w:del>
    </w:p>
    <w:p w14:paraId="0D9DA1AF" w14:textId="1547A136" w:rsidR="000B03C5" w:rsidRPr="000B03C5" w:rsidDel="00D30179" w:rsidRDefault="000B03C5" w:rsidP="00D30179">
      <w:pPr>
        <w:pStyle w:val="MDPI71References"/>
        <w:numPr>
          <w:ilvl w:val="0"/>
          <w:numId w:val="0"/>
        </w:numPr>
        <w:spacing w:line="240" w:lineRule="atLeast"/>
        <w:rPr>
          <w:del w:id="220" w:author="Nisa U" w:date="2024-07-24T13:43:00Z" w16du:dateUtc="2024-07-24T11:43:00Z"/>
          <w:rFonts w:ascii="Times New Roman" w:eastAsia="SimSun" w:hAnsi="Times New Roman"/>
          <w:b/>
          <w:noProof/>
          <w:sz w:val="24"/>
          <w:lang w:val="en-GB"/>
        </w:rPr>
      </w:pPr>
      <w:bookmarkStart w:id="221" w:name="_ENREF_21"/>
      <w:del w:id="222" w:author="Nisa U" w:date="2024-07-24T13:43:00Z" w16du:dateUtc="2024-07-24T11:43:00Z">
        <w:r w:rsidRPr="000B03C5" w:rsidDel="00D30179">
          <w:rPr>
            <w:rFonts w:ascii="Times New Roman" w:eastAsia="SimSun" w:hAnsi="Times New Roman"/>
            <w:b/>
            <w:noProof/>
            <w:sz w:val="24"/>
            <w:lang w:val="en-GB"/>
          </w:rPr>
          <w:lastRenderedPageBreak/>
          <w:delText>21.</w:delText>
        </w:r>
        <w:r w:rsidRPr="000B03C5" w:rsidDel="00D30179">
          <w:rPr>
            <w:rFonts w:ascii="Times New Roman" w:eastAsia="SimSun" w:hAnsi="Times New Roman"/>
            <w:b/>
            <w:noProof/>
            <w:sz w:val="24"/>
            <w:lang w:val="en-GB"/>
          </w:rPr>
          <w:tab/>
          <w:delText>Ugurel S, Schadendorf D, Horny K, Sucker A, Schramm S, Utikal J, Pfohler C, Herbst R, Schilling B, Blank C</w:delText>
        </w:r>
        <w:r w:rsidRPr="000B03C5" w:rsidDel="00D30179">
          <w:rPr>
            <w:rFonts w:ascii="Times New Roman" w:eastAsia="SimSun" w:hAnsi="Times New Roman"/>
            <w:b/>
            <w:i/>
            <w:noProof/>
            <w:sz w:val="24"/>
            <w:lang w:val="en-GB"/>
          </w:rPr>
          <w:delText xml:space="preserve"> et al</w:delText>
        </w:r>
        <w:r w:rsidRPr="000B03C5" w:rsidDel="00D30179">
          <w:rPr>
            <w:rFonts w:ascii="Times New Roman" w:eastAsia="SimSun" w:hAnsi="Times New Roman"/>
            <w:b/>
            <w:noProof/>
            <w:sz w:val="24"/>
            <w:lang w:val="en-GB"/>
          </w:rPr>
          <w:delText xml:space="preserve">: Elevated baseline serum PD-1 or PD-L1 predicts poor outcome of PD-1 inhibition therapy in metastatic melanoma. </w:delText>
        </w:r>
        <w:r w:rsidRPr="000B03C5" w:rsidDel="00D30179">
          <w:rPr>
            <w:rFonts w:ascii="Times New Roman" w:eastAsia="SimSun" w:hAnsi="Times New Roman"/>
            <w:b/>
            <w:i/>
            <w:noProof/>
            <w:sz w:val="24"/>
            <w:lang w:val="en-GB"/>
          </w:rPr>
          <w:delText xml:space="preserve">Ann Oncol </w:delText>
        </w:r>
        <w:r w:rsidRPr="000B03C5" w:rsidDel="00D30179">
          <w:rPr>
            <w:rFonts w:ascii="Times New Roman" w:eastAsia="SimSun" w:hAnsi="Times New Roman"/>
            <w:b/>
            <w:noProof/>
            <w:sz w:val="24"/>
            <w:lang w:val="en-GB"/>
          </w:rPr>
          <w:delText>2020, 31(1):144-152.</w:delText>
        </w:r>
        <w:bookmarkEnd w:id="221"/>
      </w:del>
    </w:p>
    <w:p w14:paraId="6F5D4241" w14:textId="59F5A2B4" w:rsidR="000B03C5" w:rsidRPr="000B03C5" w:rsidDel="00D30179" w:rsidRDefault="000B03C5" w:rsidP="00D30179">
      <w:pPr>
        <w:pStyle w:val="MDPI71References"/>
        <w:numPr>
          <w:ilvl w:val="0"/>
          <w:numId w:val="0"/>
        </w:numPr>
        <w:spacing w:line="240" w:lineRule="atLeast"/>
        <w:rPr>
          <w:del w:id="223" w:author="Nisa U" w:date="2024-07-24T13:43:00Z" w16du:dateUtc="2024-07-24T11:43:00Z"/>
          <w:rFonts w:ascii="Times New Roman" w:eastAsia="SimSun" w:hAnsi="Times New Roman"/>
          <w:b/>
          <w:noProof/>
          <w:sz w:val="24"/>
          <w:lang w:val="en-GB"/>
        </w:rPr>
      </w:pPr>
      <w:bookmarkStart w:id="224" w:name="_ENREF_22"/>
      <w:del w:id="225" w:author="Nisa U" w:date="2024-07-24T13:43:00Z" w16du:dateUtc="2024-07-24T11:43:00Z">
        <w:r w:rsidRPr="000B03C5" w:rsidDel="00D30179">
          <w:rPr>
            <w:rFonts w:ascii="Times New Roman" w:eastAsia="SimSun" w:hAnsi="Times New Roman"/>
            <w:b/>
            <w:noProof/>
            <w:sz w:val="24"/>
            <w:lang w:val="en-GB"/>
          </w:rPr>
          <w:delText>22.</w:delText>
        </w:r>
        <w:r w:rsidRPr="000B03C5" w:rsidDel="00D30179">
          <w:rPr>
            <w:rFonts w:ascii="Times New Roman" w:eastAsia="SimSun" w:hAnsi="Times New Roman"/>
            <w:b/>
            <w:noProof/>
            <w:sz w:val="24"/>
            <w:lang w:val="en-GB"/>
          </w:rPr>
          <w:tab/>
          <w:delText xml:space="preserve">Dragomir M, Mafra ACP, Dias SMG, Vasilescu C, Calin GA: Using microRNA Networks to Understand Cancer. </w:delText>
        </w:r>
        <w:r w:rsidRPr="000B03C5" w:rsidDel="00D30179">
          <w:rPr>
            <w:rFonts w:ascii="Times New Roman" w:eastAsia="SimSun" w:hAnsi="Times New Roman"/>
            <w:b/>
            <w:i/>
            <w:noProof/>
            <w:sz w:val="24"/>
            <w:lang w:val="en-GB"/>
          </w:rPr>
          <w:delText xml:space="preserve">Int J Mol Sci </w:delText>
        </w:r>
        <w:r w:rsidRPr="000B03C5" w:rsidDel="00D30179">
          <w:rPr>
            <w:rFonts w:ascii="Times New Roman" w:eastAsia="SimSun" w:hAnsi="Times New Roman"/>
            <w:b/>
            <w:noProof/>
            <w:sz w:val="24"/>
            <w:lang w:val="en-GB"/>
          </w:rPr>
          <w:delText>2018, 19(7).</w:delText>
        </w:r>
        <w:bookmarkEnd w:id="224"/>
      </w:del>
    </w:p>
    <w:p w14:paraId="5070BDC5" w14:textId="086757D2" w:rsidR="000B03C5" w:rsidRPr="000B03C5" w:rsidDel="00D30179" w:rsidRDefault="000B03C5" w:rsidP="00D30179">
      <w:pPr>
        <w:pStyle w:val="MDPI71References"/>
        <w:numPr>
          <w:ilvl w:val="0"/>
          <w:numId w:val="0"/>
        </w:numPr>
        <w:spacing w:line="240" w:lineRule="atLeast"/>
        <w:rPr>
          <w:del w:id="226" w:author="Nisa U" w:date="2024-07-24T13:43:00Z" w16du:dateUtc="2024-07-24T11:43:00Z"/>
          <w:rFonts w:ascii="Times New Roman" w:eastAsia="SimSun" w:hAnsi="Times New Roman"/>
          <w:b/>
          <w:noProof/>
          <w:sz w:val="24"/>
          <w:lang w:val="en-GB"/>
        </w:rPr>
      </w:pPr>
      <w:bookmarkStart w:id="227" w:name="_ENREF_23"/>
      <w:del w:id="228" w:author="Nisa U" w:date="2024-07-24T13:43:00Z" w16du:dateUtc="2024-07-24T11:43:00Z">
        <w:r w:rsidRPr="000B03C5" w:rsidDel="00D30179">
          <w:rPr>
            <w:rFonts w:ascii="Times New Roman" w:eastAsia="SimSun" w:hAnsi="Times New Roman"/>
            <w:b/>
            <w:noProof/>
            <w:sz w:val="24"/>
            <w:lang w:val="en-GB"/>
          </w:rPr>
          <w:delText>23.</w:delText>
        </w:r>
        <w:r w:rsidRPr="000B03C5" w:rsidDel="00D30179">
          <w:rPr>
            <w:rFonts w:ascii="Times New Roman" w:eastAsia="SimSun" w:hAnsi="Times New Roman"/>
            <w:b/>
            <w:noProof/>
            <w:sz w:val="24"/>
            <w:lang w:val="en-GB"/>
          </w:rPr>
          <w:tab/>
          <w:delText xml:space="preserve">Nguyen MT, Luo YH, Li AL, Tsai JC, Wu KL, Chung PJ, Ma N: miRNA as a Modulator of Immunotherapy and Immune Response in Melanoma. </w:delText>
        </w:r>
        <w:r w:rsidRPr="000B03C5" w:rsidDel="00D30179">
          <w:rPr>
            <w:rFonts w:ascii="Times New Roman" w:eastAsia="SimSun" w:hAnsi="Times New Roman"/>
            <w:b/>
            <w:i/>
            <w:noProof/>
            <w:sz w:val="24"/>
            <w:lang w:val="en-GB"/>
          </w:rPr>
          <w:delText xml:space="preserve">Biomolecules </w:delText>
        </w:r>
        <w:r w:rsidRPr="000B03C5" w:rsidDel="00D30179">
          <w:rPr>
            <w:rFonts w:ascii="Times New Roman" w:eastAsia="SimSun" w:hAnsi="Times New Roman"/>
            <w:b/>
            <w:noProof/>
            <w:sz w:val="24"/>
            <w:lang w:val="en-GB"/>
          </w:rPr>
          <w:delText>2021, 11(11).</w:delText>
        </w:r>
        <w:bookmarkEnd w:id="227"/>
      </w:del>
    </w:p>
    <w:p w14:paraId="2CBEF766" w14:textId="575DD311" w:rsidR="000B03C5" w:rsidRPr="000B03C5" w:rsidDel="00D30179" w:rsidRDefault="000B03C5" w:rsidP="00D30179">
      <w:pPr>
        <w:pStyle w:val="MDPI71References"/>
        <w:numPr>
          <w:ilvl w:val="0"/>
          <w:numId w:val="0"/>
        </w:numPr>
        <w:spacing w:line="240" w:lineRule="atLeast"/>
        <w:rPr>
          <w:del w:id="229" w:author="Nisa U" w:date="2024-07-24T13:43:00Z" w16du:dateUtc="2024-07-24T11:43:00Z"/>
          <w:rFonts w:ascii="Times New Roman" w:eastAsia="SimSun" w:hAnsi="Times New Roman"/>
          <w:b/>
          <w:noProof/>
          <w:sz w:val="24"/>
          <w:lang w:val="en-GB"/>
        </w:rPr>
      </w:pPr>
      <w:bookmarkStart w:id="230" w:name="_ENREF_24"/>
      <w:del w:id="231" w:author="Nisa U" w:date="2024-07-24T13:43:00Z" w16du:dateUtc="2024-07-24T11:43:00Z">
        <w:r w:rsidRPr="000B03C5" w:rsidDel="00D30179">
          <w:rPr>
            <w:rFonts w:ascii="Times New Roman" w:eastAsia="SimSun" w:hAnsi="Times New Roman"/>
            <w:b/>
            <w:noProof/>
            <w:sz w:val="24"/>
            <w:lang w:val="en-GB"/>
          </w:rPr>
          <w:delText>24.</w:delText>
        </w:r>
        <w:r w:rsidRPr="000B03C5" w:rsidDel="00D30179">
          <w:rPr>
            <w:rFonts w:ascii="Times New Roman" w:eastAsia="SimSun" w:hAnsi="Times New Roman"/>
            <w:b/>
            <w:noProof/>
            <w:sz w:val="24"/>
            <w:lang w:val="en-GB"/>
          </w:rPr>
          <w:tab/>
          <w:delText xml:space="preserve">O'Brien J, Hayder H, Zayed Y, Peng C: Overview of MicroRNA Biogenesis, Mechanisms of Actions, and Circulation. </w:delText>
        </w:r>
        <w:r w:rsidRPr="000B03C5" w:rsidDel="00D30179">
          <w:rPr>
            <w:rFonts w:ascii="Times New Roman" w:eastAsia="SimSun" w:hAnsi="Times New Roman"/>
            <w:b/>
            <w:i/>
            <w:noProof/>
            <w:sz w:val="24"/>
            <w:lang w:val="en-GB"/>
          </w:rPr>
          <w:delText xml:space="preserve">Front Endocrinol (Lausanne) </w:delText>
        </w:r>
        <w:r w:rsidRPr="000B03C5" w:rsidDel="00D30179">
          <w:rPr>
            <w:rFonts w:ascii="Times New Roman" w:eastAsia="SimSun" w:hAnsi="Times New Roman"/>
            <w:b/>
            <w:noProof/>
            <w:sz w:val="24"/>
            <w:lang w:val="en-GB"/>
          </w:rPr>
          <w:delText>2018, 9:402.</w:delText>
        </w:r>
        <w:bookmarkEnd w:id="230"/>
      </w:del>
    </w:p>
    <w:p w14:paraId="45567E3D" w14:textId="70E070FD" w:rsidR="000B03C5" w:rsidRPr="000B03C5" w:rsidDel="00D30179" w:rsidRDefault="000B03C5" w:rsidP="00D30179">
      <w:pPr>
        <w:pStyle w:val="MDPI71References"/>
        <w:numPr>
          <w:ilvl w:val="0"/>
          <w:numId w:val="0"/>
        </w:numPr>
        <w:spacing w:line="240" w:lineRule="atLeast"/>
        <w:rPr>
          <w:del w:id="232" w:author="Nisa U" w:date="2024-07-24T13:43:00Z" w16du:dateUtc="2024-07-24T11:43:00Z"/>
          <w:rFonts w:ascii="Times New Roman" w:eastAsia="SimSun" w:hAnsi="Times New Roman"/>
          <w:b/>
          <w:noProof/>
          <w:sz w:val="24"/>
          <w:lang w:val="en-GB"/>
        </w:rPr>
      </w:pPr>
      <w:bookmarkStart w:id="233" w:name="_ENREF_25"/>
      <w:del w:id="234" w:author="Nisa U" w:date="2024-07-24T13:43:00Z" w16du:dateUtc="2024-07-24T11:43:00Z">
        <w:r w:rsidRPr="000B03C5" w:rsidDel="00D30179">
          <w:rPr>
            <w:rFonts w:ascii="Times New Roman" w:eastAsia="SimSun" w:hAnsi="Times New Roman"/>
            <w:b/>
            <w:noProof/>
            <w:sz w:val="24"/>
            <w:lang w:val="en-GB"/>
          </w:rPr>
          <w:delText>25.</w:delText>
        </w:r>
        <w:r w:rsidRPr="000B03C5" w:rsidDel="00D30179">
          <w:rPr>
            <w:rFonts w:ascii="Times New Roman" w:eastAsia="SimSun" w:hAnsi="Times New Roman"/>
            <w:b/>
            <w:noProof/>
            <w:sz w:val="24"/>
            <w:lang w:val="en-GB"/>
          </w:rPr>
          <w:tab/>
          <w:delText xml:space="preserve">Gajos-Michniewicz A, Czyz M: Role of miRNAs in Melanoma Metastasis. </w:delText>
        </w:r>
        <w:r w:rsidRPr="000B03C5" w:rsidDel="00D30179">
          <w:rPr>
            <w:rFonts w:ascii="Times New Roman" w:eastAsia="SimSun" w:hAnsi="Times New Roman"/>
            <w:b/>
            <w:i/>
            <w:noProof/>
            <w:sz w:val="24"/>
            <w:lang w:val="en-GB"/>
          </w:rPr>
          <w:delText xml:space="preserve">Cancers (Basel) </w:delText>
        </w:r>
        <w:r w:rsidRPr="000B03C5" w:rsidDel="00D30179">
          <w:rPr>
            <w:rFonts w:ascii="Times New Roman" w:eastAsia="SimSun" w:hAnsi="Times New Roman"/>
            <w:b/>
            <w:noProof/>
            <w:sz w:val="24"/>
            <w:lang w:val="en-GB"/>
          </w:rPr>
          <w:delText>2019, 11(3).</w:delText>
        </w:r>
        <w:bookmarkEnd w:id="233"/>
      </w:del>
    </w:p>
    <w:p w14:paraId="0228F723" w14:textId="03CE0ABC" w:rsidR="000B03C5" w:rsidRPr="000B03C5" w:rsidDel="00D30179" w:rsidRDefault="000B03C5" w:rsidP="00D30179">
      <w:pPr>
        <w:pStyle w:val="MDPI71References"/>
        <w:numPr>
          <w:ilvl w:val="0"/>
          <w:numId w:val="0"/>
        </w:numPr>
        <w:spacing w:line="240" w:lineRule="atLeast"/>
        <w:rPr>
          <w:del w:id="235" w:author="Nisa U" w:date="2024-07-24T13:43:00Z" w16du:dateUtc="2024-07-24T11:43:00Z"/>
          <w:rFonts w:ascii="Times New Roman" w:eastAsia="SimSun" w:hAnsi="Times New Roman"/>
          <w:b/>
          <w:noProof/>
          <w:sz w:val="24"/>
          <w:lang w:val="en-GB"/>
        </w:rPr>
      </w:pPr>
      <w:bookmarkStart w:id="236" w:name="_ENREF_26"/>
      <w:del w:id="237" w:author="Nisa U" w:date="2024-07-24T13:43:00Z" w16du:dateUtc="2024-07-24T11:43:00Z">
        <w:r w:rsidRPr="000B03C5" w:rsidDel="00D30179">
          <w:rPr>
            <w:rFonts w:ascii="Times New Roman" w:eastAsia="SimSun" w:hAnsi="Times New Roman"/>
            <w:b/>
            <w:noProof/>
            <w:sz w:val="24"/>
            <w:lang w:val="en-GB"/>
          </w:rPr>
          <w:delText>26.</w:delText>
        </w:r>
        <w:r w:rsidRPr="000B03C5" w:rsidDel="00D30179">
          <w:rPr>
            <w:rFonts w:ascii="Times New Roman" w:eastAsia="SimSun" w:hAnsi="Times New Roman"/>
            <w:b/>
            <w:noProof/>
            <w:sz w:val="24"/>
            <w:lang w:val="en-GB"/>
          </w:rPr>
          <w:tab/>
          <w:delText xml:space="preserve">Pardini B, Sabo AA, Birolo G, Calin GA: Noncoding RNAs in Extracellular Fluids as Cancer Biomarkers: The New Frontier of Liquid Biopsies. </w:delText>
        </w:r>
        <w:r w:rsidRPr="000B03C5" w:rsidDel="00D30179">
          <w:rPr>
            <w:rFonts w:ascii="Times New Roman" w:eastAsia="SimSun" w:hAnsi="Times New Roman"/>
            <w:b/>
            <w:i/>
            <w:noProof/>
            <w:sz w:val="24"/>
            <w:lang w:val="en-GB"/>
          </w:rPr>
          <w:delText xml:space="preserve">Cancers (Basel) </w:delText>
        </w:r>
        <w:r w:rsidRPr="000B03C5" w:rsidDel="00D30179">
          <w:rPr>
            <w:rFonts w:ascii="Times New Roman" w:eastAsia="SimSun" w:hAnsi="Times New Roman"/>
            <w:b/>
            <w:noProof/>
            <w:sz w:val="24"/>
            <w:lang w:val="en-GB"/>
          </w:rPr>
          <w:delText>2019, 11(8).</w:delText>
        </w:r>
        <w:bookmarkEnd w:id="236"/>
      </w:del>
    </w:p>
    <w:p w14:paraId="3143D6E3" w14:textId="75070F36" w:rsidR="000B03C5" w:rsidRPr="000B03C5" w:rsidDel="00D30179" w:rsidRDefault="000B03C5" w:rsidP="00D30179">
      <w:pPr>
        <w:pStyle w:val="MDPI71References"/>
        <w:numPr>
          <w:ilvl w:val="0"/>
          <w:numId w:val="0"/>
        </w:numPr>
        <w:spacing w:line="240" w:lineRule="atLeast"/>
        <w:rPr>
          <w:del w:id="238" w:author="Nisa U" w:date="2024-07-24T13:43:00Z" w16du:dateUtc="2024-07-24T11:43:00Z"/>
          <w:rFonts w:ascii="Times New Roman" w:eastAsia="SimSun" w:hAnsi="Times New Roman"/>
          <w:b/>
          <w:noProof/>
          <w:sz w:val="24"/>
          <w:lang w:val="en-GB"/>
        </w:rPr>
      </w:pPr>
      <w:bookmarkStart w:id="239" w:name="_ENREF_27"/>
      <w:del w:id="240" w:author="Nisa U" w:date="2024-07-24T13:43:00Z" w16du:dateUtc="2024-07-24T11:43:00Z">
        <w:r w:rsidRPr="000B03C5" w:rsidDel="00D30179">
          <w:rPr>
            <w:rFonts w:ascii="Times New Roman" w:eastAsia="SimSun" w:hAnsi="Times New Roman"/>
            <w:b/>
            <w:noProof/>
            <w:sz w:val="24"/>
            <w:lang w:val="en-GB"/>
          </w:rPr>
          <w:delText>27.</w:delText>
        </w:r>
        <w:r w:rsidRPr="000B03C5" w:rsidDel="00D30179">
          <w:rPr>
            <w:rFonts w:ascii="Times New Roman" w:eastAsia="SimSun" w:hAnsi="Times New Roman"/>
            <w:b/>
            <w:noProof/>
            <w:sz w:val="24"/>
            <w:lang w:val="en-GB"/>
          </w:rPr>
          <w:tab/>
          <w:delText xml:space="preserve">Varrone F, Caputo E: The miRNAs Role in Melanoma and in Its Resistance to Therapy. </w:delText>
        </w:r>
        <w:r w:rsidRPr="000B03C5" w:rsidDel="00D30179">
          <w:rPr>
            <w:rFonts w:ascii="Times New Roman" w:eastAsia="SimSun" w:hAnsi="Times New Roman"/>
            <w:b/>
            <w:i/>
            <w:noProof/>
            <w:sz w:val="24"/>
            <w:lang w:val="en-GB"/>
          </w:rPr>
          <w:delText xml:space="preserve">Int J Mol Sci </w:delText>
        </w:r>
        <w:r w:rsidRPr="000B03C5" w:rsidDel="00D30179">
          <w:rPr>
            <w:rFonts w:ascii="Times New Roman" w:eastAsia="SimSun" w:hAnsi="Times New Roman"/>
            <w:b/>
            <w:noProof/>
            <w:sz w:val="24"/>
            <w:lang w:val="en-GB"/>
          </w:rPr>
          <w:delText>2020, 21(3).</w:delText>
        </w:r>
        <w:bookmarkEnd w:id="239"/>
      </w:del>
    </w:p>
    <w:p w14:paraId="1F153F0A" w14:textId="0B9BB993" w:rsidR="000B03C5" w:rsidRPr="000B03C5" w:rsidDel="00D30179" w:rsidRDefault="000B03C5" w:rsidP="00D30179">
      <w:pPr>
        <w:pStyle w:val="MDPI71References"/>
        <w:numPr>
          <w:ilvl w:val="0"/>
          <w:numId w:val="0"/>
        </w:numPr>
        <w:spacing w:line="240" w:lineRule="atLeast"/>
        <w:rPr>
          <w:del w:id="241" w:author="Nisa U" w:date="2024-07-24T13:43:00Z" w16du:dateUtc="2024-07-24T11:43:00Z"/>
          <w:rFonts w:ascii="Times New Roman" w:eastAsia="SimSun" w:hAnsi="Times New Roman"/>
          <w:b/>
          <w:noProof/>
          <w:sz w:val="24"/>
          <w:lang w:val="en-GB"/>
        </w:rPr>
      </w:pPr>
      <w:bookmarkStart w:id="242" w:name="_ENREF_28"/>
      <w:del w:id="243" w:author="Nisa U" w:date="2024-07-24T13:43:00Z" w16du:dateUtc="2024-07-24T11:43:00Z">
        <w:r w:rsidRPr="000B03C5" w:rsidDel="00D30179">
          <w:rPr>
            <w:rFonts w:ascii="Times New Roman" w:eastAsia="SimSun" w:hAnsi="Times New Roman"/>
            <w:b/>
            <w:noProof/>
            <w:sz w:val="24"/>
            <w:lang w:val="en-GB"/>
          </w:rPr>
          <w:delText>28.</w:delText>
        </w:r>
        <w:r w:rsidRPr="000B03C5" w:rsidDel="00D30179">
          <w:rPr>
            <w:rFonts w:ascii="Times New Roman" w:eastAsia="SimSun" w:hAnsi="Times New Roman"/>
            <w:b/>
            <w:noProof/>
            <w:sz w:val="24"/>
            <w:lang w:val="en-GB"/>
          </w:rPr>
          <w:tab/>
          <w:delText xml:space="preserve">Motti ML, Minopoli M, Di Carluccio G, Ascierto PA, Carriero MV: MicroRNAs as Key Players in Melanoma Cell Resistance to MAPK and Immune Checkpoint Inhibitors. </w:delText>
        </w:r>
        <w:r w:rsidRPr="000B03C5" w:rsidDel="00D30179">
          <w:rPr>
            <w:rFonts w:ascii="Times New Roman" w:eastAsia="SimSun" w:hAnsi="Times New Roman"/>
            <w:b/>
            <w:i/>
            <w:noProof/>
            <w:sz w:val="24"/>
            <w:lang w:val="en-GB"/>
          </w:rPr>
          <w:delText xml:space="preserve">Int J Mol Sci </w:delText>
        </w:r>
        <w:r w:rsidRPr="000B03C5" w:rsidDel="00D30179">
          <w:rPr>
            <w:rFonts w:ascii="Times New Roman" w:eastAsia="SimSun" w:hAnsi="Times New Roman"/>
            <w:b/>
            <w:noProof/>
            <w:sz w:val="24"/>
            <w:lang w:val="en-GB"/>
          </w:rPr>
          <w:delText>2020, 21(12).</w:delText>
        </w:r>
        <w:bookmarkEnd w:id="242"/>
      </w:del>
    </w:p>
    <w:p w14:paraId="3B8B2E6D" w14:textId="4B72038C" w:rsidR="000B03C5" w:rsidRPr="000B03C5" w:rsidDel="00D30179" w:rsidRDefault="000B03C5" w:rsidP="00D30179">
      <w:pPr>
        <w:pStyle w:val="MDPI71References"/>
        <w:numPr>
          <w:ilvl w:val="0"/>
          <w:numId w:val="0"/>
        </w:numPr>
        <w:spacing w:line="240" w:lineRule="atLeast"/>
        <w:rPr>
          <w:del w:id="244" w:author="Nisa U" w:date="2024-07-24T13:43:00Z" w16du:dateUtc="2024-07-24T11:43:00Z"/>
          <w:rFonts w:ascii="Times New Roman" w:eastAsia="SimSun" w:hAnsi="Times New Roman"/>
          <w:b/>
          <w:noProof/>
          <w:sz w:val="24"/>
          <w:lang w:val="en-GB"/>
        </w:rPr>
      </w:pPr>
      <w:bookmarkStart w:id="245" w:name="_ENREF_29"/>
      <w:del w:id="246" w:author="Nisa U" w:date="2024-07-24T13:43:00Z" w16du:dateUtc="2024-07-24T11:43:00Z">
        <w:r w:rsidRPr="000B03C5" w:rsidDel="00D30179">
          <w:rPr>
            <w:rFonts w:ascii="Times New Roman" w:eastAsia="SimSun" w:hAnsi="Times New Roman"/>
            <w:b/>
            <w:noProof/>
            <w:sz w:val="24"/>
            <w:lang w:val="en-GB"/>
          </w:rPr>
          <w:delText>29.</w:delText>
        </w:r>
        <w:r w:rsidRPr="000B03C5" w:rsidDel="00D30179">
          <w:rPr>
            <w:rFonts w:ascii="Times New Roman" w:eastAsia="SimSun" w:hAnsi="Times New Roman"/>
            <w:b/>
            <w:noProof/>
            <w:sz w:val="24"/>
            <w:lang w:val="en-GB"/>
          </w:rPr>
          <w:tab/>
          <w:delText>Nakahara S, Fukushima S, Okada E, Morinaga J, Kubo Y, Tokuzumi A, Matsumoto S, Tsuruta-Kadohisa M, Kimura T, Kuriyama H</w:delText>
        </w:r>
        <w:r w:rsidRPr="000B03C5" w:rsidDel="00D30179">
          <w:rPr>
            <w:rFonts w:ascii="Times New Roman" w:eastAsia="SimSun" w:hAnsi="Times New Roman"/>
            <w:b/>
            <w:i/>
            <w:noProof/>
            <w:sz w:val="24"/>
            <w:lang w:val="en-GB"/>
          </w:rPr>
          <w:delText xml:space="preserve"> et al</w:delText>
        </w:r>
        <w:r w:rsidRPr="000B03C5" w:rsidDel="00D30179">
          <w:rPr>
            <w:rFonts w:ascii="Times New Roman" w:eastAsia="SimSun" w:hAnsi="Times New Roman"/>
            <w:b/>
            <w:noProof/>
            <w:sz w:val="24"/>
            <w:lang w:val="en-GB"/>
          </w:rPr>
          <w:delText xml:space="preserve">: MicroRNAs that predict the effectiveness of anti-PD-1 therapies in patients with advanced melanoma. </w:delText>
        </w:r>
        <w:r w:rsidRPr="000B03C5" w:rsidDel="00D30179">
          <w:rPr>
            <w:rFonts w:ascii="Times New Roman" w:eastAsia="SimSun" w:hAnsi="Times New Roman"/>
            <w:b/>
            <w:i/>
            <w:noProof/>
            <w:sz w:val="24"/>
            <w:lang w:val="en-GB"/>
          </w:rPr>
          <w:delText xml:space="preserve">J Dermatol Sci </w:delText>
        </w:r>
        <w:r w:rsidRPr="000B03C5" w:rsidDel="00D30179">
          <w:rPr>
            <w:rFonts w:ascii="Times New Roman" w:eastAsia="SimSun" w:hAnsi="Times New Roman"/>
            <w:b/>
            <w:noProof/>
            <w:sz w:val="24"/>
            <w:lang w:val="en-GB"/>
          </w:rPr>
          <w:delText>2020, 97(1):77-79.</w:delText>
        </w:r>
        <w:bookmarkEnd w:id="245"/>
      </w:del>
    </w:p>
    <w:p w14:paraId="1CDAAC44" w14:textId="51823D3F" w:rsidR="000B03C5" w:rsidRPr="000B03C5" w:rsidDel="00D30179" w:rsidRDefault="000B03C5" w:rsidP="00D30179">
      <w:pPr>
        <w:pStyle w:val="MDPI71References"/>
        <w:numPr>
          <w:ilvl w:val="0"/>
          <w:numId w:val="0"/>
        </w:numPr>
        <w:spacing w:line="240" w:lineRule="atLeast"/>
        <w:rPr>
          <w:del w:id="247" w:author="Nisa U" w:date="2024-07-24T13:43:00Z" w16du:dateUtc="2024-07-24T11:43:00Z"/>
          <w:rFonts w:ascii="Times New Roman" w:eastAsia="SimSun" w:hAnsi="Times New Roman"/>
          <w:b/>
          <w:noProof/>
          <w:sz w:val="24"/>
          <w:lang w:val="en-GB"/>
        </w:rPr>
      </w:pPr>
      <w:bookmarkStart w:id="248" w:name="_ENREF_30"/>
      <w:del w:id="249" w:author="Nisa U" w:date="2024-07-24T13:43:00Z" w16du:dateUtc="2024-07-24T11:43:00Z">
        <w:r w:rsidRPr="000B03C5" w:rsidDel="00D30179">
          <w:rPr>
            <w:rFonts w:ascii="Times New Roman" w:eastAsia="SimSun" w:hAnsi="Times New Roman"/>
            <w:b/>
            <w:noProof/>
            <w:sz w:val="24"/>
            <w:lang w:val="en-GB"/>
          </w:rPr>
          <w:delText>30.</w:delText>
        </w:r>
        <w:r w:rsidRPr="000B03C5" w:rsidDel="00D30179">
          <w:rPr>
            <w:rFonts w:ascii="Times New Roman" w:eastAsia="SimSun" w:hAnsi="Times New Roman"/>
            <w:b/>
            <w:noProof/>
            <w:sz w:val="24"/>
            <w:lang w:val="en-GB"/>
          </w:rPr>
          <w:tab/>
          <w:delText xml:space="preserve">Tengda L, Shuping L, Mingli G, Jie G, Yun L, Weiwei Z, Anmei D: Serum exosomal microRNAs as potent circulating biomarkers for melanoma. </w:delText>
        </w:r>
        <w:r w:rsidRPr="000B03C5" w:rsidDel="00D30179">
          <w:rPr>
            <w:rFonts w:ascii="Times New Roman" w:eastAsia="SimSun" w:hAnsi="Times New Roman"/>
            <w:b/>
            <w:i/>
            <w:noProof/>
            <w:sz w:val="24"/>
            <w:lang w:val="en-GB"/>
          </w:rPr>
          <w:delText xml:space="preserve">Melanoma Res </w:delText>
        </w:r>
        <w:r w:rsidRPr="000B03C5" w:rsidDel="00D30179">
          <w:rPr>
            <w:rFonts w:ascii="Times New Roman" w:eastAsia="SimSun" w:hAnsi="Times New Roman"/>
            <w:b/>
            <w:noProof/>
            <w:sz w:val="24"/>
            <w:lang w:val="en-GB"/>
          </w:rPr>
          <w:delText>2018, 28(4):295-303.</w:delText>
        </w:r>
        <w:bookmarkEnd w:id="248"/>
      </w:del>
    </w:p>
    <w:p w14:paraId="1279CB8E" w14:textId="12899C23" w:rsidR="000B03C5" w:rsidRPr="000B03C5" w:rsidDel="00D30179" w:rsidRDefault="000B03C5" w:rsidP="00D30179">
      <w:pPr>
        <w:pStyle w:val="MDPI71References"/>
        <w:numPr>
          <w:ilvl w:val="0"/>
          <w:numId w:val="0"/>
        </w:numPr>
        <w:spacing w:line="240" w:lineRule="atLeast"/>
        <w:rPr>
          <w:del w:id="250" w:author="Nisa U" w:date="2024-07-24T13:43:00Z" w16du:dateUtc="2024-07-24T11:43:00Z"/>
          <w:rFonts w:ascii="Times New Roman" w:eastAsia="SimSun" w:hAnsi="Times New Roman"/>
          <w:b/>
          <w:noProof/>
          <w:sz w:val="24"/>
          <w:lang w:val="en-GB"/>
        </w:rPr>
      </w:pPr>
      <w:bookmarkStart w:id="251" w:name="_ENREF_31"/>
      <w:del w:id="252" w:author="Nisa U" w:date="2024-07-24T13:43:00Z" w16du:dateUtc="2024-07-24T11:43:00Z">
        <w:r w:rsidRPr="000B03C5" w:rsidDel="00D30179">
          <w:rPr>
            <w:rFonts w:ascii="Times New Roman" w:eastAsia="SimSun" w:hAnsi="Times New Roman"/>
            <w:b/>
            <w:noProof/>
            <w:sz w:val="24"/>
            <w:lang w:val="en-GB"/>
          </w:rPr>
          <w:delText>31.</w:delText>
        </w:r>
        <w:r w:rsidRPr="000B03C5" w:rsidDel="00D30179">
          <w:rPr>
            <w:rFonts w:ascii="Times New Roman" w:eastAsia="SimSun" w:hAnsi="Times New Roman"/>
            <w:b/>
            <w:noProof/>
            <w:sz w:val="24"/>
            <w:lang w:val="en-GB"/>
          </w:rPr>
          <w:tab/>
          <w:delText xml:space="preserve">Bender M, Chen IP, Henning S, Degenhardt S, Mhamdi-Ghodbani M, Starzonek C, Volkmer B, Greinert R: Knockdown of Simulated-Solar-Radiation-Sensitive miR-205-5p Does Not Induce Progression of Cutaneous Squamous Cell Carcinoma In Vitro. </w:delText>
        </w:r>
        <w:r w:rsidRPr="000B03C5" w:rsidDel="00D30179">
          <w:rPr>
            <w:rFonts w:ascii="Times New Roman" w:eastAsia="SimSun" w:hAnsi="Times New Roman"/>
            <w:b/>
            <w:i/>
            <w:noProof/>
            <w:sz w:val="24"/>
            <w:lang w:val="en-GB"/>
          </w:rPr>
          <w:delText xml:space="preserve">Int J Mol Sci </w:delText>
        </w:r>
        <w:r w:rsidRPr="000B03C5" w:rsidDel="00D30179">
          <w:rPr>
            <w:rFonts w:ascii="Times New Roman" w:eastAsia="SimSun" w:hAnsi="Times New Roman"/>
            <w:b/>
            <w:noProof/>
            <w:sz w:val="24"/>
            <w:lang w:val="en-GB"/>
          </w:rPr>
          <w:delText>2023, 24(22).</w:delText>
        </w:r>
        <w:bookmarkEnd w:id="251"/>
      </w:del>
    </w:p>
    <w:p w14:paraId="0EE2D523" w14:textId="394E8A18" w:rsidR="000B03C5" w:rsidRPr="000B03C5" w:rsidDel="00D30179" w:rsidRDefault="000B03C5" w:rsidP="00D30179">
      <w:pPr>
        <w:pStyle w:val="MDPI71References"/>
        <w:numPr>
          <w:ilvl w:val="0"/>
          <w:numId w:val="0"/>
        </w:numPr>
        <w:spacing w:line="240" w:lineRule="atLeast"/>
        <w:rPr>
          <w:del w:id="253" w:author="Nisa U" w:date="2024-07-24T13:43:00Z" w16du:dateUtc="2024-07-24T11:43:00Z"/>
          <w:rFonts w:ascii="Times New Roman" w:eastAsia="SimSun" w:hAnsi="Times New Roman"/>
          <w:b/>
          <w:noProof/>
          <w:sz w:val="24"/>
          <w:lang w:val="en-GB"/>
        </w:rPr>
      </w:pPr>
      <w:bookmarkStart w:id="254" w:name="_ENREF_32"/>
      <w:del w:id="255" w:author="Nisa U" w:date="2024-07-24T13:43:00Z" w16du:dateUtc="2024-07-24T11:43:00Z">
        <w:r w:rsidRPr="000B03C5" w:rsidDel="00D30179">
          <w:rPr>
            <w:rFonts w:ascii="Times New Roman" w:eastAsia="SimSun" w:hAnsi="Times New Roman"/>
            <w:b/>
            <w:noProof/>
            <w:sz w:val="24"/>
            <w:lang w:val="en-GB"/>
          </w:rPr>
          <w:delText>32.</w:delText>
        </w:r>
        <w:r w:rsidRPr="000B03C5" w:rsidDel="00D30179">
          <w:rPr>
            <w:rFonts w:ascii="Times New Roman" w:eastAsia="SimSun" w:hAnsi="Times New Roman"/>
            <w:b/>
            <w:noProof/>
            <w:sz w:val="24"/>
            <w:lang w:val="en-GB"/>
          </w:rPr>
          <w:tab/>
          <w:delText>Eisenhauer EA, Therasse P, Bogaerts J, Schwartz LH, Sargent D, Ford R, Dancey J, Arbuck S, Gwyther S, Mooney M</w:delText>
        </w:r>
        <w:r w:rsidRPr="000B03C5" w:rsidDel="00D30179">
          <w:rPr>
            <w:rFonts w:ascii="Times New Roman" w:eastAsia="SimSun" w:hAnsi="Times New Roman"/>
            <w:b/>
            <w:i/>
            <w:noProof/>
            <w:sz w:val="24"/>
            <w:lang w:val="en-GB"/>
          </w:rPr>
          <w:delText xml:space="preserve"> et al</w:delText>
        </w:r>
        <w:r w:rsidRPr="000B03C5" w:rsidDel="00D30179">
          <w:rPr>
            <w:rFonts w:ascii="Times New Roman" w:eastAsia="SimSun" w:hAnsi="Times New Roman"/>
            <w:b/>
            <w:noProof/>
            <w:sz w:val="24"/>
            <w:lang w:val="en-GB"/>
          </w:rPr>
          <w:delText xml:space="preserve">: New response evaluation criteria in solid tumours: revised RECIST guideline (version 1.1). </w:delText>
        </w:r>
        <w:r w:rsidRPr="000B03C5" w:rsidDel="00D30179">
          <w:rPr>
            <w:rFonts w:ascii="Times New Roman" w:eastAsia="SimSun" w:hAnsi="Times New Roman"/>
            <w:b/>
            <w:i/>
            <w:noProof/>
            <w:sz w:val="24"/>
            <w:lang w:val="en-GB"/>
          </w:rPr>
          <w:delText xml:space="preserve">Eur J Cancer </w:delText>
        </w:r>
        <w:r w:rsidRPr="000B03C5" w:rsidDel="00D30179">
          <w:rPr>
            <w:rFonts w:ascii="Times New Roman" w:eastAsia="SimSun" w:hAnsi="Times New Roman"/>
            <w:b/>
            <w:noProof/>
            <w:sz w:val="24"/>
            <w:lang w:val="en-GB"/>
          </w:rPr>
          <w:delText>2009, 45(2):228-247.</w:delText>
        </w:r>
        <w:bookmarkEnd w:id="254"/>
      </w:del>
    </w:p>
    <w:p w14:paraId="106346BC" w14:textId="72B8DB25" w:rsidR="000B03C5" w:rsidRPr="000B03C5" w:rsidDel="00D30179" w:rsidRDefault="000B03C5" w:rsidP="00D30179">
      <w:pPr>
        <w:pStyle w:val="MDPI71References"/>
        <w:numPr>
          <w:ilvl w:val="0"/>
          <w:numId w:val="0"/>
        </w:numPr>
        <w:spacing w:line="240" w:lineRule="atLeast"/>
        <w:rPr>
          <w:del w:id="256" w:author="Nisa U" w:date="2024-07-24T13:43:00Z" w16du:dateUtc="2024-07-24T11:43:00Z"/>
          <w:rFonts w:ascii="Times New Roman" w:eastAsia="SimSun" w:hAnsi="Times New Roman"/>
          <w:b/>
          <w:noProof/>
          <w:sz w:val="24"/>
          <w:lang w:val="en-GB"/>
        </w:rPr>
      </w:pPr>
      <w:bookmarkStart w:id="257" w:name="_ENREF_33"/>
      <w:del w:id="258" w:author="Nisa U" w:date="2024-07-24T13:43:00Z" w16du:dateUtc="2024-07-24T11:43:00Z">
        <w:r w:rsidRPr="000B03C5" w:rsidDel="00D30179">
          <w:rPr>
            <w:rFonts w:ascii="Times New Roman" w:eastAsia="SimSun" w:hAnsi="Times New Roman"/>
            <w:b/>
            <w:noProof/>
            <w:sz w:val="24"/>
            <w:lang w:val="en-GB"/>
          </w:rPr>
          <w:delText>33.</w:delText>
        </w:r>
        <w:r w:rsidRPr="000B03C5" w:rsidDel="00D30179">
          <w:rPr>
            <w:rFonts w:ascii="Times New Roman" w:eastAsia="SimSun" w:hAnsi="Times New Roman"/>
            <w:b/>
            <w:noProof/>
            <w:sz w:val="24"/>
            <w:lang w:val="en-GB"/>
          </w:rPr>
          <w:tab/>
          <w:delText xml:space="preserve">Meinshausen N: Relaxed LASSO. </w:delText>
        </w:r>
        <w:r w:rsidRPr="000B03C5" w:rsidDel="00D30179">
          <w:rPr>
            <w:rFonts w:ascii="Times New Roman" w:eastAsia="SimSun" w:hAnsi="Times New Roman"/>
            <w:b/>
            <w:i/>
            <w:noProof/>
            <w:sz w:val="24"/>
            <w:lang w:val="en-GB"/>
          </w:rPr>
          <w:delText xml:space="preserve">Comput Stat Data Anal </w:delText>
        </w:r>
        <w:r w:rsidRPr="000B03C5" w:rsidDel="00D30179">
          <w:rPr>
            <w:rFonts w:ascii="Times New Roman" w:eastAsia="SimSun" w:hAnsi="Times New Roman"/>
            <w:b/>
            <w:noProof/>
            <w:sz w:val="24"/>
            <w:lang w:val="en-GB"/>
          </w:rPr>
          <w:delText>2007, 52:374-398.</w:delText>
        </w:r>
        <w:bookmarkEnd w:id="257"/>
      </w:del>
    </w:p>
    <w:p w14:paraId="1BD6673F" w14:textId="365CE55E" w:rsidR="000B03C5" w:rsidRPr="000B03C5" w:rsidDel="00D30179" w:rsidRDefault="000B03C5" w:rsidP="00D30179">
      <w:pPr>
        <w:pStyle w:val="MDPI71References"/>
        <w:numPr>
          <w:ilvl w:val="0"/>
          <w:numId w:val="0"/>
        </w:numPr>
        <w:spacing w:line="240" w:lineRule="atLeast"/>
        <w:rPr>
          <w:del w:id="259" w:author="Nisa U" w:date="2024-07-24T13:43:00Z" w16du:dateUtc="2024-07-24T11:43:00Z"/>
          <w:rFonts w:ascii="Times New Roman" w:eastAsia="SimSun" w:hAnsi="Times New Roman"/>
          <w:b/>
          <w:noProof/>
          <w:sz w:val="24"/>
          <w:lang w:val="en-GB"/>
        </w:rPr>
      </w:pPr>
      <w:bookmarkStart w:id="260" w:name="_ENREF_34"/>
      <w:del w:id="261" w:author="Nisa U" w:date="2024-07-24T13:43:00Z" w16du:dateUtc="2024-07-24T11:43:00Z">
        <w:r w:rsidRPr="000B03C5" w:rsidDel="00D30179">
          <w:rPr>
            <w:rFonts w:ascii="Times New Roman" w:eastAsia="SimSun" w:hAnsi="Times New Roman"/>
            <w:b/>
            <w:noProof/>
            <w:sz w:val="24"/>
            <w:lang w:val="en-GB"/>
          </w:rPr>
          <w:delText>34.</w:delText>
        </w:r>
        <w:r w:rsidRPr="000B03C5" w:rsidDel="00D30179">
          <w:rPr>
            <w:rFonts w:ascii="Times New Roman" w:eastAsia="SimSun" w:hAnsi="Times New Roman"/>
            <w:b/>
            <w:noProof/>
            <w:sz w:val="24"/>
            <w:lang w:val="en-GB"/>
          </w:rPr>
          <w:tab/>
          <w:delText xml:space="preserve">Caramuta S, Egyhazi S, Rodolfo M, Witten D, Hansson J, Larsson C, Lui WO: MicroRNA expression profiles associated with mutational status and survival in malignant melanoma. </w:delText>
        </w:r>
        <w:r w:rsidRPr="000B03C5" w:rsidDel="00D30179">
          <w:rPr>
            <w:rFonts w:ascii="Times New Roman" w:eastAsia="SimSun" w:hAnsi="Times New Roman"/>
            <w:b/>
            <w:i/>
            <w:noProof/>
            <w:sz w:val="24"/>
            <w:lang w:val="en-GB"/>
          </w:rPr>
          <w:delText xml:space="preserve">J Invest Dermatol </w:delText>
        </w:r>
        <w:r w:rsidRPr="000B03C5" w:rsidDel="00D30179">
          <w:rPr>
            <w:rFonts w:ascii="Times New Roman" w:eastAsia="SimSun" w:hAnsi="Times New Roman"/>
            <w:b/>
            <w:noProof/>
            <w:sz w:val="24"/>
            <w:lang w:val="en-GB"/>
          </w:rPr>
          <w:delText>2010, 130(8):2062-2070.</w:delText>
        </w:r>
        <w:bookmarkEnd w:id="260"/>
      </w:del>
    </w:p>
    <w:p w14:paraId="3C4C9886" w14:textId="3360F3AF" w:rsidR="000B03C5" w:rsidRPr="000B03C5" w:rsidDel="00D30179" w:rsidRDefault="000B03C5" w:rsidP="00D30179">
      <w:pPr>
        <w:pStyle w:val="MDPI71References"/>
        <w:numPr>
          <w:ilvl w:val="0"/>
          <w:numId w:val="0"/>
        </w:numPr>
        <w:spacing w:line="240" w:lineRule="atLeast"/>
        <w:rPr>
          <w:del w:id="262" w:author="Nisa U" w:date="2024-07-24T13:43:00Z" w16du:dateUtc="2024-07-24T11:43:00Z"/>
          <w:rFonts w:ascii="Times New Roman" w:eastAsia="SimSun" w:hAnsi="Times New Roman"/>
          <w:b/>
          <w:noProof/>
          <w:sz w:val="24"/>
          <w:lang w:val="en-GB"/>
        </w:rPr>
      </w:pPr>
      <w:bookmarkStart w:id="263" w:name="_ENREF_35"/>
      <w:del w:id="264" w:author="Nisa U" w:date="2024-07-24T13:43:00Z" w16du:dateUtc="2024-07-24T11:43:00Z">
        <w:r w:rsidRPr="000B03C5" w:rsidDel="00D30179">
          <w:rPr>
            <w:rFonts w:ascii="Times New Roman" w:eastAsia="SimSun" w:hAnsi="Times New Roman"/>
            <w:b/>
            <w:noProof/>
            <w:sz w:val="24"/>
            <w:lang w:val="en-GB"/>
          </w:rPr>
          <w:delText>35.</w:delText>
        </w:r>
        <w:r w:rsidRPr="000B03C5" w:rsidDel="00D30179">
          <w:rPr>
            <w:rFonts w:ascii="Times New Roman" w:eastAsia="SimSun" w:hAnsi="Times New Roman"/>
            <w:b/>
            <w:noProof/>
            <w:sz w:val="24"/>
            <w:lang w:val="en-GB"/>
          </w:rPr>
          <w:tab/>
          <w:delText>Lv N, Hao S, Luo C, Abukiwan A, Hao Y, Gai F, Huang W, Huang L, Xiao X, Eichmuller SB</w:delText>
        </w:r>
        <w:r w:rsidRPr="000B03C5" w:rsidDel="00D30179">
          <w:rPr>
            <w:rFonts w:ascii="Times New Roman" w:eastAsia="SimSun" w:hAnsi="Times New Roman"/>
            <w:b/>
            <w:i/>
            <w:noProof/>
            <w:sz w:val="24"/>
            <w:lang w:val="en-GB"/>
          </w:rPr>
          <w:delText xml:space="preserve"> et al</w:delText>
        </w:r>
        <w:r w:rsidRPr="000B03C5" w:rsidDel="00D30179">
          <w:rPr>
            <w:rFonts w:ascii="Times New Roman" w:eastAsia="SimSun" w:hAnsi="Times New Roman"/>
            <w:b/>
            <w:noProof/>
            <w:sz w:val="24"/>
            <w:lang w:val="en-GB"/>
          </w:rPr>
          <w:delText xml:space="preserve">: miR-137 inhibits melanoma cell proliferation through downregulation of GLO1. </w:delText>
        </w:r>
        <w:r w:rsidRPr="000B03C5" w:rsidDel="00D30179">
          <w:rPr>
            <w:rFonts w:ascii="Times New Roman" w:eastAsia="SimSun" w:hAnsi="Times New Roman"/>
            <w:b/>
            <w:i/>
            <w:noProof/>
            <w:sz w:val="24"/>
            <w:lang w:val="en-GB"/>
          </w:rPr>
          <w:delText xml:space="preserve">Sci China Life Sci </w:delText>
        </w:r>
        <w:r w:rsidRPr="000B03C5" w:rsidDel="00D30179">
          <w:rPr>
            <w:rFonts w:ascii="Times New Roman" w:eastAsia="SimSun" w:hAnsi="Times New Roman"/>
            <w:b/>
            <w:noProof/>
            <w:sz w:val="24"/>
            <w:lang w:val="en-GB"/>
          </w:rPr>
          <w:delText>2018, 61(5):541-549.</w:delText>
        </w:r>
        <w:bookmarkEnd w:id="263"/>
      </w:del>
    </w:p>
    <w:p w14:paraId="6B007C53" w14:textId="466F20C7" w:rsidR="000B03C5" w:rsidRPr="000B03C5" w:rsidDel="00D30179" w:rsidRDefault="000B03C5" w:rsidP="00D30179">
      <w:pPr>
        <w:pStyle w:val="MDPI71References"/>
        <w:numPr>
          <w:ilvl w:val="0"/>
          <w:numId w:val="0"/>
        </w:numPr>
        <w:spacing w:line="240" w:lineRule="atLeast"/>
        <w:rPr>
          <w:del w:id="265" w:author="Nisa U" w:date="2024-07-24T13:43:00Z" w16du:dateUtc="2024-07-24T11:43:00Z"/>
          <w:rFonts w:ascii="Times New Roman" w:eastAsia="SimSun" w:hAnsi="Times New Roman"/>
          <w:b/>
          <w:noProof/>
          <w:sz w:val="24"/>
          <w:lang w:val="en-GB"/>
        </w:rPr>
      </w:pPr>
      <w:bookmarkStart w:id="266" w:name="_ENREF_36"/>
      <w:del w:id="267" w:author="Nisa U" w:date="2024-07-24T13:43:00Z" w16du:dateUtc="2024-07-24T11:43:00Z">
        <w:r w:rsidRPr="000B03C5" w:rsidDel="00D30179">
          <w:rPr>
            <w:rFonts w:ascii="Times New Roman" w:eastAsia="SimSun" w:hAnsi="Times New Roman"/>
            <w:b/>
            <w:noProof/>
            <w:sz w:val="24"/>
            <w:lang w:val="en-GB"/>
          </w:rPr>
          <w:delText>36.</w:delText>
        </w:r>
        <w:r w:rsidRPr="000B03C5" w:rsidDel="00D30179">
          <w:rPr>
            <w:rFonts w:ascii="Times New Roman" w:eastAsia="SimSun" w:hAnsi="Times New Roman"/>
            <w:b/>
            <w:noProof/>
            <w:sz w:val="24"/>
            <w:lang w:val="en-GB"/>
          </w:rPr>
          <w:tab/>
          <w:delText xml:space="preserve">Peres J, Kwesi-Maliepaard EM, Rambow F, Larue L, Prince S: The tumour suppressor, miR-137, inhibits malignant melanoma migration by targetting the TBX3 transcription factor. </w:delText>
        </w:r>
        <w:r w:rsidRPr="000B03C5" w:rsidDel="00D30179">
          <w:rPr>
            <w:rFonts w:ascii="Times New Roman" w:eastAsia="SimSun" w:hAnsi="Times New Roman"/>
            <w:b/>
            <w:i/>
            <w:noProof/>
            <w:sz w:val="24"/>
            <w:lang w:val="en-GB"/>
          </w:rPr>
          <w:delText xml:space="preserve">Cancer Lett </w:delText>
        </w:r>
        <w:r w:rsidRPr="000B03C5" w:rsidDel="00D30179">
          <w:rPr>
            <w:rFonts w:ascii="Times New Roman" w:eastAsia="SimSun" w:hAnsi="Times New Roman"/>
            <w:b/>
            <w:noProof/>
            <w:sz w:val="24"/>
            <w:lang w:val="en-GB"/>
          </w:rPr>
          <w:delText>2017, 405:111-119.</w:delText>
        </w:r>
        <w:bookmarkEnd w:id="266"/>
      </w:del>
    </w:p>
    <w:p w14:paraId="08784A2C" w14:textId="43684286" w:rsidR="000B03C5" w:rsidRPr="000B03C5" w:rsidDel="00D30179" w:rsidRDefault="000B03C5" w:rsidP="00D30179">
      <w:pPr>
        <w:pStyle w:val="MDPI71References"/>
        <w:numPr>
          <w:ilvl w:val="0"/>
          <w:numId w:val="0"/>
        </w:numPr>
        <w:spacing w:line="240" w:lineRule="atLeast"/>
        <w:rPr>
          <w:del w:id="268" w:author="Nisa U" w:date="2024-07-24T13:43:00Z" w16du:dateUtc="2024-07-24T11:43:00Z"/>
          <w:rFonts w:ascii="Times New Roman" w:eastAsia="SimSun" w:hAnsi="Times New Roman"/>
          <w:b/>
          <w:noProof/>
          <w:sz w:val="24"/>
          <w:lang w:val="en-GB"/>
        </w:rPr>
      </w:pPr>
      <w:bookmarkStart w:id="269" w:name="_ENREF_37"/>
      <w:del w:id="270" w:author="Nisa U" w:date="2024-07-24T13:43:00Z" w16du:dateUtc="2024-07-24T11:43:00Z">
        <w:r w:rsidRPr="000B03C5" w:rsidDel="00D30179">
          <w:rPr>
            <w:rFonts w:ascii="Times New Roman" w:eastAsia="SimSun" w:hAnsi="Times New Roman"/>
            <w:b/>
            <w:noProof/>
            <w:sz w:val="24"/>
            <w:lang w:val="en-GB"/>
          </w:rPr>
          <w:delText>37.</w:delText>
        </w:r>
        <w:r w:rsidRPr="000B03C5" w:rsidDel="00D30179">
          <w:rPr>
            <w:rFonts w:ascii="Times New Roman" w:eastAsia="SimSun" w:hAnsi="Times New Roman"/>
            <w:b/>
            <w:noProof/>
            <w:sz w:val="24"/>
            <w:lang w:val="en-GB"/>
          </w:rPr>
          <w:tab/>
          <w:delText>Luo C, Tetteh PW, Merz PR, Dickes E, Abukiwan A, Hotz-Wagenblatt A, Holland-Cunz S, Sinnberg T, Schittek B, Schadendorf D</w:delText>
        </w:r>
        <w:r w:rsidRPr="000B03C5" w:rsidDel="00D30179">
          <w:rPr>
            <w:rFonts w:ascii="Times New Roman" w:eastAsia="SimSun" w:hAnsi="Times New Roman"/>
            <w:b/>
            <w:i/>
            <w:noProof/>
            <w:sz w:val="24"/>
            <w:lang w:val="en-GB"/>
          </w:rPr>
          <w:delText xml:space="preserve"> et al</w:delText>
        </w:r>
        <w:r w:rsidRPr="000B03C5" w:rsidDel="00D30179">
          <w:rPr>
            <w:rFonts w:ascii="Times New Roman" w:eastAsia="SimSun" w:hAnsi="Times New Roman"/>
            <w:b/>
            <w:noProof/>
            <w:sz w:val="24"/>
            <w:lang w:val="en-GB"/>
          </w:rPr>
          <w:delText xml:space="preserve">: miR-137 inhibits the invasion of melanoma cells through downregulation of multiple oncogenic target genes. </w:delText>
        </w:r>
        <w:r w:rsidRPr="000B03C5" w:rsidDel="00D30179">
          <w:rPr>
            <w:rFonts w:ascii="Times New Roman" w:eastAsia="SimSun" w:hAnsi="Times New Roman"/>
            <w:b/>
            <w:i/>
            <w:noProof/>
            <w:sz w:val="24"/>
            <w:lang w:val="en-GB"/>
          </w:rPr>
          <w:delText xml:space="preserve">J Invest Dermatol </w:delText>
        </w:r>
        <w:r w:rsidRPr="000B03C5" w:rsidDel="00D30179">
          <w:rPr>
            <w:rFonts w:ascii="Times New Roman" w:eastAsia="SimSun" w:hAnsi="Times New Roman"/>
            <w:b/>
            <w:noProof/>
            <w:sz w:val="24"/>
            <w:lang w:val="en-GB"/>
          </w:rPr>
          <w:delText>2013, 133(3):768-775.</w:delText>
        </w:r>
        <w:bookmarkEnd w:id="269"/>
      </w:del>
    </w:p>
    <w:p w14:paraId="573B270B" w14:textId="0B7A5015" w:rsidR="000B03C5" w:rsidRPr="000B03C5" w:rsidDel="00D30179" w:rsidRDefault="000B03C5" w:rsidP="00D30179">
      <w:pPr>
        <w:pStyle w:val="MDPI71References"/>
        <w:numPr>
          <w:ilvl w:val="0"/>
          <w:numId w:val="0"/>
        </w:numPr>
        <w:spacing w:line="240" w:lineRule="atLeast"/>
        <w:rPr>
          <w:del w:id="271" w:author="Nisa U" w:date="2024-07-24T13:43:00Z" w16du:dateUtc="2024-07-24T11:43:00Z"/>
          <w:rFonts w:ascii="Times New Roman" w:eastAsia="SimSun" w:hAnsi="Times New Roman"/>
          <w:b/>
          <w:noProof/>
          <w:sz w:val="24"/>
          <w:lang w:val="en-GB"/>
        </w:rPr>
      </w:pPr>
      <w:bookmarkStart w:id="272" w:name="_ENREF_38"/>
      <w:del w:id="273" w:author="Nisa U" w:date="2024-07-24T13:43:00Z" w16du:dateUtc="2024-07-24T11:43:00Z">
        <w:r w:rsidRPr="000B03C5" w:rsidDel="00D30179">
          <w:rPr>
            <w:rFonts w:ascii="Times New Roman" w:eastAsia="SimSun" w:hAnsi="Times New Roman"/>
            <w:b/>
            <w:noProof/>
            <w:sz w:val="24"/>
            <w:lang w:val="en-GB"/>
          </w:rPr>
          <w:delText>38.</w:delText>
        </w:r>
        <w:r w:rsidRPr="000B03C5" w:rsidDel="00D30179">
          <w:rPr>
            <w:rFonts w:ascii="Times New Roman" w:eastAsia="SimSun" w:hAnsi="Times New Roman"/>
            <w:b/>
            <w:noProof/>
            <w:sz w:val="24"/>
            <w:lang w:val="en-GB"/>
          </w:rPr>
          <w:tab/>
          <w:delText>Stark MS, Klein K, Weide B, Haydu LE, Pflugfelder A, Tang YH, Palmer JM, Whiteman DC, Scolyer RA, Mann GJ</w:delText>
        </w:r>
        <w:r w:rsidRPr="000B03C5" w:rsidDel="00D30179">
          <w:rPr>
            <w:rFonts w:ascii="Times New Roman" w:eastAsia="SimSun" w:hAnsi="Times New Roman"/>
            <w:b/>
            <w:i/>
            <w:noProof/>
            <w:sz w:val="24"/>
            <w:lang w:val="en-GB"/>
          </w:rPr>
          <w:delText xml:space="preserve"> et al</w:delText>
        </w:r>
        <w:r w:rsidRPr="000B03C5" w:rsidDel="00D30179">
          <w:rPr>
            <w:rFonts w:ascii="Times New Roman" w:eastAsia="SimSun" w:hAnsi="Times New Roman"/>
            <w:b/>
            <w:noProof/>
            <w:sz w:val="24"/>
            <w:lang w:val="en-GB"/>
          </w:rPr>
          <w:delText xml:space="preserve">: The Prognostic and Predictive Value of </w:delText>
        </w:r>
        <w:r w:rsidRPr="000B03C5" w:rsidDel="00D30179">
          <w:rPr>
            <w:rFonts w:ascii="Times New Roman" w:eastAsia="SimSun" w:hAnsi="Times New Roman"/>
            <w:b/>
            <w:noProof/>
            <w:sz w:val="24"/>
            <w:lang w:val="en-GB"/>
          </w:rPr>
          <w:lastRenderedPageBreak/>
          <w:delText xml:space="preserve">Melanoma-related MicroRNAs Using Tissue and Serum: A MicroRNA Expression Analysis. </w:delText>
        </w:r>
        <w:r w:rsidRPr="000B03C5" w:rsidDel="00D30179">
          <w:rPr>
            <w:rFonts w:ascii="Times New Roman" w:eastAsia="SimSun" w:hAnsi="Times New Roman"/>
            <w:b/>
            <w:i/>
            <w:noProof/>
            <w:sz w:val="24"/>
            <w:lang w:val="en-GB"/>
          </w:rPr>
          <w:delText xml:space="preserve">EBioMedicine </w:delText>
        </w:r>
        <w:r w:rsidRPr="000B03C5" w:rsidDel="00D30179">
          <w:rPr>
            <w:rFonts w:ascii="Times New Roman" w:eastAsia="SimSun" w:hAnsi="Times New Roman"/>
            <w:b/>
            <w:noProof/>
            <w:sz w:val="24"/>
            <w:lang w:val="en-GB"/>
          </w:rPr>
          <w:delText>2015, 2(7):671-680.</w:delText>
        </w:r>
        <w:bookmarkEnd w:id="272"/>
      </w:del>
    </w:p>
    <w:p w14:paraId="07B3466A" w14:textId="244041DE" w:rsidR="000B03C5" w:rsidRPr="000B03C5" w:rsidDel="00D30179" w:rsidRDefault="000B03C5" w:rsidP="00D30179">
      <w:pPr>
        <w:pStyle w:val="MDPI71References"/>
        <w:numPr>
          <w:ilvl w:val="0"/>
          <w:numId w:val="0"/>
        </w:numPr>
        <w:spacing w:line="240" w:lineRule="atLeast"/>
        <w:rPr>
          <w:del w:id="274" w:author="Nisa U" w:date="2024-07-24T13:43:00Z" w16du:dateUtc="2024-07-24T11:43:00Z"/>
          <w:rFonts w:ascii="Times New Roman" w:eastAsia="SimSun" w:hAnsi="Times New Roman"/>
          <w:b/>
          <w:noProof/>
          <w:sz w:val="24"/>
          <w:lang w:val="en-GB"/>
        </w:rPr>
      </w:pPr>
      <w:bookmarkStart w:id="275" w:name="_ENREF_39"/>
      <w:del w:id="276" w:author="Nisa U" w:date="2024-07-24T13:43:00Z" w16du:dateUtc="2024-07-24T11:43:00Z">
        <w:r w:rsidRPr="000B03C5" w:rsidDel="00D30179">
          <w:rPr>
            <w:rFonts w:ascii="Times New Roman" w:eastAsia="SimSun" w:hAnsi="Times New Roman"/>
            <w:b/>
            <w:noProof/>
            <w:sz w:val="24"/>
            <w:lang w:val="en-GB"/>
          </w:rPr>
          <w:delText>39.</w:delText>
        </w:r>
        <w:r w:rsidRPr="000B03C5" w:rsidDel="00D30179">
          <w:rPr>
            <w:rFonts w:ascii="Times New Roman" w:eastAsia="SimSun" w:hAnsi="Times New Roman"/>
            <w:b/>
            <w:noProof/>
            <w:sz w:val="24"/>
            <w:lang w:val="en-GB"/>
          </w:rPr>
          <w:tab/>
          <w:delText xml:space="preserve">Wang SJ, Li WW, Wen CJ, Diao YL, Zhao TL: MicroRNA‑214 promotes the EMT process in melanoma by downregulating CADM1 expression. </w:delText>
        </w:r>
        <w:r w:rsidRPr="000B03C5" w:rsidDel="00D30179">
          <w:rPr>
            <w:rFonts w:ascii="Times New Roman" w:eastAsia="SimSun" w:hAnsi="Times New Roman"/>
            <w:b/>
            <w:i/>
            <w:noProof/>
            <w:sz w:val="24"/>
            <w:lang w:val="en-GB"/>
          </w:rPr>
          <w:delText xml:space="preserve">Mol Med Rep </w:delText>
        </w:r>
        <w:r w:rsidRPr="000B03C5" w:rsidDel="00D30179">
          <w:rPr>
            <w:rFonts w:ascii="Times New Roman" w:eastAsia="SimSun" w:hAnsi="Times New Roman"/>
            <w:b/>
            <w:noProof/>
            <w:sz w:val="24"/>
            <w:lang w:val="en-GB"/>
          </w:rPr>
          <w:delText>2020, 22(5):3795-3803.</w:delText>
        </w:r>
        <w:bookmarkEnd w:id="275"/>
      </w:del>
    </w:p>
    <w:p w14:paraId="2D304431" w14:textId="0450AF00" w:rsidR="000B03C5" w:rsidRPr="000B03C5" w:rsidDel="00D30179" w:rsidRDefault="000B03C5" w:rsidP="00D30179">
      <w:pPr>
        <w:pStyle w:val="MDPI71References"/>
        <w:numPr>
          <w:ilvl w:val="0"/>
          <w:numId w:val="0"/>
        </w:numPr>
        <w:spacing w:line="240" w:lineRule="atLeast"/>
        <w:rPr>
          <w:del w:id="277" w:author="Nisa U" w:date="2024-07-24T13:43:00Z" w16du:dateUtc="2024-07-24T11:43:00Z"/>
          <w:rFonts w:ascii="Times New Roman" w:eastAsia="SimSun" w:hAnsi="Times New Roman"/>
          <w:b/>
          <w:noProof/>
          <w:sz w:val="24"/>
          <w:lang w:val="en-GB"/>
        </w:rPr>
      </w:pPr>
      <w:bookmarkStart w:id="278" w:name="_ENREF_40"/>
      <w:del w:id="279" w:author="Nisa U" w:date="2024-07-24T13:43:00Z" w16du:dateUtc="2024-07-24T11:43:00Z">
        <w:r w:rsidRPr="000B03C5" w:rsidDel="00D30179">
          <w:rPr>
            <w:rFonts w:ascii="Times New Roman" w:eastAsia="SimSun" w:hAnsi="Times New Roman"/>
            <w:b/>
            <w:noProof/>
            <w:sz w:val="24"/>
            <w:lang w:val="en-GB"/>
          </w:rPr>
          <w:delText>40.</w:delText>
        </w:r>
        <w:r w:rsidRPr="000B03C5" w:rsidDel="00D30179">
          <w:rPr>
            <w:rFonts w:ascii="Times New Roman" w:eastAsia="SimSun" w:hAnsi="Times New Roman"/>
            <w:b/>
            <w:noProof/>
            <w:sz w:val="24"/>
            <w:lang w:val="en-GB"/>
          </w:rPr>
          <w:tab/>
          <w:delText xml:space="preserve">Lu T, Yang Y, Li Z, Lu S: MicroRNA-214-3p inhibits the stem-like properties of lung squamous cell cancer by targeting YAP1. </w:delText>
        </w:r>
        <w:r w:rsidRPr="000B03C5" w:rsidDel="00D30179">
          <w:rPr>
            <w:rFonts w:ascii="Times New Roman" w:eastAsia="SimSun" w:hAnsi="Times New Roman"/>
            <w:b/>
            <w:i/>
            <w:noProof/>
            <w:sz w:val="24"/>
            <w:lang w:val="en-GB"/>
          </w:rPr>
          <w:delText xml:space="preserve">Cancer Cell Int </w:delText>
        </w:r>
        <w:r w:rsidRPr="000B03C5" w:rsidDel="00D30179">
          <w:rPr>
            <w:rFonts w:ascii="Times New Roman" w:eastAsia="SimSun" w:hAnsi="Times New Roman"/>
            <w:b/>
            <w:noProof/>
            <w:sz w:val="24"/>
            <w:lang w:val="en-GB"/>
          </w:rPr>
          <w:delText>2020, 20:413.</w:delText>
        </w:r>
        <w:bookmarkEnd w:id="278"/>
      </w:del>
    </w:p>
    <w:p w14:paraId="463CFFE5" w14:textId="77256F30" w:rsidR="000B03C5" w:rsidRPr="000B03C5" w:rsidDel="00D30179" w:rsidRDefault="000B03C5" w:rsidP="00D30179">
      <w:pPr>
        <w:pStyle w:val="MDPI71References"/>
        <w:numPr>
          <w:ilvl w:val="0"/>
          <w:numId w:val="0"/>
        </w:numPr>
        <w:spacing w:line="240" w:lineRule="atLeast"/>
        <w:rPr>
          <w:del w:id="280" w:author="Nisa U" w:date="2024-07-24T13:43:00Z" w16du:dateUtc="2024-07-24T11:43:00Z"/>
          <w:rFonts w:ascii="Times New Roman" w:eastAsia="SimSun" w:hAnsi="Times New Roman"/>
          <w:b/>
          <w:noProof/>
          <w:sz w:val="24"/>
          <w:lang w:val="en-GB"/>
        </w:rPr>
      </w:pPr>
      <w:bookmarkStart w:id="281" w:name="_ENREF_41"/>
      <w:del w:id="282" w:author="Nisa U" w:date="2024-07-24T13:43:00Z" w16du:dateUtc="2024-07-24T11:43:00Z">
        <w:r w:rsidRPr="000B03C5" w:rsidDel="00D30179">
          <w:rPr>
            <w:rFonts w:ascii="Times New Roman" w:eastAsia="SimSun" w:hAnsi="Times New Roman"/>
            <w:b/>
            <w:noProof/>
            <w:sz w:val="24"/>
            <w:lang w:val="en-GB"/>
          </w:rPr>
          <w:delText>41.</w:delText>
        </w:r>
        <w:r w:rsidRPr="000B03C5" w:rsidDel="00D30179">
          <w:rPr>
            <w:rFonts w:ascii="Times New Roman" w:eastAsia="SimSun" w:hAnsi="Times New Roman"/>
            <w:b/>
            <w:noProof/>
            <w:sz w:val="24"/>
            <w:lang w:val="en-GB"/>
          </w:rPr>
          <w:tab/>
          <w:delText xml:space="preserve">Penna E, Orso F, Taverna D: miR-214 as a key hub that controls cancer networks: small player, multiple functions. </w:delText>
        </w:r>
        <w:r w:rsidRPr="000B03C5" w:rsidDel="00D30179">
          <w:rPr>
            <w:rFonts w:ascii="Times New Roman" w:eastAsia="SimSun" w:hAnsi="Times New Roman"/>
            <w:b/>
            <w:i/>
            <w:noProof/>
            <w:sz w:val="24"/>
            <w:lang w:val="en-GB"/>
          </w:rPr>
          <w:delText xml:space="preserve">J Invest Dermatol </w:delText>
        </w:r>
        <w:r w:rsidRPr="000B03C5" w:rsidDel="00D30179">
          <w:rPr>
            <w:rFonts w:ascii="Times New Roman" w:eastAsia="SimSun" w:hAnsi="Times New Roman"/>
            <w:b/>
            <w:noProof/>
            <w:sz w:val="24"/>
            <w:lang w:val="en-GB"/>
          </w:rPr>
          <w:delText>2015, 135(4):960-969.</w:delText>
        </w:r>
        <w:bookmarkEnd w:id="281"/>
      </w:del>
    </w:p>
    <w:p w14:paraId="6B99E0C5" w14:textId="51ECB9E2" w:rsidR="000B03C5" w:rsidRPr="000B03C5" w:rsidDel="00D30179" w:rsidRDefault="000B03C5" w:rsidP="00D30179">
      <w:pPr>
        <w:pStyle w:val="MDPI71References"/>
        <w:numPr>
          <w:ilvl w:val="0"/>
          <w:numId w:val="0"/>
        </w:numPr>
        <w:spacing w:line="240" w:lineRule="atLeast"/>
        <w:rPr>
          <w:del w:id="283" w:author="Nisa U" w:date="2024-07-24T13:43:00Z" w16du:dateUtc="2024-07-24T11:43:00Z"/>
          <w:rFonts w:ascii="Times New Roman" w:eastAsia="SimSun" w:hAnsi="Times New Roman"/>
          <w:b/>
          <w:noProof/>
          <w:sz w:val="24"/>
          <w:lang w:val="en-GB"/>
        </w:rPr>
      </w:pPr>
      <w:bookmarkStart w:id="284" w:name="_ENREF_42"/>
      <w:del w:id="285" w:author="Nisa U" w:date="2024-07-24T13:43:00Z" w16du:dateUtc="2024-07-24T11:43:00Z">
        <w:r w:rsidRPr="000B03C5" w:rsidDel="00D30179">
          <w:rPr>
            <w:rFonts w:ascii="Times New Roman" w:eastAsia="SimSun" w:hAnsi="Times New Roman"/>
            <w:b/>
            <w:noProof/>
            <w:sz w:val="24"/>
            <w:lang w:val="en-GB"/>
          </w:rPr>
          <w:delText>42.</w:delText>
        </w:r>
        <w:r w:rsidRPr="000B03C5" w:rsidDel="00D30179">
          <w:rPr>
            <w:rFonts w:ascii="Times New Roman" w:eastAsia="SimSun" w:hAnsi="Times New Roman"/>
            <w:b/>
            <w:noProof/>
            <w:sz w:val="24"/>
            <w:lang w:val="en-GB"/>
          </w:rPr>
          <w:tab/>
          <w:delText>Hu Z, Wang P, Lin J, Zheng X, Yang F, Zhang G, Chen D, Xie J, Gao Z, Peng L</w:delText>
        </w:r>
        <w:r w:rsidRPr="000B03C5" w:rsidDel="00D30179">
          <w:rPr>
            <w:rFonts w:ascii="Times New Roman" w:eastAsia="SimSun" w:hAnsi="Times New Roman"/>
            <w:b/>
            <w:i/>
            <w:noProof/>
            <w:sz w:val="24"/>
            <w:lang w:val="en-GB"/>
          </w:rPr>
          <w:delText xml:space="preserve"> et al</w:delText>
        </w:r>
        <w:r w:rsidRPr="000B03C5" w:rsidDel="00D30179">
          <w:rPr>
            <w:rFonts w:ascii="Times New Roman" w:eastAsia="SimSun" w:hAnsi="Times New Roman"/>
            <w:b/>
            <w:noProof/>
            <w:sz w:val="24"/>
            <w:lang w:val="en-GB"/>
          </w:rPr>
          <w:delText xml:space="preserve">: MicroRNA-197 Promotes Metastasis of Hepatocellular Carcinoma by Activating Wnt/beta-Catenin Signaling. </w:delText>
        </w:r>
        <w:r w:rsidRPr="000B03C5" w:rsidDel="00D30179">
          <w:rPr>
            <w:rFonts w:ascii="Times New Roman" w:eastAsia="SimSun" w:hAnsi="Times New Roman"/>
            <w:b/>
            <w:i/>
            <w:noProof/>
            <w:sz w:val="24"/>
            <w:lang w:val="en-GB"/>
          </w:rPr>
          <w:delText xml:space="preserve">Cell Physiol Biochem </w:delText>
        </w:r>
        <w:r w:rsidRPr="000B03C5" w:rsidDel="00D30179">
          <w:rPr>
            <w:rFonts w:ascii="Times New Roman" w:eastAsia="SimSun" w:hAnsi="Times New Roman"/>
            <w:b/>
            <w:noProof/>
            <w:sz w:val="24"/>
            <w:lang w:val="en-GB"/>
          </w:rPr>
          <w:delText>2018, 51(1):470-486.</w:delText>
        </w:r>
        <w:bookmarkEnd w:id="284"/>
      </w:del>
    </w:p>
    <w:p w14:paraId="42ED1E9F" w14:textId="32E0EA2B" w:rsidR="000B03C5" w:rsidRPr="000B03C5" w:rsidDel="00D30179" w:rsidRDefault="000B03C5" w:rsidP="00D30179">
      <w:pPr>
        <w:pStyle w:val="MDPI71References"/>
        <w:numPr>
          <w:ilvl w:val="0"/>
          <w:numId w:val="0"/>
        </w:numPr>
        <w:spacing w:line="240" w:lineRule="atLeast"/>
        <w:rPr>
          <w:del w:id="286" w:author="Nisa U" w:date="2024-07-24T13:43:00Z" w16du:dateUtc="2024-07-24T11:43:00Z"/>
          <w:rFonts w:ascii="Times New Roman" w:eastAsia="SimSun" w:hAnsi="Times New Roman"/>
          <w:b/>
          <w:noProof/>
          <w:sz w:val="24"/>
          <w:lang w:val="en-GB"/>
        </w:rPr>
      </w:pPr>
      <w:bookmarkStart w:id="287" w:name="_ENREF_43"/>
      <w:del w:id="288" w:author="Nisa U" w:date="2024-07-24T13:43:00Z" w16du:dateUtc="2024-07-24T11:43:00Z">
        <w:r w:rsidRPr="000B03C5" w:rsidDel="00D30179">
          <w:rPr>
            <w:rFonts w:ascii="Times New Roman" w:eastAsia="SimSun" w:hAnsi="Times New Roman"/>
            <w:b/>
            <w:noProof/>
            <w:sz w:val="24"/>
            <w:lang w:val="en-GB"/>
          </w:rPr>
          <w:delText>43.</w:delText>
        </w:r>
        <w:r w:rsidRPr="000B03C5" w:rsidDel="00D30179">
          <w:rPr>
            <w:rFonts w:ascii="Times New Roman" w:eastAsia="SimSun" w:hAnsi="Times New Roman"/>
            <w:b/>
            <w:noProof/>
            <w:sz w:val="24"/>
            <w:lang w:val="en-GB"/>
          </w:rPr>
          <w:tab/>
          <w:delText xml:space="preserve">Wang J, Wang H, Liu A, Fang C, Hao J, Wang Z: Lactate dehydrogenase A negatively regulated by miRNAs promotes aerobic glycolysis and is increased in colorectal cancer. </w:delText>
        </w:r>
        <w:r w:rsidRPr="000B03C5" w:rsidDel="00D30179">
          <w:rPr>
            <w:rFonts w:ascii="Times New Roman" w:eastAsia="SimSun" w:hAnsi="Times New Roman"/>
            <w:b/>
            <w:i/>
            <w:noProof/>
            <w:sz w:val="24"/>
            <w:lang w:val="en-GB"/>
          </w:rPr>
          <w:delText xml:space="preserve">Oncotarget </w:delText>
        </w:r>
        <w:r w:rsidRPr="000B03C5" w:rsidDel="00D30179">
          <w:rPr>
            <w:rFonts w:ascii="Times New Roman" w:eastAsia="SimSun" w:hAnsi="Times New Roman"/>
            <w:b/>
            <w:noProof/>
            <w:sz w:val="24"/>
            <w:lang w:val="en-GB"/>
          </w:rPr>
          <w:delText>2015, 6(23):19456-19468.</w:delText>
        </w:r>
        <w:bookmarkEnd w:id="287"/>
      </w:del>
    </w:p>
    <w:p w14:paraId="472706E8" w14:textId="202853F8" w:rsidR="000B03C5" w:rsidRPr="000B03C5" w:rsidDel="00D30179" w:rsidRDefault="000B03C5" w:rsidP="00D30179">
      <w:pPr>
        <w:pStyle w:val="MDPI71References"/>
        <w:numPr>
          <w:ilvl w:val="0"/>
          <w:numId w:val="0"/>
        </w:numPr>
        <w:spacing w:line="240" w:lineRule="atLeast"/>
        <w:rPr>
          <w:del w:id="289" w:author="Nisa U" w:date="2024-07-24T13:43:00Z" w16du:dateUtc="2024-07-24T11:43:00Z"/>
          <w:rFonts w:ascii="Times New Roman" w:eastAsia="SimSun" w:hAnsi="Times New Roman"/>
          <w:b/>
          <w:noProof/>
          <w:sz w:val="24"/>
          <w:lang w:val="en-GB"/>
        </w:rPr>
      </w:pPr>
      <w:bookmarkStart w:id="290" w:name="_ENREF_44"/>
      <w:del w:id="291" w:author="Nisa U" w:date="2024-07-24T13:43:00Z" w16du:dateUtc="2024-07-24T11:43:00Z">
        <w:r w:rsidRPr="000B03C5" w:rsidDel="00D30179">
          <w:rPr>
            <w:rFonts w:ascii="Times New Roman" w:eastAsia="SimSun" w:hAnsi="Times New Roman"/>
            <w:b/>
            <w:noProof/>
            <w:sz w:val="24"/>
            <w:lang w:val="en-GB"/>
          </w:rPr>
          <w:delText>44.</w:delText>
        </w:r>
        <w:r w:rsidRPr="000B03C5" w:rsidDel="00D30179">
          <w:rPr>
            <w:rFonts w:ascii="Times New Roman" w:eastAsia="SimSun" w:hAnsi="Times New Roman"/>
            <w:b/>
            <w:noProof/>
            <w:sz w:val="24"/>
            <w:lang w:val="en-GB"/>
          </w:rPr>
          <w:tab/>
          <w:delText>Fang S, Wang Y, Sui D, Liu H, Ross MI, Gershenwald JE, Cormier JN, Royal RE, Lucci A, Schacherer CW</w:delText>
        </w:r>
        <w:r w:rsidRPr="000B03C5" w:rsidDel="00D30179">
          <w:rPr>
            <w:rFonts w:ascii="Times New Roman" w:eastAsia="SimSun" w:hAnsi="Times New Roman"/>
            <w:b/>
            <w:i/>
            <w:noProof/>
            <w:sz w:val="24"/>
            <w:lang w:val="en-GB"/>
          </w:rPr>
          <w:delText xml:space="preserve"> et al</w:delText>
        </w:r>
        <w:r w:rsidRPr="000B03C5" w:rsidDel="00D30179">
          <w:rPr>
            <w:rFonts w:ascii="Times New Roman" w:eastAsia="SimSun" w:hAnsi="Times New Roman"/>
            <w:b/>
            <w:noProof/>
            <w:sz w:val="24"/>
            <w:lang w:val="en-GB"/>
          </w:rPr>
          <w:delText xml:space="preserve">: C-reactive protein as a marker of melanoma progression. </w:delText>
        </w:r>
        <w:r w:rsidRPr="000B03C5" w:rsidDel="00D30179">
          <w:rPr>
            <w:rFonts w:ascii="Times New Roman" w:eastAsia="SimSun" w:hAnsi="Times New Roman"/>
            <w:b/>
            <w:i/>
            <w:noProof/>
            <w:sz w:val="24"/>
            <w:lang w:val="en-GB"/>
          </w:rPr>
          <w:delText xml:space="preserve">J Clin Oncol </w:delText>
        </w:r>
        <w:r w:rsidRPr="000B03C5" w:rsidDel="00D30179">
          <w:rPr>
            <w:rFonts w:ascii="Times New Roman" w:eastAsia="SimSun" w:hAnsi="Times New Roman"/>
            <w:b/>
            <w:noProof/>
            <w:sz w:val="24"/>
            <w:lang w:val="en-GB"/>
          </w:rPr>
          <w:delText>2015, 33(12):1389-1396.</w:delText>
        </w:r>
        <w:bookmarkEnd w:id="290"/>
      </w:del>
    </w:p>
    <w:p w14:paraId="44819BCA" w14:textId="39F1B37C" w:rsidR="000B03C5" w:rsidRPr="000B03C5" w:rsidDel="00D30179" w:rsidRDefault="000B03C5" w:rsidP="00D30179">
      <w:pPr>
        <w:pStyle w:val="MDPI71References"/>
        <w:numPr>
          <w:ilvl w:val="0"/>
          <w:numId w:val="0"/>
        </w:numPr>
        <w:spacing w:line="240" w:lineRule="atLeast"/>
        <w:rPr>
          <w:del w:id="292" w:author="Nisa U" w:date="2024-07-24T13:43:00Z" w16du:dateUtc="2024-07-24T11:43:00Z"/>
          <w:rFonts w:ascii="Times New Roman" w:eastAsia="SimSun" w:hAnsi="Times New Roman"/>
          <w:b/>
          <w:noProof/>
          <w:sz w:val="24"/>
          <w:lang w:val="en-GB"/>
        </w:rPr>
      </w:pPr>
      <w:bookmarkStart w:id="293" w:name="_ENREF_45"/>
      <w:del w:id="294" w:author="Nisa U" w:date="2024-07-24T13:43:00Z" w16du:dateUtc="2024-07-24T11:43:00Z">
        <w:r w:rsidRPr="000B03C5" w:rsidDel="00D30179">
          <w:rPr>
            <w:rFonts w:ascii="Times New Roman" w:eastAsia="SimSun" w:hAnsi="Times New Roman"/>
            <w:b/>
            <w:noProof/>
            <w:sz w:val="24"/>
            <w:lang w:val="en-GB"/>
          </w:rPr>
          <w:delText>45.</w:delText>
        </w:r>
        <w:r w:rsidRPr="000B03C5" w:rsidDel="00D30179">
          <w:rPr>
            <w:rFonts w:ascii="Times New Roman" w:eastAsia="SimSun" w:hAnsi="Times New Roman"/>
            <w:b/>
            <w:noProof/>
            <w:sz w:val="24"/>
            <w:lang w:val="en-GB"/>
          </w:rPr>
          <w:tab/>
          <w:delText xml:space="preserve">Moreira A, Leisgang W, Schuler G, Heinzerling L: Eosinophilic count as a biomarker for prognosis of melanoma patients and its importance in the response to immunotherapy. </w:delText>
        </w:r>
        <w:r w:rsidRPr="000B03C5" w:rsidDel="00D30179">
          <w:rPr>
            <w:rFonts w:ascii="Times New Roman" w:eastAsia="SimSun" w:hAnsi="Times New Roman"/>
            <w:b/>
            <w:i/>
            <w:noProof/>
            <w:sz w:val="24"/>
            <w:lang w:val="en-GB"/>
          </w:rPr>
          <w:delText xml:space="preserve">Immunotherapy </w:delText>
        </w:r>
        <w:r w:rsidRPr="000B03C5" w:rsidDel="00D30179">
          <w:rPr>
            <w:rFonts w:ascii="Times New Roman" w:eastAsia="SimSun" w:hAnsi="Times New Roman"/>
            <w:b/>
            <w:noProof/>
            <w:sz w:val="24"/>
            <w:lang w:val="en-GB"/>
          </w:rPr>
          <w:delText>2017, 9(2):115-121.</w:delText>
        </w:r>
        <w:bookmarkEnd w:id="293"/>
      </w:del>
    </w:p>
    <w:p w14:paraId="31F25D7A" w14:textId="493E57E6" w:rsidR="000B03C5" w:rsidRPr="000B03C5" w:rsidDel="00D30179" w:rsidRDefault="000B03C5" w:rsidP="00D30179">
      <w:pPr>
        <w:pStyle w:val="MDPI71References"/>
        <w:numPr>
          <w:ilvl w:val="0"/>
          <w:numId w:val="0"/>
        </w:numPr>
        <w:spacing w:line="240" w:lineRule="atLeast"/>
        <w:rPr>
          <w:del w:id="295" w:author="Nisa U" w:date="2024-07-24T13:43:00Z" w16du:dateUtc="2024-07-24T11:43:00Z"/>
          <w:rFonts w:ascii="Times New Roman" w:eastAsia="SimSun" w:hAnsi="Times New Roman"/>
          <w:b/>
          <w:noProof/>
          <w:sz w:val="24"/>
          <w:lang w:val="en-GB"/>
        </w:rPr>
      </w:pPr>
      <w:bookmarkStart w:id="296" w:name="_ENREF_46"/>
      <w:del w:id="297" w:author="Nisa U" w:date="2024-07-24T13:43:00Z" w16du:dateUtc="2024-07-24T11:43:00Z">
        <w:r w:rsidRPr="000B03C5" w:rsidDel="00D30179">
          <w:rPr>
            <w:rFonts w:ascii="Times New Roman" w:eastAsia="SimSun" w:hAnsi="Times New Roman"/>
            <w:b/>
            <w:noProof/>
            <w:sz w:val="24"/>
            <w:lang w:val="en-GB"/>
          </w:rPr>
          <w:delText>46.</w:delText>
        </w:r>
        <w:r w:rsidRPr="000B03C5" w:rsidDel="00D30179">
          <w:rPr>
            <w:rFonts w:ascii="Times New Roman" w:eastAsia="SimSun" w:hAnsi="Times New Roman"/>
            <w:b/>
            <w:noProof/>
            <w:sz w:val="24"/>
            <w:lang w:val="en-GB"/>
          </w:rPr>
          <w:tab/>
          <w:delText>Kugel CH, 3rd, Douglass SM, Webster MR, Kaur A, Liu Q, Yin X, Weiss SA, Darvishian F, Al-Rohil RN, Ndoye A</w:delText>
        </w:r>
        <w:r w:rsidRPr="000B03C5" w:rsidDel="00D30179">
          <w:rPr>
            <w:rFonts w:ascii="Times New Roman" w:eastAsia="SimSun" w:hAnsi="Times New Roman"/>
            <w:b/>
            <w:i/>
            <w:noProof/>
            <w:sz w:val="24"/>
            <w:lang w:val="en-GB"/>
          </w:rPr>
          <w:delText xml:space="preserve"> et al</w:delText>
        </w:r>
        <w:r w:rsidRPr="000B03C5" w:rsidDel="00D30179">
          <w:rPr>
            <w:rFonts w:ascii="Times New Roman" w:eastAsia="SimSun" w:hAnsi="Times New Roman"/>
            <w:b/>
            <w:noProof/>
            <w:sz w:val="24"/>
            <w:lang w:val="en-GB"/>
          </w:rPr>
          <w:delText xml:space="preserve">: Age Correlates with Response to Anti-PD1, Reflecting Age-Related Differences in Intratumoral Effector and Regulatory T-Cell Populations. </w:delText>
        </w:r>
        <w:r w:rsidRPr="000B03C5" w:rsidDel="00D30179">
          <w:rPr>
            <w:rFonts w:ascii="Times New Roman" w:eastAsia="SimSun" w:hAnsi="Times New Roman"/>
            <w:b/>
            <w:i/>
            <w:noProof/>
            <w:sz w:val="24"/>
            <w:lang w:val="en-GB"/>
          </w:rPr>
          <w:delText xml:space="preserve">Clin Cancer Res </w:delText>
        </w:r>
        <w:r w:rsidRPr="000B03C5" w:rsidDel="00D30179">
          <w:rPr>
            <w:rFonts w:ascii="Times New Roman" w:eastAsia="SimSun" w:hAnsi="Times New Roman"/>
            <w:b/>
            <w:noProof/>
            <w:sz w:val="24"/>
            <w:lang w:val="en-GB"/>
          </w:rPr>
          <w:delText>2018, 24(21):5347-5356.</w:delText>
        </w:r>
        <w:bookmarkEnd w:id="296"/>
      </w:del>
    </w:p>
    <w:p w14:paraId="2D90EE20" w14:textId="0DC91B4F" w:rsidR="000B03C5" w:rsidRPr="000B03C5" w:rsidDel="00D30179" w:rsidRDefault="000B03C5" w:rsidP="00D30179">
      <w:pPr>
        <w:pStyle w:val="MDPI71References"/>
        <w:numPr>
          <w:ilvl w:val="0"/>
          <w:numId w:val="0"/>
        </w:numPr>
        <w:spacing w:line="240" w:lineRule="atLeast"/>
        <w:rPr>
          <w:del w:id="298" w:author="Nisa U" w:date="2024-07-24T13:43:00Z" w16du:dateUtc="2024-07-24T11:43:00Z"/>
          <w:rFonts w:ascii="Times New Roman" w:eastAsia="SimSun" w:hAnsi="Times New Roman"/>
          <w:b/>
          <w:noProof/>
          <w:sz w:val="24"/>
          <w:lang w:val="en-GB"/>
        </w:rPr>
      </w:pPr>
      <w:bookmarkStart w:id="299" w:name="_ENREF_47"/>
      <w:del w:id="300" w:author="Nisa U" w:date="2024-07-24T13:43:00Z" w16du:dateUtc="2024-07-24T11:43:00Z">
        <w:r w:rsidRPr="000B03C5" w:rsidDel="00D30179">
          <w:rPr>
            <w:rFonts w:ascii="Times New Roman" w:eastAsia="SimSun" w:hAnsi="Times New Roman"/>
            <w:b/>
            <w:noProof/>
            <w:sz w:val="24"/>
            <w:lang w:val="en-GB"/>
          </w:rPr>
          <w:delText>47.</w:delText>
        </w:r>
        <w:r w:rsidRPr="000B03C5" w:rsidDel="00D30179">
          <w:rPr>
            <w:rFonts w:ascii="Times New Roman" w:eastAsia="SimSun" w:hAnsi="Times New Roman"/>
            <w:b/>
            <w:noProof/>
            <w:sz w:val="24"/>
            <w:lang w:val="en-GB"/>
          </w:rPr>
          <w:tab/>
          <w:delText>Atkins MB, Lee SJ, Chmielowski B, Tarhini AA, Cohen GI, Truong TG, Moon HH, Davar D, O'Rourke M, Stephenson JJ</w:delText>
        </w:r>
        <w:r w:rsidRPr="000B03C5" w:rsidDel="00D30179">
          <w:rPr>
            <w:rFonts w:ascii="Times New Roman" w:eastAsia="SimSun" w:hAnsi="Times New Roman"/>
            <w:b/>
            <w:i/>
            <w:noProof/>
            <w:sz w:val="24"/>
            <w:lang w:val="en-GB"/>
          </w:rPr>
          <w:delText xml:space="preserve"> et al</w:delText>
        </w:r>
        <w:r w:rsidRPr="000B03C5" w:rsidDel="00D30179">
          <w:rPr>
            <w:rFonts w:ascii="Times New Roman" w:eastAsia="SimSun" w:hAnsi="Times New Roman"/>
            <w:b/>
            <w:noProof/>
            <w:sz w:val="24"/>
            <w:lang w:val="en-GB"/>
          </w:rPr>
          <w:delText xml:space="preserve">: Combination Dabrafenib and Trametinib Versus Combination Nivolumab and Ipilimumab for Patients With Advanced BRAF-Mutant Melanoma: The DREAMseq Trial-ECOG-ACRIN EA6134. </w:delText>
        </w:r>
        <w:r w:rsidRPr="000B03C5" w:rsidDel="00D30179">
          <w:rPr>
            <w:rFonts w:ascii="Times New Roman" w:eastAsia="SimSun" w:hAnsi="Times New Roman"/>
            <w:b/>
            <w:i/>
            <w:noProof/>
            <w:sz w:val="24"/>
            <w:lang w:val="en-GB"/>
          </w:rPr>
          <w:delText xml:space="preserve">J Clin Oncol </w:delText>
        </w:r>
        <w:r w:rsidRPr="000B03C5" w:rsidDel="00D30179">
          <w:rPr>
            <w:rFonts w:ascii="Times New Roman" w:eastAsia="SimSun" w:hAnsi="Times New Roman"/>
            <w:b/>
            <w:noProof/>
            <w:sz w:val="24"/>
            <w:lang w:val="en-GB"/>
          </w:rPr>
          <w:delText>2023, 41(2):186-197.</w:delText>
        </w:r>
        <w:bookmarkEnd w:id="299"/>
      </w:del>
    </w:p>
    <w:p w14:paraId="760D008E" w14:textId="4888E477" w:rsidR="000B03C5" w:rsidDel="00D30179" w:rsidRDefault="000B03C5" w:rsidP="00D30179">
      <w:pPr>
        <w:pStyle w:val="MDPI71References"/>
        <w:numPr>
          <w:ilvl w:val="0"/>
          <w:numId w:val="0"/>
        </w:numPr>
        <w:spacing w:line="240" w:lineRule="atLeast"/>
        <w:rPr>
          <w:del w:id="301" w:author="Nisa U" w:date="2024-07-24T13:43:00Z" w16du:dateUtc="2024-07-24T11:43:00Z"/>
          <w:rFonts w:ascii="Times New Roman" w:eastAsia="SimSun" w:hAnsi="Times New Roman"/>
          <w:b/>
          <w:noProof/>
          <w:sz w:val="24"/>
          <w:lang w:val="en-GB"/>
        </w:rPr>
      </w:pPr>
      <w:bookmarkStart w:id="302" w:name="_ENREF_48"/>
      <w:del w:id="303" w:author="Nisa U" w:date="2024-07-24T13:43:00Z" w16du:dateUtc="2024-07-24T11:43:00Z">
        <w:r w:rsidRPr="000B03C5" w:rsidDel="00D30179">
          <w:rPr>
            <w:rFonts w:ascii="Times New Roman" w:eastAsia="SimSun" w:hAnsi="Times New Roman"/>
            <w:b/>
            <w:noProof/>
            <w:sz w:val="24"/>
            <w:lang w:val="en-GB"/>
          </w:rPr>
          <w:delText>48.</w:delText>
        </w:r>
        <w:r w:rsidRPr="000B03C5" w:rsidDel="00D30179">
          <w:rPr>
            <w:rFonts w:ascii="Times New Roman" w:eastAsia="SimSun" w:hAnsi="Times New Roman"/>
            <w:b/>
            <w:noProof/>
            <w:sz w:val="24"/>
            <w:lang w:val="en-GB"/>
          </w:rPr>
          <w:tab/>
          <w:delText xml:space="preserve">Lo A, Chernoff H, Zheng T, Lo SH: Why significant variables aren't automatically good predictors. </w:delText>
        </w:r>
        <w:r w:rsidRPr="000B03C5" w:rsidDel="00D30179">
          <w:rPr>
            <w:rFonts w:ascii="Times New Roman" w:eastAsia="SimSun" w:hAnsi="Times New Roman"/>
            <w:b/>
            <w:i/>
            <w:noProof/>
            <w:sz w:val="24"/>
            <w:lang w:val="en-GB"/>
          </w:rPr>
          <w:delText xml:space="preserve">Proc Natl Acad Sci U S A </w:delText>
        </w:r>
        <w:r w:rsidRPr="000B03C5" w:rsidDel="00D30179">
          <w:rPr>
            <w:rFonts w:ascii="Times New Roman" w:eastAsia="SimSun" w:hAnsi="Times New Roman"/>
            <w:b/>
            <w:noProof/>
            <w:sz w:val="24"/>
            <w:lang w:val="en-GB"/>
          </w:rPr>
          <w:delText>2015, 112(45):13892-13897.</w:delText>
        </w:r>
        <w:bookmarkEnd w:id="302"/>
      </w:del>
    </w:p>
    <w:p w14:paraId="1F67F207" w14:textId="46B1811F" w:rsidR="00D30179" w:rsidRPr="000B03C5" w:rsidDel="00D30179" w:rsidRDefault="00D30179" w:rsidP="00D30179">
      <w:pPr>
        <w:pStyle w:val="MDPI71References"/>
        <w:numPr>
          <w:ilvl w:val="0"/>
          <w:numId w:val="0"/>
        </w:numPr>
        <w:spacing w:line="240" w:lineRule="atLeast"/>
        <w:rPr>
          <w:del w:id="304" w:author="Nisa U" w:date="2024-07-24T13:43:00Z" w16du:dateUtc="2024-07-24T11:43:00Z"/>
          <w:rFonts w:ascii="Times New Roman" w:eastAsia="SimSun" w:hAnsi="Times New Roman"/>
          <w:b/>
          <w:noProof/>
          <w:sz w:val="24"/>
          <w:lang w:val="en-GB"/>
        </w:rPr>
      </w:pPr>
    </w:p>
    <w:p w14:paraId="53554C57" w14:textId="77777777" w:rsidR="00D30179" w:rsidRPr="0084481F" w:rsidRDefault="00D30179" w:rsidP="00D30179">
      <w:pPr>
        <w:pStyle w:val="MDPI71References"/>
        <w:numPr>
          <w:ilvl w:val="0"/>
          <w:numId w:val="0"/>
        </w:numPr>
        <w:spacing w:line="240" w:lineRule="atLeast"/>
        <w:rPr>
          <w:ins w:id="305" w:author="Nisa U" w:date="2024-07-24T13:43:00Z" w16du:dateUtc="2024-07-24T11:43:00Z"/>
          <w:rFonts w:ascii="Times New Roman" w:eastAsia="SimSun" w:hAnsi="Times New Roman"/>
          <w:b/>
          <w:noProof/>
          <w:sz w:val="24"/>
          <w:lang w:val="en-GB"/>
        </w:rPr>
      </w:pPr>
      <w:ins w:id="306" w:author="Nisa U" w:date="2024-07-24T13:43:00Z" w16du:dateUtc="2024-07-24T11:43:00Z">
        <w:r w:rsidRPr="000C6515">
          <w:rPr>
            <w:rFonts w:asciiTheme="minorHAnsi" w:eastAsia="SimSun" w:hAnsiTheme="minorHAnsi" w:cstheme="minorHAnsi"/>
            <w:b/>
            <w:noProof/>
            <w:sz w:val="24"/>
            <w:lang w:val="en-GB"/>
          </w:rPr>
          <w:fldChar w:fldCharType="begin"/>
        </w:r>
        <w:r w:rsidRPr="000C6515">
          <w:rPr>
            <w:rFonts w:asciiTheme="minorHAnsi" w:eastAsia="SimSun" w:hAnsiTheme="minorHAnsi" w:cstheme="minorHAnsi"/>
            <w:b/>
            <w:noProof/>
            <w:sz w:val="24"/>
            <w:lang w:val="en-GB"/>
          </w:rPr>
          <w:instrText xml:space="preserve"> ADDIN EN.REFLIST </w:instrText>
        </w:r>
        <w:r w:rsidRPr="000C6515">
          <w:rPr>
            <w:rFonts w:asciiTheme="minorHAnsi" w:eastAsia="SimSun" w:hAnsiTheme="minorHAnsi" w:cstheme="minorHAnsi"/>
            <w:b/>
            <w:noProof/>
            <w:sz w:val="24"/>
            <w:lang w:val="en-GB"/>
          </w:rPr>
          <w:fldChar w:fldCharType="separate"/>
        </w:r>
        <w:r w:rsidRPr="0084481F">
          <w:rPr>
            <w:rFonts w:ascii="Times New Roman" w:eastAsia="SimSun" w:hAnsi="Times New Roman"/>
            <w:b/>
            <w:noProof/>
            <w:sz w:val="24"/>
            <w:lang w:val="en-GB"/>
          </w:rPr>
          <w:t>1.</w:t>
        </w:r>
        <w:r w:rsidRPr="0084481F">
          <w:rPr>
            <w:rFonts w:ascii="Times New Roman" w:eastAsia="SimSun" w:hAnsi="Times New Roman"/>
            <w:b/>
            <w:noProof/>
            <w:sz w:val="24"/>
            <w:lang w:val="en-GB"/>
          </w:rPr>
          <w:tab/>
          <w:t xml:space="preserve">Swart M, Verbrugge I, Beltman JB: Combination Approaches with Immune-Checkpoint Blockade in Cancer Therapy. </w:t>
        </w:r>
        <w:r w:rsidRPr="0084481F">
          <w:rPr>
            <w:rFonts w:ascii="Times New Roman" w:eastAsia="SimSun" w:hAnsi="Times New Roman"/>
            <w:b/>
            <w:i/>
            <w:noProof/>
            <w:sz w:val="24"/>
            <w:lang w:val="en-GB"/>
          </w:rPr>
          <w:t xml:space="preserve">Front Oncol </w:t>
        </w:r>
        <w:r w:rsidRPr="0084481F">
          <w:rPr>
            <w:rFonts w:ascii="Times New Roman" w:eastAsia="SimSun" w:hAnsi="Times New Roman"/>
            <w:b/>
            <w:noProof/>
            <w:sz w:val="24"/>
            <w:lang w:val="en-GB"/>
          </w:rPr>
          <w:t>2016, 6:233.</w:t>
        </w:r>
      </w:ins>
    </w:p>
    <w:p w14:paraId="0A5E86F1" w14:textId="77777777" w:rsidR="00D30179" w:rsidRPr="0084481F" w:rsidRDefault="00D30179" w:rsidP="00D30179">
      <w:pPr>
        <w:pStyle w:val="MDPI71References"/>
        <w:numPr>
          <w:ilvl w:val="0"/>
          <w:numId w:val="0"/>
        </w:numPr>
        <w:spacing w:line="240" w:lineRule="atLeast"/>
        <w:rPr>
          <w:ins w:id="307" w:author="Nisa U" w:date="2024-07-24T13:43:00Z" w16du:dateUtc="2024-07-24T11:43:00Z"/>
          <w:rFonts w:ascii="Times New Roman" w:eastAsia="SimSun" w:hAnsi="Times New Roman"/>
          <w:b/>
          <w:noProof/>
          <w:sz w:val="24"/>
          <w:lang w:val="en-GB"/>
        </w:rPr>
      </w:pPr>
      <w:ins w:id="308" w:author="Nisa U" w:date="2024-07-24T13:43:00Z" w16du:dateUtc="2024-07-24T11:43:00Z">
        <w:r w:rsidRPr="0084481F">
          <w:rPr>
            <w:rFonts w:ascii="Times New Roman" w:eastAsia="SimSun" w:hAnsi="Times New Roman"/>
            <w:b/>
            <w:noProof/>
            <w:sz w:val="24"/>
            <w:lang w:val="en-GB"/>
          </w:rPr>
          <w:t>2.</w:t>
        </w:r>
        <w:r w:rsidRPr="0084481F">
          <w:rPr>
            <w:rFonts w:ascii="Times New Roman" w:eastAsia="SimSun" w:hAnsi="Times New Roman"/>
            <w:b/>
            <w:noProof/>
            <w:sz w:val="24"/>
            <w:lang w:val="en-GB"/>
          </w:rPr>
          <w:tab/>
          <w:t>Khair DO, Bax HJ, Mele S, Crescioli S, Pellizzari G, Khiabany A, Nakamura M, Harris RJ, French E, Hoffmann RM</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Combining Immune Checkpoint Inhibitors: Established and Emerging Targets and Strategies to Improve Outcomes in Melanoma. </w:t>
        </w:r>
        <w:r w:rsidRPr="0084481F">
          <w:rPr>
            <w:rFonts w:ascii="Times New Roman" w:eastAsia="SimSun" w:hAnsi="Times New Roman"/>
            <w:b/>
            <w:i/>
            <w:noProof/>
            <w:sz w:val="24"/>
            <w:lang w:val="en-GB"/>
          </w:rPr>
          <w:t xml:space="preserve">Front Immunol </w:t>
        </w:r>
        <w:r w:rsidRPr="0084481F">
          <w:rPr>
            <w:rFonts w:ascii="Times New Roman" w:eastAsia="SimSun" w:hAnsi="Times New Roman"/>
            <w:b/>
            <w:noProof/>
            <w:sz w:val="24"/>
            <w:lang w:val="en-GB"/>
          </w:rPr>
          <w:t>2019, 10:453.</w:t>
        </w:r>
      </w:ins>
    </w:p>
    <w:p w14:paraId="676B7D27" w14:textId="77777777" w:rsidR="00D30179" w:rsidRPr="0084481F" w:rsidRDefault="00D30179" w:rsidP="00D30179">
      <w:pPr>
        <w:pStyle w:val="MDPI71References"/>
        <w:numPr>
          <w:ilvl w:val="0"/>
          <w:numId w:val="0"/>
        </w:numPr>
        <w:spacing w:line="240" w:lineRule="atLeast"/>
        <w:rPr>
          <w:ins w:id="309" w:author="Nisa U" w:date="2024-07-24T13:43:00Z" w16du:dateUtc="2024-07-24T11:43:00Z"/>
          <w:rFonts w:ascii="Times New Roman" w:eastAsia="SimSun" w:hAnsi="Times New Roman"/>
          <w:b/>
          <w:noProof/>
          <w:sz w:val="24"/>
          <w:lang w:val="en-GB"/>
        </w:rPr>
      </w:pPr>
      <w:ins w:id="310" w:author="Nisa U" w:date="2024-07-24T13:43:00Z" w16du:dateUtc="2024-07-24T11:43:00Z">
        <w:r w:rsidRPr="0084481F">
          <w:rPr>
            <w:rFonts w:ascii="Times New Roman" w:eastAsia="SimSun" w:hAnsi="Times New Roman"/>
            <w:b/>
            <w:noProof/>
            <w:sz w:val="24"/>
            <w:lang w:val="en-GB"/>
          </w:rPr>
          <w:t>3.</w:t>
        </w:r>
        <w:r w:rsidRPr="0084481F">
          <w:rPr>
            <w:rFonts w:ascii="Times New Roman" w:eastAsia="SimSun" w:hAnsi="Times New Roman"/>
            <w:b/>
            <w:noProof/>
            <w:sz w:val="24"/>
            <w:lang w:val="en-GB"/>
          </w:rPr>
          <w:tab/>
          <w:t>Ugurel S, Rohmel J, Ascierto PA, Flaherty KT, Grob JJ, Hauschild A, Larkin J, Long GV, Lorigan P, McArthur GA</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Survival of patients with advanced metastatic melanoma: the impact of novel therapies-update 2017. </w:t>
        </w:r>
        <w:r w:rsidRPr="0084481F">
          <w:rPr>
            <w:rFonts w:ascii="Times New Roman" w:eastAsia="SimSun" w:hAnsi="Times New Roman"/>
            <w:b/>
            <w:i/>
            <w:noProof/>
            <w:sz w:val="24"/>
            <w:lang w:val="en-GB"/>
          </w:rPr>
          <w:t xml:space="preserve">Eur J Cancer </w:t>
        </w:r>
        <w:r w:rsidRPr="0084481F">
          <w:rPr>
            <w:rFonts w:ascii="Times New Roman" w:eastAsia="SimSun" w:hAnsi="Times New Roman"/>
            <w:b/>
            <w:noProof/>
            <w:sz w:val="24"/>
            <w:lang w:val="en-GB"/>
          </w:rPr>
          <w:t>2017, 83:247-257.</w:t>
        </w:r>
      </w:ins>
    </w:p>
    <w:p w14:paraId="21AD2473" w14:textId="77777777" w:rsidR="00D30179" w:rsidRPr="0084481F" w:rsidRDefault="00D30179" w:rsidP="00D30179">
      <w:pPr>
        <w:pStyle w:val="MDPI71References"/>
        <w:numPr>
          <w:ilvl w:val="0"/>
          <w:numId w:val="0"/>
        </w:numPr>
        <w:spacing w:line="240" w:lineRule="atLeast"/>
        <w:rPr>
          <w:ins w:id="311" w:author="Nisa U" w:date="2024-07-24T13:43:00Z" w16du:dateUtc="2024-07-24T11:43:00Z"/>
          <w:rFonts w:ascii="Times New Roman" w:eastAsia="SimSun" w:hAnsi="Times New Roman"/>
          <w:b/>
          <w:noProof/>
          <w:sz w:val="24"/>
          <w:lang w:val="en-GB"/>
        </w:rPr>
      </w:pPr>
      <w:ins w:id="312" w:author="Nisa U" w:date="2024-07-24T13:43:00Z" w16du:dateUtc="2024-07-24T11:43:00Z">
        <w:r w:rsidRPr="0084481F">
          <w:rPr>
            <w:rFonts w:ascii="Times New Roman" w:eastAsia="SimSun" w:hAnsi="Times New Roman"/>
            <w:b/>
            <w:noProof/>
            <w:sz w:val="24"/>
            <w:lang w:val="en-GB"/>
          </w:rPr>
          <w:t>4.</w:t>
        </w:r>
        <w:r w:rsidRPr="0084481F">
          <w:rPr>
            <w:rFonts w:ascii="Times New Roman" w:eastAsia="SimSun" w:hAnsi="Times New Roman"/>
            <w:b/>
            <w:noProof/>
            <w:sz w:val="24"/>
            <w:lang w:val="en-GB"/>
          </w:rPr>
          <w:tab/>
          <w:t xml:space="preserve">Schadendorf D, van Akkooi ACJ, Berking C, Griewank KG, Gutzmer R, Hauschild A, Stang A, Roesch A, Ugurel S: Melanoma. </w:t>
        </w:r>
        <w:r w:rsidRPr="0084481F">
          <w:rPr>
            <w:rFonts w:ascii="Times New Roman" w:eastAsia="SimSun" w:hAnsi="Times New Roman"/>
            <w:b/>
            <w:i/>
            <w:noProof/>
            <w:sz w:val="24"/>
            <w:lang w:val="en-GB"/>
          </w:rPr>
          <w:t xml:space="preserve">Lancet </w:t>
        </w:r>
        <w:r w:rsidRPr="0084481F">
          <w:rPr>
            <w:rFonts w:ascii="Times New Roman" w:eastAsia="SimSun" w:hAnsi="Times New Roman"/>
            <w:b/>
            <w:noProof/>
            <w:sz w:val="24"/>
            <w:lang w:val="en-GB"/>
          </w:rPr>
          <w:t>2018, 392(10151):971-984.</w:t>
        </w:r>
      </w:ins>
    </w:p>
    <w:p w14:paraId="0A5C1D1B" w14:textId="77777777" w:rsidR="00D30179" w:rsidRPr="0084481F" w:rsidRDefault="00D30179" w:rsidP="00D30179">
      <w:pPr>
        <w:pStyle w:val="MDPI71References"/>
        <w:numPr>
          <w:ilvl w:val="0"/>
          <w:numId w:val="0"/>
        </w:numPr>
        <w:spacing w:line="240" w:lineRule="atLeast"/>
        <w:rPr>
          <w:ins w:id="313" w:author="Nisa U" w:date="2024-07-24T13:43:00Z" w16du:dateUtc="2024-07-24T11:43:00Z"/>
          <w:rFonts w:ascii="Times New Roman" w:eastAsia="SimSun" w:hAnsi="Times New Roman"/>
          <w:b/>
          <w:noProof/>
          <w:sz w:val="24"/>
          <w:lang w:val="en-GB"/>
        </w:rPr>
      </w:pPr>
      <w:ins w:id="314" w:author="Nisa U" w:date="2024-07-24T13:43:00Z" w16du:dateUtc="2024-07-24T11:43:00Z">
        <w:r w:rsidRPr="0084481F">
          <w:rPr>
            <w:rFonts w:ascii="Times New Roman" w:eastAsia="SimSun" w:hAnsi="Times New Roman"/>
            <w:b/>
            <w:noProof/>
            <w:sz w:val="24"/>
            <w:lang w:val="en-GB"/>
          </w:rPr>
          <w:t>5.</w:t>
        </w:r>
        <w:r w:rsidRPr="0084481F">
          <w:rPr>
            <w:rFonts w:ascii="Times New Roman" w:eastAsia="SimSun" w:hAnsi="Times New Roman"/>
            <w:b/>
            <w:noProof/>
            <w:sz w:val="24"/>
            <w:lang w:val="en-GB"/>
          </w:rPr>
          <w:tab/>
          <w:t>Larkin J, Chiarion-Sileni V, Gonzalez R, Grob JJ, Cowey CL, Lao CD, Schadendorf D, Dummer R, Smylie M, Rutkowski P</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Combined Nivolumab and Ipilimumab or Monotherapy in Untreated Melanoma. </w:t>
        </w:r>
        <w:r w:rsidRPr="0084481F">
          <w:rPr>
            <w:rFonts w:ascii="Times New Roman" w:eastAsia="SimSun" w:hAnsi="Times New Roman"/>
            <w:b/>
            <w:i/>
            <w:noProof/>
            <w:sz w:val="24"/>
            <w:lang w:val="en-GB"/>
          </w:rPr>
          <w:t xml:space="preserve">N Engl J Med </w:t>
        </w:r>
        <w:r w:rsidRPr="0084481F">
          <w:rPr>
            <w:rFonts w:ascii="Times New Roman" w:eastAsia="SimSun" w:hAnsi="Times New Roman"/>
            <w:b/>
            <w:noProof/>
            <w:sz w:val="24"/>
            <w:lang w:val="en-GB"/>
          </w:rPr>
          <w:t>2015, 373(1):23-34.</w:t>
        </w:r>
      </w:ins>
    </w:p>
    <w:p w14:paraId="0AD559AC" w14:textId="77777777" w:rsidR="00D30179" w:rsidRPr="0084481F" w:rsidRDefault="00D30179" w:rsidP="00D30179">
      <w:pPr>
        <w:pStyle w:val="MDPI71References"/>
        <w:numPr>
          <w:ilvl w:val="0"/>
          <w:numId w:val="0"/>
        </w:numPr>
        <w:spacing w:line="240" w:lineRule="atLeast"/>
        <w:rPr>
          <w:ins w:id="315" w:author="Nisa U" w:date="2024-07-24T13:43:00Z" w16du:dateUtc="2024-07-24T11:43:00Z"/>
          <w:rFonts w:ascii="Times New Roman" w:eastAsia="SimSun" w:hAnsi="Times New Roman"/>
          <w:b/>
          <w:noProof/>
          <w:sz w:val="24"/>
          <w:lang w:val="en-GB"/>
        </w:rPr>
      </w:pPr>
      <w:ins w:id="316" w:author="Nisa U" w:date="2024-07-24T13:43:00Z" w16du:dateUtc="2024-07-24T11:43:00Z">
        <w:r w:rsidRPr="0084481F">
          <w:rPr>
            <w:rFonts w:ascii="Times New Roman" w:eastAsia="SimSun" w:hAnsi="Times New Roman"/>
            <w:b/>
            <w:noProof/>
            <w:sz w:val="24"/>
            <w:lang w:val="en-GB"/>
          </w:rPr>
          <w:t>6.</w:t>
        </w:r>
        <w:r w:rsidRPr="0084481F">
          <w:rPr>
            <w:rFonts w:ascii="Times New Roman" w:eastAsia="SimSun" w:hAnsi="Times New Roman"/>
            <w:b/>
            <w:noProof/>
            <w:sz w:val="24"/>
            <w:lang w:val="en-GB"/>
          </w:rPr>
          <w:tab/>
          <w:t>Robert C, Schachter J, Long GV, Arance A, Grob JJ, Mortier L, Daud A, Carlino MS, McNeil C, Lotem M</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Pembrolizumab versus Ipilimumab in Advanced Melanoma. </w:t>
        </w:r>
        <w:r w:rsidRPr="0084481F">
          <w:rPr>
            <w:rFonts w:ascii="Times New Roman" w:eastAsia="SimSun" w:hAnsi="Times New Roman"/>
            <w:b/>
            <w:i/>
            <w:noProof/>
            <w:sz w:val="24"/>
            <w:lang w:val="en-GB"/>
          </w:rPr>
          <w:t xml:space="preserve">N Engl J Med </w:t>
        </w:r>
        <w:r w:rsidRPr="0084481F">
          <w:rPr>
            <w:rFonts w:ascii="Times New Roman" w:eastAsia="SimSun" w:hAnsi="Times New Roman"/>
            <w:b/>
            <w:noProof/>
            <w:sz w:val="24"/>
            <w:lang w:val="en-GB"/>
          </w:rPr>
          <w:t>2015, 372(26):2521-2532.</w:t>
        </w:r>
      </w:ins>
    </w:p>
    <w:p w14:paraId="35DDCC30" w14:textId="77777777" w:rsidR="00D30179" w:rsidRPr="0084481F" w:rsidRDefault="00D30179" w:rsidP="00D30179">
      <w:pPr>
        <w:pStyle w:val="MDPI71References"/>
        <w:numPr>
          <w:ilvl w:val="0"/>
          <w:numId w:val="0"/>
        </w:numPr>
        <w:spacing w:line="240" w:lineRule="atLeast"/>
        <w:rPr>
          <w:ins w:id="317" w:author="Nisa U" w:date="2024-07-24T13:43:00Z" w16du:dateUtc="2024-07-24T11:43:00Z"/>
          <w:rFonts w:ascii="Times New Roman" w:eastAsia="SimSun" w:hAnsi="Times New Roman"/>
          <w:b/>
          <w:noProof/>
          <w:sz w:val="24"/>
          <w:lang w:val="en-GB"/>
        </w:rPr>
      </w:pPr>
      <w:ins w:id="318" w:author="Nisa U" w:date="2024-07-24T13:43:00Z" w16du:dateUtc="2024-07-24T11:43:00Z">
        <w:r w:rsidRPr="0084481F">
          <w:rPr>
            <w:rFonts w:ascii="Times New Roman" w:eastAsia="SimSun" w:hAnsi="Times New Roman"/>
            <w:b/>
            <w:noProof/>
            <w:sz w:val="24"/>
            <w:lang w:val="en-GB"/>
          </w:rPr>
          <w:lastRenderedPageBreak/>
          <w:t>7.</w:t>
        </w:r>
        <w:r w:rsidRPr="0084481F">
          <w:rPr>
            <w:rFonts w:ascii="Times New Roman" w:eastAsia="SimSun" w:hAnsi="Times New Roman"/>
            <w:b/>
            <w:noProof/>
            <w:sz w:val="24"/>
            <w:lang w:val="en-GB"/>
          </w:rPr>
          <w:tab/>
          <w:t>Pagni F, Guerini-Rocco E, Schultheis AM, Grazia G, Rijavec E, Ghidini M, Lopez G, Venetis K, Croci GA, Malapelle U</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Targeting Immune-Related Biological Processes in Solid Tumors: We do Need Biomarkers. </w:t>
        </w:r>
        <w:r w:rsidRPr="0084481F">
          <w:rPr>
            <w:rFonts w:ascii="Times New Roman" w:eastAsia="SimSun" w:hAnsi="Times New Roman"/>
            <w:b/>
            <w:i/>
            <w:noProof/>
            <w:sz w:val="24"/>
            <w:lang w:val="en-GB"/>
          </w:rPr>
          <w:t xml:space="preserve">Int J Mol Sci </w:t>
        </w:r>
        <w:r w:rsidRPr="0084481F">
          <w:rPr>
            <w:rFonts w:ascii="Times New Roman" w:eastAsia="SimSun" w:hAnsi="Times New Roman"/>
            <w:b/>
            <w:noProof/>
            <w:sz w:val="24"/>
            <w:lang w:val="en-GB"/>
          </w:rPr>
          <w:t>2019, 20(21).</w:t>
        </w:r>
      </w:ins>
    </w:p>
    <w:p w14:paraId="18EF29D4" w14:textId="77777777" w:rsidR="00D30179" w:rsidRPr="0084481F" w:rsidRDefault="00D30179" w:rsidP="00D30179">
      <w:pPr>
        <w:pStyle w:val="MDPI71References"/>
        <w:numPr>
          <w:ilvl w:val="0"/>
          <w:numId w:val="0"/>
        </w:numPr>
        <w:spacing w:line="240" w:lineRule="atLeast"/>
        <w:rPr>
          <w:ins w:id="319" w:author="Nisa U" w:date="2024-07-24T13:43:00Z" w16du:dateUtc="2024-07-24T11:43:00Z"/>
          <w:rFonts w:ascii="Times New Roman" w:eastAsia="SimSun" w:hAnsi="Times New Roman"/>
          <w:b/>
          <w:noProof/>
          <w:sz w:val="24"/>
          <w:lang w:val="en-GB"/>
        </w:rPr>
      </w:pPr>
      <w:ins w:id="320" w:author="Nisa U" w:date="2024-07-24T13:43:00Z" w16du:dateUtc="2024-07-24T11:43:00Z">
        <w:r w:rsidRPr="0084481F">
          <w:rPr>
            <w:rFonts w:ascii="Times New Roman" w:eastAsia="SimSun" w:hAnsi="Times New Roman"/>
            <w:b/>
            <w:noProof/>
            <w:sz w:val="24"/>
            <w:lang w:val="en-GB"/>
          </w:rPr>
          <w:t>8.</w:t>
        </w:r>
        <w:r w:rsidRPr="0084481F">
          <w:rPr>
            <w:rFonts w:ascii="Times New Roman" w:eastAsia="SimSun" w:hAnsi="Times New Roman"/>
            <w:b/>
            <w:noProof/>
            <w:sz w:val="24"/>
            <w:lang w:val="en-GB"/>
          </w:rPr>
          <w:tab/>
          <w:t xml:space="preserve">Topalian SL, Taube JM, Anders RA, Pardoll DM: Mechanism-driven biomarkers to guide immune checkpoint blockade in cancer therapy. </w:t>
        </w:r>
        <w:r w:rsidRPr="0084481F">
          <w:rPr>
            <w:rFonts w:ascii="Times New Roman" w:eastAsia="SimSun" w:hAnsi="Times New Roman"/>
            <w:b/>
            <w:i/>
            <w:noProof/>
            <w:sz w:val="24"/>
            <w:lang w:val="en-GB"/>
          </w:rPr>
          <w:t xml:space="preserve">Nat Rev Cancer </w:t>
        </w:r>
        <w:r w:rsidRPr="0084481F">
          <w:rPr>
            <w:rFonts w:ascii="Times New Roman" w:eastAsia="SimSun" w:hAnsi="Times New Roman"/>
            <w:b/>
            <w:noProof/>
            <w:sz w:val="24"/>
            <w:lang w:val="en-GB"/>
          </w:rPr>
          <w:t>2016, 16(5):275-287.</w:t>
        </w:r>
      </w:ins>
    </w:p>
    <w:p w14:paraId="2A245C12" w14:textId="77777777" w:rsidR="00D30179" w:rsidRPr="0084481F" w:rsidRDefault="00D30179" w:rsidP="00D30179">
      <w:pPr>
        <w:pStyle w:val="MDPI71References"/>
        <w:numPr>
          <w:ilvl w:val="0"/>
          <w:numId w:val="0"/>
        </w:numPr>
        <w:spacing w:line="240" w:lineRule="atLeast"/>
        <w:rPr>
          <w:ins w:id="321" w:author="Nisa U" w:date="2024-07-24T13:43:00Z" w16du:dateUtc="2024-07-24T11:43:00Z"/>
          <w:rFonts w:ascii="Times New Roman" w:eastAsia="SimSun" w:hAnsi="Times New Roman"/>
          <w:b/>
          <w:noProof/>
          <w:sz w:val="24"/>
          <w:lang w:val="en-GB"/>
        </w:rPr>
      </w:pPr>
      <w:ins w:id="322" w:author="Nisa U" w:date="2024-07-24T13:43:00Z" w16du:dateUtc="2024-07-24T11:43:00Z">
        <w:r w:rsidRPr="0084481F">
          <w:rPr>
            <w:rFonts w:ascii="Times New Roman" w:eastAsia="SimSun" w:hAnsi="Times New Roman"/>
            <w:b/>
            <w:noProof/>
            <w:sz w:val="24"/>
            <w:lang w:val="en-GB"/>
          </w:rPr>
          <w:t>9.</w:t>
        </w:r>
        <w:r w:rsidRPr="0084481F">
          <w:rPr>
            <w:rFonts w:ascii="Times New Roman" w:eastAsia="SimSun" w:hAnsi="Times New Roman"/>
            <w:b/>
            <w:noProof/>
            <w:sz w:val="24"/>
            <w:lang w:val="en-GB"/>
          </w:rPr>
          <w:tab/>
          <w:t xml:space="preserve">Axelrod ML, Johnson DB, Balko JM: Emerging biomarkers for cancer immunotherapy in melanoma. </w:t>
        </w:r>
        <w:r w:rsidRPr="0084481F">
          <w:rPr>
            <w:rFonts w:ascii="Times New Roman" w:eastAsia="SimSun" w:hAnsi="Times New Roman"/>
            <w:b/>
            <w:i/>
            <w:noProof/>
            <w:sz w:val="24"/>
            <w:lang w:val="en-GB"/>
          </w:rPr>
          <w:t xml:space="preserve">Semin Cancer Biol </w:t>
        </w:r>
        <w:r w:rsidRPr="0084481F">
          <w:rPr>
            <w:rFonts w:ascii="Times New Roman" w:eastAsia="SimSun" w:hAnsi="Times New Roman"/>
            <w:b/>
            <w:noProof/>
            <w:sz w:val="24"/>
            <w:lang w:val="en-GB"/>
          </w:rPr>
          <w:t>2018, 52(Pt 2):207-215.</w:t>
        </w:r>
      </w:ins>
    </w:p>
    <w:p w14:paraId="4FECDEE7" w14:textId="77777777" w:rsidR="00D30179" w:rsidRPr="0084481F" w:rsidRDefault="00D30179" w:rsidP="00D30179">
      <w:pPr>
        <w:pStyle w:val="MDPI71References"/>
        <w:numPr>
          <w:ilvl w:val="0"/>
          <w:numId w:val="0"/>
        </w:numPr>
        <w:spacing w:line="240" w:lineRule="atLeast"/>
        <w:rPr>
          <w:ins w:id="323" w:author="Nisa U" w:date="2024-07-24T13:43:00Z" w16du:dateUtc="2024-07-24T11:43:00Z"/>
          <w:rFonts w:ascii="Times New Roman" w:eastAsia="SimSun" w:hAnsi="Times New Roman"/>
          <w:b/>
          <w:noProof/>
          <w:sz w:val="24"/>
          <w:lang w:val="en-GB"/>
        </w:rPr>
      </w:pPr>
      <w:ins w:id="324" w:author="Nisa U" w:date="2024-07-24T13:43:00Z" w16du:dateUtc="2024-07-24T11:43:00Z">
        <w:r w:rsidRPr="0084481F">
          <w:rPr>
            <w:rFonts w:ascii="Times New Roman" w:eastAsia="SimSun" w:hAnsi="Times New Roman"/>
            <w:b/>
            <w:noProof/>
            <w:sz w:val="24"/>
            <w:lang w:val="en-GB"/>
          </w:rPr>
          <w:t>10.</w:t>
        </w:r>
        <w:r w:rsidRPr="0084481F">
          <w:rPr>
            <w:rFonts w:ascii="Times New Roman" w:eastAsia="SimSun" w:hAnsi="Times New Roman"/>
            <w:b/>
            <w:noProof/>
            <w:sz w:val="24"/>
            <w:lang w:val="en-GB"/>
          </w:rPr>
          <w:tab/>
          <w:t xml:space="preserve">Goodman AM, Kato S, Bazhenova L, Patel SP, Frampton GM, Miller V, Stephens PJ, Daniels GA, Kurzrock R: Tumor Mutational Burden as an Independent Predictor of Response to Immunotherapy in Diverse Cancers. </w:t>
        </w:r>
        <w:r w:rsidRPr="0084481F">
          <w:rPr>
            <w:rFonts w:ascii="Times New Roman" w:eastAsia="SimSun" w:hAnsi="Times New Roman"/>
            <w:b/>
            <w:i/>
            <w:noProof/>
            <w:sz w:val="24"/>
            <w:lang w:val="en-GB"/>
          </w:rPr>
          <w:t xml:space="preserve">Mol Cancer Ther </w:t>
        </w:r>
        <w:r w:rsidRPr="0084481F">
          <w:rPr>
            <w:rFonts w:ascii="Times New Roman" w:eastAsia="SimSun" w:hAnsi="Times New Roman"/>
            <w:b/>
            <w:noProof/>
            <w:sz w:val="24"/>
            <w:lang w:val="en-GB"/>
          </w:rPr>
          <w:t>2017, 16(11):2598-2608.</w:t>
        </w:r>
      </w:ins>
    </w:p>
    <w:p w14:paraId="4D301EE1" w14:textId="77777777" w:rsidR="00D30179" w:rsidRPr="0084481F" w:rsidRDefault="00D30179" w:rsidP="00D30179">
      <w:pPr>
        <w:pStyle w:val="MDPI71References"/>
        <w:numPr>
          <w:ilvl w:val="0"/>
          <w:numId w:val="0"/>
        </w:numPr>
        <w:spacing w:line="240" w:lineRule="atLeast"/>
        <w:rPr>
          <w:ins w:id="325" w:author="Nisa U" w:date="2024-07-24T13:43:00Z" w16du:dateUtc="2024-07-24T11:43:00Z"/>
          <w:rFonts w:ascii="Times New Roman" w:eastAsia="SimSun" w:hAnsi="Times New Roman"/>
          <w:b/>
          <w:noProof/>
          <w:sz w:val="24"/>
          <w:lang w:val="en-GB"/>
        </w:rPr>
      </w:pPr>
      <w:ins w:id="326" w:author="Nisa U" w:date="2024-07-24T13:43:00Z" w16du:dateUtc="2024-07-24T11:43:00Z">
        <w:r w:rsidRPr="0084481F">
          <w:rPr>
            <w:rFonts w:ascii="Times New Roman" w:eastAsia="SimSun" w:hAnsi="Times New Roman"/>
            <w:b/>
            <w:noProof/>
            <w:sz w:val="24"/>
            <w:lang w:val="en-GB"/>
          </w:rPr>
          <w:t>11.</w:t>
        </w:r>
        <w:r w:rsidRPr="0084481F">
          <w:rPr>
            <w:rFonts w:ascii="Times New Roman" w:eastAsia="SimSun" w:hAnsi="Times New Roman"/>
            <w:b/>
            <w:noProof/>
            <w:sz w:val="24"/>
            <w:lang w:val="en-GB"/>
          </w:rPr>
          <w:tab/>
          <w:t xml:space="preserve">Madore J, Strbenac D, Vilain R, Menzies AM, Yang JY, Thompson JF, Long GV, Mann GJ, Scolyer RA, Wilmott JS: PD-L1 Negative Status is Associated with Lower Mutation Burden, Differential Expression of Immune-Related Genes, and Worse Survival in Stage III Melanoma. </w:t>
        </w:r>
        <w:r w:rsidRPr="0084481F">
          <w:rPr>
            <w:rFonts w:ascii="Times New Roman" w:eastAsia="SimSun" w:hAnsi="Times New Roman"/>
            <w:b/>
            <w:i/>
            <w:noProof/>
            <w:sz w:val="24"/>
            <w:lang w:val="en-GB"/>
          </w:rPr>
          <w:t xml:space="preserve">Clin Cancer Res </w:t>
        </w:r>
        <w:r w:rsidRPr="0084481F">
          <w:rPr>
            <w:rFonts w:ascii="Times New Roman" w:eastAsia="SimSun" w:hAnsi="Times New Roman"/>
            <w:b/>
            <w:noProof/>
            <w:sz w:val="24"/>
            <w:lang w:val="en-GB"/>
          </w:rPr>
          <w:t>2016, 22(15):3915-3923.</w:t>
        </w:r>
      </w:ins>
    </w:p>
    <w:p w14:paraId="4A1D8B35" w14:textId="77777777" w:rsidR="00D30179" w:rsidRPr="0084481F" w:rsidRDefault="00D30179" w:rsidP="00D30179">
      <w:pPr>
        <w:pStyle w:val="MDPI71References"/>
        <w:numPr>
          <w:ilvl w:val="0"/>
          <w:numId w:val="0"/>
        </w:numPr>
        <w:spacing w:line="240" w:lineRule="atLeast"/>
        <w:rPr>
          <w:ins w:id="327" w:author="Nisa U" w:date="2024-07-24T13:43:00Z" w16du:dateUtc="2024-07-24T11:43:00Z"/>
          <w:rFonts w:ascii="Times New Roman" w:eastAsia="SimSun" w:hAnsi="Times New Roman"/>
          <w:b/>
          <w:noProof/>
          <w:sz w:val="24"/>
          <w:lang w:val="en-GB"/>
        </w:rPr>
      </w:pPr>
      <w:ins w:id="328" w:author="Nisa U" w:date="2024-07-24T13:43:00Z" w16du:dateUtc="2024-07-24T11:43:00Z">
        <w:r w:rsidRPr="0084481F">
          <w:rPr>
            <w:rFonts w:ascii="Times New Roman" w:eastAsia="SimSun" w:hAnsi="Times New Roman"/>
            <w:b/>
            <w:noProof/>
            <w:sz w:val="24"/>
            <w:lang w:val="en-GB"/>
          </w:rPr>
          <w:t>12.</w:t>
        </w:r>
        <w:r w:rsidRPr="0084481F">
          <w:rPr>
            <w:rFonts w:ascii="Times New Roman" w:eastAsia="SimSun" w:hAnsi="Times New Roman"/>
            <w:b/>
            <w:noProof/>
            <w:sz w:val="24"/>
            <w:lang w:val="en-GB"/>
          </w:rPr>
          <w:tab/>
          <w:t xml:space="preserve">Kambayashi Y, Fujimura T, Hidaka T, Aiba S: Biomarkers for Predicting Efficacies of Anti-PD1 Antibodies. </w:t>
        </w:r>
        <w:r w:rsidRPr="0084481F">
          <w:rPr>
            <w:rFonts w:ascii="Times New Roman" w:eastAsia="SimSun" w:hAnsi="Times New Roman"/>
            <w:b/>
            <w:i/>
            <w:noProof/>
            <w:sz w:val="24"/>
            <w:lang w:val="en-GB"/>
          </w:rPr>
          <w:t xml:space="preserve">Front Med (Lausanne) </w:t>
        </w:r>
        <w:r w:rsidRPr="0084481F">
          <w:rPr>
            <w:rFonts w:ascii="Times New Roman" w:eastAsia="SimSun" w:hAnsi="Times New Roman"/>
            <w:b/>
            <w:noProof/>
            <w:sz w:val="24"/>
            <w:lang w:val="en-GB"/>
          </w:rPr>
          <w:t>2019, 6:174.</w:t>
        </w:r>
      </w:ins>
    </w:p>
    <w:p w14:paraId="6A72588D" w14:textId="77777777" w:rsidR="00D30179" w:rsidRPr="0084481F" w:rsidRDefault="00D30179" w:rsidP="00D30179">
      <w:pPr>
        <w:pStyle w:val="MDPI71References"/>
        <w:numPr>
          <w:ilvl w:val="0"/>
          <w:numId w:val="0"/>
        </w:numPr>
        <w:spacing w:line="240" w:lineRule="atLeast"/>
        <w:rPr>
          <w:ins w:id="329" w:author="Nisa U" w:date="2024-07-24T13:43:00Z" w16du:dateUtc="2024-07-24T11:43:00Z"/>
          <w:rFonts w:ascii="Times New Roman" w:eastAsia="SimSun" w:hAnsi="Times New Roman"/>
          <w:b/>
          <w:noProof/>
          <w:sz w:val="24"/>
          <w:lang w:val="en-GB"/>
        </w:rPr>
      </w:pPr>
      <w:ins w:id="330" w:author="Nisa U" w:date="2024-07-24T13:43:00Z" w16du:dateUtc="2024-07-24T11:43:00Z">
        <w:r w:rsidRPr="0084481F">
          <w:rPr>
            <w:rFonts w:ascii="Times New Roman" w:eastAsia="SimSun" w:hAnsi="Times New Roman"/>
            <w:b/>
            <w:noProof/>
            <w:sz w:val="24"/>
            <w:lang w:val="en-GB"/>
          </w:rPr>
          <w:t>13.</w:t>
        </w:r>
        <w:r w:rsidRPr="0084481F">
          <w:rPr>
            <w:rFonts w:ascii="Times New Roman" w:eastAsia="SimSun" w:hAnsi="Times New Roman"/>
            <w:b/>
            <w:noProof/>
            <w:sz w:val="24"/>
            <w:lang w:val="en-GB"/>
          </w:rPr>
          <w:tab/>
          <w:t xml:space="preserve">Lianidou E, Pantel K: Liquid biopsies. </w:t>
        </w:r>
        <w:r w:rsidRPr="0084481F">
          <w:rPr>
            <w:rFonts w:ascii="Times New Roman" w:eastAsia="SimSun" w:hAnsi="Times New Roman"/>
            <w:b/>
            <w:i/>
            <w:noProof/>
            <w:sz w:val="24"/>
            <w:lang w:val="en-GB"/>
          </w:rPr>
          <w:t xml:space="preserve">Genes Chromosomes Cancer </w:t>
        </w:r>
        <w:r w:rsidRPr="0084481F">
          <w:rPr>
            <w:rFonts w:ascii="Times New Roman" w:eastAsia="SimSun" w:hAnsi="Times New Roman"/>
            <w:b/>
            <w:noProof/>
            <w:sz w:val="24"/>
            <w:lang w:val="en-GB"/>
          </w:rPr>
          <w:t>2019, 58(4):219-232.</w:t>
        </w:r>
      </w:ins>
    </w:p>
    <w:p w14:paraId="3FBC136E" w14:textId="77777777" w:rsidR="00D30179" w:rsidRPr="0084481F" w:rsidRDefault="00D30179" w:rsidP="00D30179">
      <w:pPr>
        <w:pStyle w:val="MDPI71References"/>
        <w:numPr>
          <w:ilvl w:val="0"/>
          <w:numId w:val="0"/>
        </w:numPr>
        <w:spacing w:line="240" w:lineRule="atLeast"/>
        <w:rPr>
          <w:ins w:id="331" w:author="Nisa U" w:date="2024-07-24T13:43:00Z" w16du:dateUtc="2024-07-24T11:43:00Z"/>
          <w:rFonts w:ascii="Times New Roman" w:eastAsia="SimSun" w:hAnsi="Times New Roman"/>
          <w:b/>
          <w:noProof/>
          <w:sz w:val="24"/>
          <w:lang w:val="en-GB"/>
        </w:rPr>
      </w:pPr>
      <w:ins w:id="332" w:author="Nisa U" w:date="2024-07-24T13:43:00Z" w16du:dateUtc="2024-07-24T11:43:00Z">
        <w:r w:rsidRPr="0084481F">
          <w:rPr>
            <w:rFonts w:ascii="Times New Roman" w:eastAsia="SimSun" w:hAnsi="Times New Roman"/>
            <w:b/>
            <w:noProof/>
            <w:sz w:val="24"/>
            <w:lang w:val="en-GB"/>
          </w:rPr>
          <w:t>14.</w:t>
        </w:r>
        <w:r w:rsidRPr="0084481F">
          <w:rPr>
            <w:rFonts w:ascii="Times New Roman" w:eastAsia="SimSun" w:hAnsi="Times New Roman"/>
            <w:b/>
            <w:noProof/>
            <w:sz w:val="24"/>
            <w:lang w:val="en-GB"/>
          </w:rPr>
          <w:tab/>
          <w:t xml:space="preserve">Lim SY, Lee JH, Diefenbach RJ, Kefford RF, Rizos H: Liquid biomarkers in melanoma: detection and discovery. </w:t>
        </w:r>
        <w:r w:rsidRPr="0084481F">
          <w:rPr>
            <w:rFonts w:ascii="Times New Roman" w:eastAsia="SimSun" w:hAnsi="Times New Roman"/>
            <w:b/>
            <w:i/>
            <w:noProof/>
            <w:sz w:val="24"/>
            <w:lang w:val="en-GB"/>
          </w:rPr>
          <w:t xml:space="preserve">Mol Cancer </w:t>
        </w:r>
        <w:r w:rsidRPr="0084481F">
          <w:rPr>
            <w:rFonts w:ascii="Times New Roman" w:eastAsia="SimSun" w:hAnsi="Times New Roman"/>
            <w:b/>
            <w:noProof/>
            <w:sz w:val="24"/>
            <w:lang w:val="en-GB"/>
          </w:rPr>
          <w:t>2018, 17(1):8.</w:t>
        </w:r>
      </w:ins>
    </w:p>
    <w:p w14:paraId="2D42469E" w14:textId="77777777" w:rsidR="00D30179" w:rsidRPr="0084481F" w:rsidRDefault="00D30179" w:rsidP="00D30179">
      <w:pPr>
        <w:pStyle w:val="MDPI71References"/>
        <w:numPr>
          <w:ilvl w:val="0"/>
          <w:numId w:val="0"/>
        </w:numPr>
        <w:spacing w:line="240" w:lineRule="atLeast"/>
        <w:rPr>
          <w:ins w:id="333" w:author="Nisa U" w:date="2024-07-24T13:43:00Z" w16du:dateUtc="2024-07-24T11:43:00Z"/>
          <w:rFonts w:ascii="Times New Roman" w:eastAsia="SimSun" w:hAnsi="Times New Roman"/>
          <w:b/>
          <w:noProof/>
          <w:sz w:val="24"/>
          <w:lang w:val="en-GB"/>
        </w:rPr>
      </w:pPr>
      <w:ins w:id="334" w:author="Nisa U" w:date="2024-07-24T13:43:00Z" w16du:dateUtc="2024-07-24T11:43:00Z">
        <w:r w:rsidRPr="0084481F">
          <w:rPr>
            <w:rFonts w:ascii="Times New Roman" w:eastAsia="SimSun" w:hAnsi="Times New Roman"/>
            <w:b/>
            <w:noProof/>
            <w:sz w:val="24"/>
            <w:lang w:val="en-GB"/>
          </w:rPr>
          <w:t>15.</w:t>
        </w:r>
        <w:r w:rsidRPr="0084481F">
          <w:rPr>
            <w:rFonts w:ascii="Times New Roman" w:eastAsia="SimSun" w:hAnsi="Times New Roman"/>
            <w:b/>
            <w:noProof/>
            <w:sz w:val="24"/>
            <w:lang w:val="en-GB"/>
          </w:rPr>
          <w:tab/>
          <w:t xml:space="preserve">Diem S, Kasenda B, Spain L, Martin-Liberal J, Marconcini R, Gore M, Larkin J: Serum lactate dehydrogenase as an early marker for outcome in patients treated with anti-PD-1 therapy in metastatic melanoma. </w:t>
        </w:r>
        <w:r w:rsidRPr="0084481F">
          <w:rPr>
            <w:rFonts w:ascii="Times New Roman" w:eastAsia="SimSun" w:hAnsi="Times New Roman"/>
            <w:b/>
            <w:i/>
            <w:noProof/>
            <w:sz w:val="24"/>
            <w:lang w:val="en-GB"/>
          </w:rPr>
          <w:t xml:space="preserve">Br J Cancer </w:t>
        </w:r>
        <w:r w:rsidRPr="0084481F">
          <w:rPr>
            <w:rFonts w:ascii="Times New Roman" w:eastAsia="SimSun" w:hAnsi="Times New Roman"/>
            <w:b/>
            <w:noProof/>
            <w:sz w:val="24"/>
            <w:lang w:val="en-GB"/>
          </w:rPr>
          <w:t>2016, 114(3):256-261.</w:t>
        </w:r>
      </w:ins>
    </w:p>
    <w:p w14:paraId="629BE533" w14:textId="77777777" w:rsidR="00D30179" w:rsidRPr="0084481F" w:rsidRDefault="00D30179" w:rsidP="00D30179">
      <w:pPr>
        <w:pStyle w:val="MDPI71References"/>
        <w:numPr>
          <w:ilvl w:val="0"/>
          <w:numId w:val="0"/>
        </w:numPr>
        <w:spacing w:line="240" w:lineRule="atLeast"/>
        <w:rPr>
          <w:ins w:id="335" w:author="Nisa U" w:date="2024-07-24T13:43:00Z" w16du:dateUtc="2024-07-24T11:43:00Z"/>
          <w:rFonts w:ascii="Times New Roman" w:eastAsia="SimSun" w:hAnsi="Times New Roman"/>
          <w:b/>
          <w:noProof/>
          <w:sz w:val="24"/>
          <w:lang w:val="en-GB"/>
        </w:rPr>
      </w:pPr>
      <w:ins w:id="336" w:author="Nisa U" w:date="2024-07-24T13:43:00Z" w16du:dateUtc="2024-07-24T11:43:00Z">
        <w:r w:rsidRPr="0084481F">
          <w:rPr>
            <w:rFonts w:ascii="Times New Roman" w:eastAsia="SimSun" w:hAnsi="Times New Roman"/>
            <w:b/>
            <w:noProof/>
            <w:sz w:val="24"/>
            <w:lang w:val="en-GB"/>
          </w:rPr>
          <w:t>16.</w:t>
        </w:r>
        <w:r w:rsidRPr="0084481F">
          <w:rPr>
            <w:rFonts w:ascii="Times New Roman" w:eastAsia="SimSun" w:hAnsi="Times New Roman"/>
            <w:b/>
            <w:noProof/>
            <w:sz w:val="24"/>
            <w:lang w:val="en-GB"/>
          </w:rPr>
          <w:tab/>
          <w:t>Martens A, Wistuba-Hamprecht K, Yuan J, Postow MA, Wong P, Capone M, Madonna G, Khammari A, Schilling B, Sucker A</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Increases in Absolute Lymphocytes and Circulating CD4+ and CD8+ T Cells Are Associated with Positive Clinical Outcome of Melanoma Patients Treated with Ipilimumab. </w:t>
        </w:r>
        <w:r w:rsidRPr="0084481F">
          <w:rPr>
            <w:rFonts w:ascii="Times New Roman" w:eastAsia="SimSun" w:hAnsi="Times New Roman"/>
            <w:b/>
            <w:i/>
            <w:noProof/>
            <w:sz w:val="24"/>
            <w:lang w:val="en-GB"/>
          </w:rPr>
          <w:t xml:space="preserve">Clin Cancer Res </w:t>
        </w:r>
        <w:r w:rsidRPr="0084481F">
          <w:rPr>
            <w:rFonts w:ascii="Times New Roman" w:eastAsia="SimSun" w:hAnsi="Times New Roman"/>
            <w:b/>
            <w:noProof/>
            <w:sz w:val="24"/>
            <w:lang w:val="en-GB"/>
          </w:rPr>
          <w:t>2016, 22(19):4848-4858.</w:t>
        </w:r>
      </w:ins>
    </w:p>
    <w:p w14:paraId="11B4D283" w14:textId="77777777" w:rsidR="00D30179" w:rsidRPr="0084481F" w:rsidRDefault="00D30179" w:rsidP="00D30179">
      <w:pPr>
        <w:pStyle w:val="MDPI71References"/>
        <w:numPr>
          <w:ilvl w:val="0"/>
          <w:numId w:val="0"/>
        </w:numPr>
        <w:spacing w:line="240" w:lineRule="atLeast"/>
        <w:rPr>
          <w:ins w:id="337" w:author="Nisa U" w:date="2024-07-24T13:43:00Z" w16du:dateUtc="2024-07-24T11:43:00Z"/>
          <w:rFonts w:ascii="Times New Roman" w:eastAsia="SimSun" w:hAnsi="Times New Roman"/>
          <w:b/>
          <w:noProof/>
          <w:sz w:val="24"/>
          <w:lang w:val="en-GB"/>
        </w:rPr>
      </w:pPr>
      <w:ins w:id="338" w:author="Nisa U" w:date="2024-07-24T13:43:00Z" w16du:dateUtc="2024-07-24T11:43:00Z">
        <w:r w:rsidRPr="0084481F">
          <w:rPr>
            <w:rFonts w:ascii="Times New Roman" w:eastAsia="SimSun" w:hAnsi="Times New Roman"/>
            <w:b/>
            <w:noProof/>
            <w:sz w:val="24"/>
            <w:lang w:val="en-GB"/>
          </w:rPr>
          <w:t>17.</w:t>
        </w:r>
        <w:r w:rsidRPr="0084481F">
          <w:rPr>
            <w:rFonts w:ascii="Times New Roman" w:eastAsia="SimSun" w:hAnsi="Times New Roman"/>
            <w:b/>
            <w:noProof/>
            <w:sz w:val="24"/>
            <w:lang w:val="en-GB"/>
          </w:rPr>
          <w:tab/>
          <w:t xml:space="preserve">Ferrucci PF, Gandini S, Cocorocchio E, Pala L, Baldini F, Mosconi M, Antonini Cappellini GC, Albertazzi E, Martinoli C: Baseline relative eosinophil count as a predictive biomarker for ipilimumab treatment in advanced melanoma. </w:t>
        </w:r>
        <w:r w:rsidRPr="0084481F">
          <w:rPr>
            <w:rFonts w:ascii="Times New Roman" w:eastAsia="SimSun" w:hAnsi="Times New Roman"/>
            <w:b/>
            <w:i/>
            <w:noProof/>
            <w:sz w:val="24"/>
            <w:lang w:val="en-GB"/>
          </w:rPr>
          <w:t xml:space="preserve">Oncotarget </w:t>
        </w:r>
        <w:r w:rsidRPr="0084481F">
          <w:rPr>
            <w:rFonts w:ascii="Times New Roman" w:eastAsia="SimSun" w:hAnsi="Times New Roman"/>
            <w:b/>
            <w:noProof/>
            <w:sz w:val="24"/>
            <w:lang w:val="en-GB"/>
          </w:rPr>
          <w:t>2017, 8(45):79809-79815.</w:t>
        </w:r>
      </w:ins>
    </w:p>
    <w:p w14:paraId="60FC9E2A" w14:textId="77777777" w:rsidR="00D30179" w:rsidRPr="0084481F" w:rsidRDefault="00D30179" w:rsidP="00D30179">
      <w:pPr>
        <w:pStyle w:val="MDPI71References"/>
        <w:numPr>
          <w:ilvl w:val="0"/>
          <w:numId w:val="0"/>
        </w:numPr>
        <w:spacing w:line="240" w:lineRule="atLeast"/>
        <w:rPr>
          <w:ins w:id="339" w:author="Nisa U" w:date="2024-07-24T13:43:00Z" w16du:dateUtc="2024-07-24T11:43:00Z"/>
          <w:rFonts w:ascii="Times New Roman" w:eastAsia="SimSun" w:hAnsi="Times New Roman"/>
          <w:b/>
          <w:noProof/>
          <w:sz w:val="24"/>
          <w:lang w:val="en-GB"/>
        </w:rPr>
      </w:pPr>
      <w:ins w:id="340" w:author="Nisa U" w:date="2024-07-24T13:43:00Z" w16du:dateUtc="2024-07-24T11:43:00Z">
        <w:r w:rsidRPr="0084481F">
          <w:rPr>
            <w:rFonts w:ascii="Times New Roman" w:eastAsia="SimSun" w:hAnsi="Times New Roman"/>
            <w:b/>
            <w:noProof/>
            <w:sz w:val="24"/>
            <w:lang w:val="en-GB"/>
          </w:rPr>
          <w:t>18.</w:t>
        </w:r>
        <w:r w:rsidRPr="0084481F">
          <w:rPr>
            <w:rFonts w:ascii="Times New Roman" w:eastAsia="SimSun" w:hAnsi="Times New Roman"/>
            <w:b/>
            <w:noProof/>
            <w:sz w:val="24"/>
            <w:lang w:val="en-GB"/>
          </w:rPr>
          <w:tab/>
          <w:t>Fassler M, Diem S, Mangana J, Hasan Ali O, Berner F, Bomze D, Ring S, Niederer R, Del Carmen Gil Cruz C, Perez Shibayama CI</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Antibodies as biomarker candidates for response and survival to checkpoint inhibitors in melanoma patients. </w:t>
        </w:r>
        <w:r w:rsidRPr="0084481F">
          <w:rPr>
            <w:rFonts w:ascii="Times New Roman" w:eastAsia="SimSun" w:hAnsi="Times New Roman"/>
            <w:b/>
            <w:i/>
            <w:noProof/>
            <w:sz w:val="24"/>
            <w:lang w:val="en-GB"/>
          </w:rPr>
          <w:t xml:space="preserve">J Immunother Cancer </w:t>
        </w:r>
        <w:r w:rsidRPr="0084481F">
          <w:rPr>
            <w:rFonts w:ascii="Times New Roman" w:eastAsia="SimSun" w:hAnsi="Times New Roman"/>
            <w:b/>
            <w:noProof/>
            <w:sz w:val="24"/>
            <w:lang w:val="en-GB"/>
          </w:rPr>
          <w:t>2019, 7(1):50.</w:t>
        </w:r>
      </w:ins>
    </w:p>
    <w:p w14:paraId="564CA266" w14:textId="77777777" w:rsidR="00D30179" w:rsidRPr="0084481F" w:rsidRDefault="00D30179" w:rsidP="00D30179">
      <w:pPr>
        <w:pStyle w:val="MDPI71References"/>
        <w:numPr>
          <w:ilvl w:val="0"/>
          <w:numId w:val="0"/>
        </w:numPr>
        <w:spacing w:line="240" w:lineRule="atLeast"/>
        <w:rPr>
          <w:ins w:id="341" w:author="Nisa U" w:date="2024-07-24T13:43:00Z" w16du:dateUtc="2024-07-24T11:43:00Z"/>
          <w:rFonts w:ascii="Times New Roman" w:eastAsia="SimSun" w:hAnsi="Times New Roman"/>
          <w:b/>
          <w:noProof/>
          <w:sz w:val="24"/>
          <w:lang w:val="en-GB"/>
        </w:rPr>
      </w:pPr>
      <w:ins w:id="342" w:author="Nisa U" w:date="2024-07-24T13:43:00Z" w16du:dateUtc="2024-07-24T11:43:00Z">
        <w:r w:rsidRPr="0084481F">
          <w:rPr>
            <w:rFonts w:ascii="Times New Roman" w:eastAsia="SimSun" w:hAnsi="Times New Roman"/>
            <w:b/>
            <w:noProof/>
            <w:sz w:val="24"/>
            <w:lang w:val="en-GB"/>
          </w:rPr>
          <w:t>19.</w:t>
        </w:r>
        <w:r w:rsidRPr="0084481F">
          <w:rPr>
            <w:rFonts w:ascii="Times New Roman" w:eastAsia="SimSun" w:hAnsi="Times New Roman"/>
            <w:b/>
            <w:noProof/>
            <w:sz w:val="24"/>
            <w:lang w:val="en-GB"/>
          </w:rPr>
          <w:tab/>
          <w:t>Ugurel S, Schadendorf D, Horny K, Sucker A, Schramm S, Utikal J, Pfohler C, Herbst R, Schilling B, Blank C</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Elevated baseline serum PD-1 or PD-L1 predicts poor outcome of PD-1 inhibition therapy in metastatic melanoma. </w:t>
        </w:r>
        <w:r w:rsidRPr="0084481F">
          <w:rPr>
            <w:rFonts w:ascii="Times New Roman" w:eastAsia="SimSun" w:hAnsi="Times New Roman"/>
            <w:b/>
            <w:i/>
            <w:noProof/>
            <w:sz w:val="24"/>
            <w:lang w:val="en-GB"/>
          </w:rPr>
          <w:t xml:space="preserve">Ann Oncol </w:t>
        </w:r>
        <w:r w:rsidRPr="0084481F">
          <w:rPr>
            <w:rFonts w:ascii="Times New Roman" w:eastAsia="SimSun" w:hAnsi="Times New Roman"/>
            <w:b/>
            <w:noProof/>
            <w:sz w:val="24"/>
            <w:lang w:val="en-GB"/>
          </w:rPr>
          <w:t>2020, 31(1):144-152.</w:t>
        </w:r>
      </w:ins>
    </w:p>
    <w:p w14:paraId="54FF0788" w14:textId="77777777" w:rsidR="00D30179" w:rsidRPr="0084481F" w:rsidRDefault="00D30179" w:rsidP="00D30179">
      <w:pPr>
        <w:pStyle w:val="MDPI71References"/>
        <w:numPr>
          <w:ilvl w:val="0"/>
          <w:numId w:val="0"/>
        </w:numPr>
        <w:spacing w:line="240" w:lineRule="atLeast"/>
        <w:rPr>
          <w:ins w:id="343" w:author="Nisa U" w:date="2024-07-24T13:43:00Z" w16du:dateUtc="2024-07-24T11:43:00Z"/>
          <w:rFonts w:ascii="Times New Roman" w:eastAsia="SimSun" w:hAnsi="Times New Roman"/>
          <w:b/>
          <w:noProof/>
          <w:sz w:val="24"/>
          <w:lang w:val="en-GB"/>
        </w:rPr>
      </w:pPr>
      <w:ins w:id="344" w:author="Nisa U" w:date="2024-07-24T13:43:00Z" w16du:dateUtc="2024-07-24T11:43:00Z">
        <w:r w:rsidRPr="0084481F">
          <w:rPr>
            <w:rFonts w:ascii="Times New Roman" w:eastAsia="SimSun" w:hAnsi="Times New Roman"/>
            <w:b/>
            <w:noProof/>
            <w:sz w:val="24"/>
            <w:lang w:val="en-GB"/>
          </w:rPr>
          <w:t>20.</w:t>
        </w:r>
        <w:r w:rsidRPr="0084481F">
          <w:rPr>
            <w:rFonts w:ascii="Times New Roman" w:eastAsia="SimSun" w:hAnsi="Times New Roman"/>
            <w:b/>
            <w:noProof/>
            <w:sz w:val="24"/>
            <w:lang w:val="en-GB"/>
          </w:rPr>
          <w:tab/>
          <w:t xml:space="preserve">Dragomir M, Mafra ACP, Dias SMG, Vasilescu C, Calin GA: Using microRNA Networks to Understand Cancer. </w:t>
        </w:r>
        <w:r w:rsidRPr="0084481F">
          <w:rPr>
            <w:rFonts w:ascii="Times New Roman" w:eastAsia="SimSun" w:hAnsi="Times New Roman"/>
            <w:b/>
            <w:i/>
            <w:noProof/>
            <w:sz w:val="24"/>
            <w:lang w:val="en-GB"/>
          </w:rPr>
          <w:t xml:space="preserve">Int J Mol Sci </w:t>
        </w:r>
        <w:r w:rsidRPr="0084481F">
          <w:rPr>
            <w:rFonts w:ascii="Times New Roman" w:eastAsia="SimSun" w:hAnsi="Times New Roman"/>
            <w:b/>
            <w:noProof/>
            <w:sz w:val="24"/>
            <w:lang w:val="en-GB"/>
          </w:rPr>
          <w:t>2018, 19(7).</w:t>
        </w:r>
      </w:ins>
    </w:p>
    <w:p w14:paraId="56D0DC7F" w14:textId="77777777" w:rsidR="00D30179" w:rsidRPr="0084481F" w:rsidRDefault="00D30179" w:rsidP="00D30179">
      <w:pPr>
        <w:pStyle w:val="MDPI71References"/>
        <w:numPr>
          <w:ilvl w:val="0"/>
          <w:numId w:val="0"/>
        </w:numPr>
        <w:spacing w:line="240" w:lineRule="atLeast"/>
        <w:rPr>
          <w:ins w:id="345" w:author="Nisa U" w:date="2024-07-24T13:43:00Z" w16du:dateUtc="2024-07-24T11:43:00Z"/>
          <w:rFonts w:ascii="Times New Roman" w:eastAsia="SimSun" w:hAnsi="Times New Roman"/>
          <w:b/>
          <w:noProof/>
          <w:sz w:val="24"/>
          <w:lang w:val="en-GB"/>
        </w:rPr>
      </w:pPr>
      <w:ins w:id="346" w:author="Nisa U" w:date="2024-07-24T13:43:00Z" w16du:dateUtc="2024-07-24T11:43:00Z">
        <w:r w:rsidRPr="0084481F">
          <w:rPr>
            <w:rFonts w:ascii="Times New Roman" w:eastAsia="SimSun" w:hAnsi="Times New Roman"/>
            <w:b/>
            <w:noProof/>
            <w:sz w:val="24"/>
            <w:lang w:val="en-GB"/>
          </w:rPr>
          <w:t>21.</w:t>
        </w:r>
        <w:r w:rsidRPr="0084481F">
          <w:rPr>
            <w:rFonts w:ascii="Times New Roman" w:eastAsia="SimSun" w:hAnsi="Times New Roman"/>
            <w:b/>
            <w:noProof/>
            <w:sz w:val="24"/>
            <w:lang w:val="en-GB"/>
          </w:rPr>
          <w:tab/>
          <w:t xml:space="preserve">Nguyen MT, Luo YH, Li AL, Tsai JC, Wu KL, Chung PJ, Ma N: miRNA as a Modulator of Immunotherapy and Immune Response in Melanoma. </w:t>
        </w:r>
        <w:r w:rsidRPr="0084481F">
          <w:rPr>
            <w:rFonts w:ascii="Times New Roman" w:eastAsia="SimSun" w:hAnsi="Times New Roman"/>
            <w:b/>
            <w:i/>
            <w:noProof/>
            <w:sz w:val="24"/>
            <w:lang w:val="en-GB"/>
          </w:rPr>
          <w:t xml:space="preserve">Biomolecules </w:t>
        </w:r>
        <w:r w:rsidRPr="0084481F">
          <w:rPr>
            <w:rFonts w:ascii="Times New Roman" w:eastAsia="SimSun" w:hAnsi="Times New Roman"/>
            <w:b/>
            <w:noProof/>
            <w:sz w:val="24"/>
            <w:lang w:val="en-GB"/>
          </w:rPr>
          <w:t>2021, 11(11).</w:t>
        </w:r>
      </w:ins>
    </w:p>
    <w:p w14:paraId="25A7EA27" w14:textId="77777777" w:rsidR="00D30179" w:rsidRPr="0084481F" w:rsidRDefault="00D30179" w:rsidP="00D30179">
      <w:pPr>
        <w:pStyle w:val="MDPI71References"/>
        <w:numPr>
          <w:ilvl w:val="0"/>
          <w:numId w:val="0"/>
        </w:numPr>
        <w:spacing w:line="240" w:lineRule="atLeast"/>
        <w:rPr>
          <w:ins w:id="347" w:author="Nisa U" w:date="2024-07-24T13:43:00Z" w16du:dateUtc="2024-07-24T11:43:00Z"/>
          <w:rFonts w:ascii="Times New Roman" w:eastAsia="SimSun" w:hAnsi="Times New Roman"/>
          <w:b/>
          <w:noProof/>
          <w:sz w:val="24"/>
          <w:lang w:val="en-GB"/>
        </w:rPr>
      </w:pPr>
      <w:ins w:id="348" w:author="Nisa U" w:date="2024-07-24T13:43:00Z" w16du:dateUtc="2024-07-24T11:43:00Z">
        <w:r w:rsidRPr="0084481F">
          <w:rPr>
            <w:rFonts w:ascii="Times New Roman" w:eastAsia="SimSun" w:hAnsi="Times New Roman"/>
            <w:b/>
            <w:noProof/>
            <w:sz w:val="24"/>
            <w:lang w:val="en-GB"/>
          </w:rPr>
          <w:t>22.</w:t>
        </w:r>
        <w:r w:rsidRPr="0084481F">
          <w:rPr>
            <w:rFonts w:ascii="Times New Roman" w:eastAsia="SimSun" w:hAnsi="Times New Roman"/>
            <w:b/>
            <w:noProof/>
            <w:sz w:val="24"/>
            <w:lang w:val="en-GB"/>
          </w:rPr>
          <w:tab/>
          <w:t xml:space="preserve">O'Brien J, Hayder H, Zayed Y, Peng C: Overview of MicroRNA Biogenesis, Mechanisms of Actions, and Circulation. </w:t>
        </w:r>
        <w:r w:rsidRPr="0084481F">
          <w:rPr>
            <w:rFonts w:ascii="Times New Roman" w:eastAsia="SimSun" w:hAnsi="Times New Roman"/>
            <w:b/>
            <w:i/>
            <w:noProof/>
            <w:sz w:val="24"/>
            <w:lang w:val="en-GB"/>
          </w:rPr>
          <w:t xml:space="preserve">Front Endocrinol (Lausanne) </w:t>
        </w:r>
        <w:r w:rsidRPr="0084481F">
          <w:rPr>
            <w:rFonts w:ascii="Times New Roman" w:eastAsia="SimSun" w:hAnsi="Times New Roman"/>
            <w:b/>
            <w:noProof/>
            <w:sz w:val="24"/>
            <w:lang w:val="en-GB"/>
          </w:rPr>
          <w:t>2018, 9:402.</w:t>
        </w:r>
      </w:ins>
    </w:p>
    <w:p w14:paraId="35CE90DE" w14:textId="77777777" w:rsidR="00D30179" w:rsidRPr="0084481F" w:rsidRDefault="00D30179" w:rsidP="00D30179">
      <w:pPr>
        <w:pStyle w:val="MDPI71References"/>
        <w:numPr>
          <w:ilvl w:val="0"/>
          <w:numId w:val="0"/>
        </w:numPr>
        <w:spacing w:line="240" w:lineRule="atLeast"/>
        <w:rPr>
          <w:ins w:id="349" w:author="Nisa U" w:date="2024-07-24T13:43:00Z" w16du:dateUtc="2024-07-24T11:43:00Z"/>
          <w:rFonts w:ascii="Times New Roman" w:eastAsia="SimSun" w:hAnsi="Times New Roman"/>
          <w:b/>
          <w:noProof/>
          <w:sz w:val="24"/>
          <w:lang w:val="en-GB"/>
        </w:rPr>
      </w:pPr>
      <w:ins w:id="350" w:author="Nisa U" w:date="2024-07-24T13:43:00Z" w16du:dateUtc="2024-07-24T11:43:00Z">
        <w:r w:rsidRPr="0084481F">
          <w:rPr>
            <w:rFonts w:ascii="Times New Roman" w:eastAsia="SimSun" w:hAnsi="Times New Roman"/>
            <w:b/>
            <w:noProof/>
            <w:sz w:val="24"/>
            <w:lang w:val="en-GB"/>
          </w:rPr>
          <w:t>23.</w:t>
        </w:r>
        <w:r w:rsidRPr="0084481F">
          <w:rPr>
            <w:rFonts w:ascii="Times New Roman" w:eastAsia="SimSun" w:hAnsi="Times New Roman"/>
            <w:b/>
            <w:noProof/>
            <w:sz w:val="24"/>
            <w:lang w:val="en-GB"/>
          </w:rPr>
          <w:tab/>
          <w:t xml:space="preserve">Gajos-Michniewicz A, Czyz M: Role of miRNAs in Melanoma Metastasis. </w:t>
        </w:r>
        <w:r w:rsidRPr="0084481F">
          <w:rPr>
            <w:rFonts w:ascii="Times New Roman" w:eastAsia="SimSun" w:hAnsi="Times New Roman"/>
            <w:b/>
            <w:i/>
            <w:noProof/>
            <w:sz w:val="24"/>
            <w:lang w:val="en-GB"/>
          </w:rPr>
          <w:t xml:space="preserve">Cancers (Basel) </w:t>
        </w:r>
        <w:r w:rsidRPr="0084481F">
          <w:rPr>
            <w:rFonts w:ascii="Times New Roman" w:eastAsia="SimSun" w:hAnsi="Times New Roman"/>
            <w:b/>
            <w:noProof/>
            <w:sz w:val="24"/>
            <w:lang w:val="en-GB"/>
          </w:rPr>
          <w:t>2019, 11(3).</w:t>
        </w:r>
      </w:ins>
    </w:p>
    <w:p w14:paraId="50985F0D" w14:textId="77777777" w:rsidR="00D30179" w:rsidRPr="0084481F" w:rsidRDefault="00D30179" w:rsidP="00D30179">
      <w:pPr>
        <w:pStyle w:val="MDPI71References"/>
        <w:numPr>
          <w:ilvl w:val="0"/>
          <w:numId w:val="0"/>
        </w:numPr>
        <w:spacing w:line="240" w:lineRule="atLeast"/>
        <w:rPr>
          <w:ins w:id="351" w:author="Nisa U" w:date="2024-07-24T13:43:00Z" w16du:dateUtc="2024-07-24T11:43:00Z"/>
          <w:rFonts w:ascii="Times New Roman" w:eastAsia="SimSun" w:hAnsi="Times New Roman"/>
          <w:b/>
          <w:noProof/>
          <w:sz w:val="24"/>
          <w:lang w:val="en-GB"/>
        </w:rPr>
      </w:pPr>
      <w:ins w:id="352" w:author="Nisa U" w:date="2024-07-24T13:43:00Z" w16du:dateUtc="2024-07-24T11:43:00Z">
        <w:r w:rsidRPr="0084481F">
          <w:rPr>
            <w:rFonts w:ascii="Times New Roman" w:eastAsia="SimSun" w:hAnsi="Times New Roman"/>
            <w:b/>
            <w:noProof/>
            <w:sz w:val="24"/>
            <w:lang w:val="en-GB"/>
          </w:rPr>
          <w:lastRenderedPageBreak/>
          <w:t>24.</w:t>
        </w:r>
        <w:r w:rsidRPr="0084481F">
          <w:rPr>
            <w:rFonts w:ascii="Times New Roman" w:eastAsia="SimSun" w:hAnsi="Times New Roman"/>
            <w:b/>
            <w:noProof/>
            <w:sz w:val="24"/>
            <w:lang w:val="en-GB"/>
          </w:rPr>
          <w:tab/>
          <w:t xml:space="preserve">Pardini B, Sabo AA, Birolo G, Calin GA: Noncoding RNAs in Extracellular Fluids as Cancer Biomarkers: The New Frontier of Liquid Biopsies. </w:t>
        </w:r>
        <w:r w:rsidRPr="0084481F">
          <w:rPr>
            <w:rFonts w:ascii="Times New Roman" w:eastAsia="SimSun" w:hAnsi="Times New Roman"/>
            <w:b/>
            <w:i/>
            <w:noProof/>
            <w:sz w:val="24"/>
            <w:lang w:val="en-GB"/>
          </w:rPr>
          <w:t xml:space="preserve">Cancers (Basel) </w:t>
        </w:r>
        <w:r w:rsidRPr="0084481F">
          <w:rPr>
            <w:rFonts w:ascii="Times New Roman" w:eastAsia="SimSun" w:hAnsi="Times New Roman"/>
            <w:b/>
            <w:noProof/>
            <w:sz w:val="24"/>
            <w:lang w:val="en-GB"/>
          </w:rPr>
          <w:t>2019, 11(8).</w:t>
        </w:r>
      </w:ins>
    </w:p>
    <w:p w14:paraId="00835DBA" w14:textId="77777777" w:rsidR="00D30179" w:rsidRPr="0084481F" w:rsidRDefault="00D30179" w:rsidP="00D30179">
      <w:pPr>
        <w:pStyle w:val="MDPI71References"/>
        <w:numPr>
          <w:ilvl w:val="0"/>
          <w:numId w:val="0"/>
        </w:numPr>
        <w:spacing w:line="240" w:lineRule="atLeast"/>
        <w:rPr>
          <w:ins w:id="353" w:author="Nisa U" w:date="2024-07-24T13:43:00Z" w16du:dateUtc="2024-07-24T11:43:00Z"/>
          <w:rFonts w:ascii="Times New Roman" w:eastAsia="SimSun" w:hAnsi="Times New Roman"/>
          <w:b/>
          <w:noProof/>
          <w:sz w:val="24"/>
          <w:lang w:val="en-GB"/>
        </w:rPr>
      </w:pPr>
      <w:ins w:id="354" w:author="Nisa U" w:date="2024-07-24T13:43:00Z" w16du:dateUtc="2024-07-24T11:43:00Z">
        <w:r w:rsidRPr="0084481F">
          <w:rPr>
            <w:rFonts w:ascii="Times New Roman" w:eastAsia="SimSun" w:hAnsi="Times New Roman"/>
            <w:b/>
            <w:noProof/>
            <w:sz w:val="24"/>
            <w:lang w:val="en-GB"/>
          </w:rPr>
          <w:t>25.</w:t>
        </w:r>
        <w:r w:rsidRPr="0084481F">
          <w:rPr>
            <w:rFonts w:ascii="Times New Roman" w:eastAsia="SimSun" w:hAnsi="Times New Roman"/>
            <w:b/>
            <w:noProof/>
            <w:sz w:val="24"/>
            <w:lang w:val="en-GB"/>
          </w:rPr>
          <w:tab/>
          <w:t xml:space="preserve">Varrone F, Caputo E: The miRNAs Role in Melanoma and in Its Resistance to Therapy. </w:t>
        </w:r>
        <w:r w:rsidRPr="0084481F">
          <w:rPr>
            <w:rFonts w:ascii="Times New Roman" w:eastAsia="SimSun" w:hAnsi="Times New Roman"/>
            <w:b/>
            <w:i/>
            <w:noProof/>
            <w:sz w:val="24"/>
            <w:lang w:val="en-GB"/>
          </w:rPr>
          <w:t xml:space="preserve">Int J Mol Sci </w:t>
        </w:r>
        <w:r w:rsidRPr="0084481F">
          <w:rPr>
            <w:rFonts w:ascii="Times New Roman" w:eastAsia="SimSun" w:hAnsi="Times New Roman"/>
            <w:b/>
            <w:noProof/>
            <w:sz w:val="24"/>
            <w:lang w:val="en-GB"/>
          </w:rPr>
          <w:t>2020, 21(3).</w:t>
        </w:r>
      </w:ins>
    </w:p>
    <w:p w14:paraId="4AAF608B" w14:textId="77777777" w:rsidR="00D30179" w:rsidRPr="0084481F" w:rsidRDefault="00D30179" w:rsidP="00D30179">
      <w:pPr>
        <w:pStyle w:val="MDPI71References"/>
        <w:numPr>
          <w:ilvl w:val="0"/>
          <w:numId w:val="0"/>
        </w:numPr>
        <w:spacing w:line="240" w:lineRule="atLeast"/>
        <w:rPr>
          <w:ins w:id="355" w:author="Nisa U" w:date="2024-07-24T13:43:00Z" w16du:dateUtc="2024-07-24T11:43:00Z"/>
          <w:rFonts w:ascii="Times New Roman" w:eastAsia="SimSun" w:hAnsi="Times New Roman"/>
          <w:b/>
          <w:noProof/>
          <w:sz w:val="24"/>
          <w:lang w:val="en-GB"/>
        </w:rPr>
      </w:pPr>
      <w:ins w:id="356" w:author="Nisa U" w:date="2024-07-24T13:43:00Z" w16du:dateUtc="2024-07-24T11:43:00Z">
        <w:r w:rsidRPr="0084481F">
          <w:rPr>
            <w:rFonts w:ascii="Times New Roman" w:eastAsia="SimSun" w:hAnsi="Times New Roman"/>
            <w:b/>
            <w:noProof/>
            <w:sz w:val="24"/>
            <w:lang w:val="en-GB"/>
          </w:rPr>
          <w:t>26.</w:t>
        </w:r>
        <w:r w:rsidRPr="0084481F">
          <w:rPr>
            <w:rFonts w:ascii="Times New Roman" w:eastAsia="SimSun" w:hAnsi="Times New Roman"/>
            <w:b/>
            <w:noProof/>
            <w:sz w:val="24"/>
            <w:lang w:val="en-GB"/>
          </w:rPr>
          <w:tab/>
          <w:t xml:space="preserve">Motti ML, Minopoli M, Di Carluccio G, Ascierto PA, Carriero MV: MicroRNAs as Key Players in Melanoma Cell Resistance to MAPK and Immune Checkpoint Inhibitors. </w:t>
        </w:r>
        <w:r w:rsidRPr="0084481F">
          <w:rPr>
            <w:rFonts w:ascii="Times New Roman" w:eastAsia="SimSun" w:hAnsi="Times New Roman"/>
            <w:b/>
            <w:i/>
            <w:noProof/>
            <w:sz w:val="24"/>
            <w:lang w:val="en-GB"/>
          </w:rPr>
          <w:t xml:space="preserve">Int J Mol Sci </w:t>
        </w:r>
        <w:r w:rsidRPr="0084481F">
          <w:rPr>
            <w:rFonts w:ascii="Times New Roman" w:eastAsia="SimSun" w:hAnsi="Times New Roman"/>
            <w:b/>
            <w:noProof/>
            <w:sz w:val="24"/>
            <w:lang w:val="en-GB"/>
          </w:rPr>
          <w:t>2020, 21(12).</w:t>
        </w:r>
      </w:ins>
    </w:p>
    <w:p w14:paraId="45178246" w14:textId="77777777" w:rsidR="00D30179" w:rsidRPr="0084481F" w:rsidRDefault="00D30179" w:rsidP="00D30179">
      <w:pPr>
        <w:pStyle w:val="MDPI71References"/>
        <w:numPr>
          <w:ilvl w:val="0"/>
          <w:numId w:val="0"/>
        </w:numPr>
        <w:spacing w:line="240" w:lineRule="atLeast"/>
        <w:rPr>
          <w:ins w:id="357" w:author="Nisa U" w:date="2024-07-24T13:43:00Z" w16du:dateUtc="2024-07-24T11:43:00Z"/>
          <w:rFonts w:ascii="Times New Roman" w:eastAsia="SimSun" w:hAnsi="Times New Roman"/>
          <w:b/>
          <w:noProof/>
          <w:sz w:val="24"/>
          <w:lang w:val="en-GB"/>
        </w:rPr>
      </w:pPr>
      <w:ins w:id="358" w:author="Nisa U" w:date="2024-07-24T13:43:00Z" w16du:dateUtc="2024-07-24T11:43:00Z">
        <w:r w:rsidRPr="0084481F">
          <w:rPr>
            <w:rFonts w:ascii="Times New Roman" w:eastAsia="SimSun" w:hAnsi="Times New Roman"/>
            <w:b/>
            <w:noProof/>
            <w:sz w:val="24"/>
            <w:lang w:val="en-GB"/>
          </w:rPr>
          <w:t>27.</w:t>
        </w:r>
        <w:r w:rsidRPr="0084481F">
          <w:rPr>
            <w:rFonts w:ascii="Times New Roman" w:eastAsia="SimSun" w:hAnsi="Times New Roman"/>
            <w:b/>
            <w:noProof/>
            <w:sz w:val="24"/>
            <w:lang w:val="en-GB"/>
          </w:rPr>
          <w:tab/>
          <w:t>Nakahara S, Fukushima S, Okada E, Morinaga J, Kubo Y, Tokuzumi A, Matsumoto S, Tsuruta-Kadohisa M, Kimura T, Kuriyama H</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MicroRNAs that predict the effectiveness of anti-PD-1 therapies in patients with advanced melanoma. </w:t>
        </w:r>
        <w:r w:rsidRPr="0084481F">
          <w:rPr>
            <w:rFonts w:ascii="Times New Roman" w:eastAsia="SimSun" w:hAnsi="Times New Roman"/>
            <w:b/>
            <w:i/>
            <w:noProof/>
            <w:sz w:val="24"/>
            <w:lang w:val="en-GB"/>
          </w:rPr>
          <w:t xml:space="preserve">J Dermatol Sci </w:t>
        </w:r>
        <w:r w:rsidRPr="0084481F">
          <w:rPr>
            <w:rFonts w:ascii="Times New Roman" w:eastAsia="SimSun" w:hAnsi="Times New Roman"/>
            <w:b/>
            <w:noProof/>
            <w:sz w:val="24"/>
            <w:lang w:val="en-GB"/>
          </w:rPr>
          <w:t>2020, 97(1):77-79.</w:t>
        </w:r>
      </w:ins>
    </w:p>
    <w:p w14:paraId="31ED8B33" w14:textId="77777777" w:rsidR="00D30179" w:rsidRPr="0084481F" w:rsidRDefault="00D30179" w:rsidP="00D30179">
      <w:pPr>
        <w:pStyle w:val="MDPI71References"/>
        <w:numPr>
          <w:ilvl w:val="0"/>
          <w:numId w:val="0"/>
        </w:numPr>
        <w:spacing w:line="240" w:lineRule="atLeast"/>
        <w:rPr>
          <w:ins w:id="359" w:author="Nisa U" w:date="2024-07-24T13:43:00Z" w16du:dateUtc="2024-07-24T11:43:00Z"/>
          <w:rFonts w:ascii="Times New Roman" w:eastAsia="SimSun" w:hAnsi="Times New Roman"/>
          <w:b/>
          <w:noProof/>
          <w:sz w:val="24"/>
          <w:lang w:val="en-GB"/>
        </w:rPr>
      </w:pPr>
      <w:ins w:id="360" w:author="Nisa U" w:date="2024-07-24T13:43:00Z" w16du:dateUtc="2024-07-24T11:43:00Z">
        <w:r w:rsidRPr="0084481F">
          <w:rPr>
            <w:rFonts w:ascii="Times New Roman" w:eastAsia="SimSun" w:hAnsi="Times New Roman"/>
            <w:b/>
            <w:noProof/>
            <w:sz w:val="24"/>
            <w:lang w:val="en-GB"/>
          </w:rPr>
          <w:t>28.</w:t>
        </w:r>
        <w:r w:rsidRPr="0084481F">
          <w:rPr>
            <w:rFonts w:ascii="Times New Roman" w:eastAsia="SimSun" w:hAnsi="Times New Roman"/>
            <w:b/>
            <w:noProof/>
            <w:sz w:val="24"/>
            <w:lang w:val="en-GB"/>
          </w:rPr>
          <w:tab/>
          <w:t xml:space="preserve">Bender M, Chen IP, Henning S, Degenhardt S, Mhamdi-Ghodbani M, Starzonek C, Volkmer B, Greinert R: Knockdown of Simulated-Solar-Radiation-Sensitive miR-205-5p Does Not Induce Progression of Cutaneous Squamous Cell Carcinoma In Vitro. </w:t>
        </w:r>
        <w:r w:rsidRPr="0084481F">
          <w:rPr>
            <w:rFonts w:ascii="Times New Roman" w:eastAsia="SimSun" w:hAnsi="Times New Roman"/>
            <w:b/>
            <w:i/>
            <w:noProof/>
            <w:sz w:val="24"/>
            <w:lang w:val="en-GB"/>
          </w:rPr>
          <w:t xml:space="preserve">Int J Mol Sci </w:t>
        </w:r>
        <w:r w:rsidRPr="0084481F">
          <w:rPr>
            <w:rFonts w:ascii="Times New Roman" w:eastAsia="SimSun" w:hAnsi="Times New Roman"/>
            <w:b/>
            <w:noProof/>
            <w:sz w:val="24"/>
            <w:lang w:val="en-GB"/>
          </w:rPr>
          <w:t>2023, 24(22).</w:t>
        </w:r>
      </w:ins>
    </w:p>
    <w:p w14:paraId="01020038" w14:textId="77777777" w:rsidR="00D30179" w:rsidRPr="0084481F" w:rsidRDefault="00D30179" w:rsidP="00D30179">
      <w:pPr>
        <w:pStyle w:val="MDPI71References"/>
        <w:numPr>
          <w:ilvl w:val="0"/>
          <w:numId w:val="0"/>
        </w:numPr>
        <w:spacing w:line="240" w:lineRule="atLeast"/>
        <w:rPr>
          <w:ins w:id="361" w:author="Nisa U" w:date="2024-07-24T13:43:00Z" w16du:dateUtc="2024-07-24T11:43:00Z"/>
          <w:rFonts w:ascii="Times New Roman" w:eastAsia="SimSun" w:hAnsi="Times New Roman"/>
          <w:b/>
          <w:noProof/>
          <w:sz w:val="24"/>
          <w:lang w:val="en-GB"/>
        </w:rPr>
      </w:pPr>
      <w:ins w:id="362" w:author="Nisa U" w:date="2024-07-24T13:43:00Z" w16du:dateUtc="2024-07-24T11:43:00Z">
        <w:r w:rsidRPr="0084481F">
          <w:rPr>
            <w:rFonts w:ascii="Times New Roman" w:eastAsia="SimSun" w:hAnsi="Times New Roman"/>
            <w:b/>
            <w:noProof/>
            <w:sz w:val="24"/>
            <w:lang w:val="en-GB"/>
          </w:rPr>
          <w:t>29.</w:t>
        </w:r>
        <w:r w:rsidRPr="0084481F">
          <w:rPr>
            <w:rFonts w:ascii="Times New Roman" w:eastAsia="SimSun" w:hAnsi="Times New Roman"/>
            <w:b/>
            <w:noProof/>
            <w:sz w:val="24"/>
            <w:lang w:val="en-GB"/>
          </w:rPr>
          <w:tab/>
          <w:t>Eisenhauer EA, Therasse P, Bogaerts J, Schwartz LH, Sargent D, Ford R, Dancey J, Arbuck S, Gwyther S, Mooney M</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New response evaluation criteria in solid tumours: revised RECIST guideline (version 1.1). </w:t>
        </w:r>
        <w:r w:rsidRPr="0084481F">
          <w:rPr>
            <w:rFonts w:ascii="Times New Roman" w:eastAsia="SimSun" w:hAnsi="Times New Roman"/>
            <w:b/>
            <w:i/>
            <w:noProof/>
            <w:sz w:val="24"/>
            <w:lang w:val="en-GB"/>
          </w:rPr>
          <w:t xml:space="preserve">Eur J Cancer </w:t>
        </w:r>
        <w:r w:rsidRPr="0084481F">
          <w:rPr>
            <w:rFonts w:ascii="Times New Roman" w:eastAsia="SimSun" w:hAnsi="Times New Roman"/>
            <w:b/>
            <w:noProof/>
            <w:sz w:val="24"/>
            <w:lang w:val="en-GB"/>
          </w:rPr>
          <w:t>2009, 45(2):228-247.</w:t>
        </w:r>
      </w:ins>
    </w:p>
    <w:p w14:paraId="44CF0BE8" w14:textId="77777777" w:rsidR="00D30179" w:rsidRPr="0084481F" w:rsidRDefault="00D30179" w:rsidP="00D30179">
      <w:pPr>
        <w:pStyle w:val="MDPI71References"/>
        <w:numPr>
          <w:ilvl w:val="0"/>
          <w:numId w:val="0"/>
        </w:numPr>
        <w:spacing w:line="240" w:lineRule="atLeast"/>
        <w:rPr>
          <w:ins w:id="363" w:author="Nisa U" w:date="2024-07-24T13:43:00Z" w16du:dateUtc="2024-07-24T11:43:00Z"/>
          <w:rFonts w:ascii="Times New Roman" w:eastAsia="SimSun" w:hAnsi="Times New Roman"/>
          <w:b/>
          <w:noProof/>
          <w:sz w:val="24"/>
          <w:lang w:val="en-GB"/>
        </w:rPr>
      </w:pPr>
      <w:ins w:id="364" w:author="Nisa U" w:date="2024-07-24T13:43:00Z" w16du:dateUtc="2024-07-24T11:43:00Z">
        <w:r w:rsidRPr="0084481F">
          <w:rPr>
            <w:rFonts w:ascii="Times New Roman" w:eastAsia="SimSun" w:hAnsi="Times New Roman"/>
            <w:b/>
            <w:noProof/>
            <w:sz w:val="24"/>
            <w:lang w:val="en-GB"/>
          </w:rPr>
          <w:t>30.</w:t>
        </w:r>
        <w:r w:rsidRPr="0084481F">
          <w:rPr>
            <w:rFonts w:ascii="Times New Roman" w:eastAsia="SimSun" w:hAnsi="Times New Roman"/>
            <w:b/>
            <w:noProof/>
            <w:sz w:val="24"/>
            <w:lang w:val="en-GB"/>
          </w:rPr>
          <w:tab/>
          <w:t xml:space="preserve">Meinshausen N: Relaxed LASSO. </w:t>
        </w:r>
        <w:r w:rsidRPr="0084481F">
          <w:rPr>
            <w:rFonts w:ascii="Times New Roman" w:eastAsia="SimSun" w:hAnsi="Times New Roman"/>
            <w:b/>
            <w:i/>
            <w:noProof/>
            <w:sz w:val="24"/>
            <w:lang w:val="en-GB"/>
          </w:rPr>
          <w:t xml:space="preserve">Comput Stat Data Anal </w:t>
        </w:r>
        <w:r w:rsidRPr="0084481F">
          <w:rPr>
            <w:rFonts w:ascii="Times New Roman" w:eastAsia="SimSun" w:hAnsi="Times New Roman"/>
            <w:b/>
            <w:noProof/>
            <w:sz w:val="24"/>
            <w:lang w:val="en-GB"/>
          </w:rPr>
          <w:t>2007, 52:374-398.</w:t>
        </w:r>
      </w:ins>
    </w:p>
    <w:p w14:paraId="56089986" w14:textId="77777777" w:rsidR="00D30179" w:rsidRPr="0084481F" w:rsidRDefault="00D30179" w:rsidP="00D30179">
      <w:pPr>
        <w:pStyle w:val="MDPI71References"/>
        <w:numPr>
          <w:ilvl w:val="0"/>
          <w:numId w:val="0"/>
        </w:numPr>
        <w:spacing w:line="240" w:lineRule="atLeast"/>
        <w:rPr>
          <w:ins w:id="365" w:author="Nisa U" w:date="2024-07-24T13:43:00Z" w16du:dateUtc="2024-07-24T11:43:00Z"/>
          <w:rFonts w:ascii="Times New Roman" w:eastAsia="SimSun" w:hAnsi="Times New Roman"/>
          <w:b/>
          <w:noProof/>
          <w:sz w:val="24"/>
          <w:lang w:val="en-GB"/>
        </w:rPr>
      </w:pPr>
      <w:ins w:id="366" w:author="Nisa U" w:date="2024-07-24T13:43:00Z" w16du:dateUtc="2024-07-24T11:43:00Z">
        <w:r w:rsidRPr="0084481F">
          <w:rPr>
            <w:rFonts w:ascii="Times New Roman" w:eastAsia="SimSun" w:hAnsi="Times New Roman"/>
            <w:b/>
            <w:noProof/>
            <w:sz w:val="24"/>
            <w:lang w:val="en-GB"/>
          </w:rPr>
          <w:t>31.</w:t>
        </w:r>
        <w:r w:rsidRPr="0084481F">
          <w:rPr>
            <w:rFonts w:ascii="Times New Roman" w:eastAsia="SimSun" w:hAnsi="Times New Roman"/>
            <w:b/>
            <w:noProof/>
            <w:sz w:val="24"/>
            <w:lang w:val="en-GB"/>
          </w:rPr>
          <w:tab/>
          <w:t xml:space="preserve">Caramuta S, Egyhazi S, Rodolfo M, Witten D, Hansson J, Larsson C, Lui WO: MicroRNA expression profiles associated with mutational status and survival in malignant melanoma. </w:t>
        </w:r>
        <w:r w:rsidRPr="0084481F">
          <w:rPr>
            <w:rFonts w:ascii="Times New Roman" w:eastAsia="SimSun" w:hAnsi="Times New Roman"/>
            <w:b/>
            <w:i/>
            <w:noProof/>
            <w:sz w:val="24"/>
            <w:lang w:val="en-GB"/>
          </w:rPr>
          <w:t xml:space="preserve">J Invest Dermatol </w:t>
        </w:r>
        <w:r w:rsidRPr="0084481F">
          <w:rPr>
            <w:rFonts w:ascii="Times New Roman" w:eastAsia="SimSun" w:hAnsi="Times New Roman"/>
            <w:b/>
            <w:noProof/>
            <w:sz w:val="24"/>
            <w:lang w:val="en-GB"/>
          </w:rPr>
          <w:t>2010, 130(8):2062-2070.</w:t>
        </w:r>
      </w:ins>
    </w:p>
    <w:p w14:paraId="22F6919B" w14:textId="77777777" w:rsidR="00D30179" w:rsidRPr="0084481F" w:rsidRDefault="00D30179" w:rsidP="00D30179">
      <w:pPr>
        <w:pStyle w:val="MDPI71References"/>
        <w:numPr>
          <w:ilvl w:val="0"/>
          <w:numId w:val="0"/>
        </w:numPr>
        <w:spacing w:line="240" w:lineRule="atLeast"/>
        <w:rPr>
          <w:ins w:id="367" w:author="Nisa U" w:date="2024-07-24T13:43:00Z" w16du:dateUtc="2024-07-24T11:43:00Z"/>
          <w:rFonts w:ascii="Times New Roman" w:eastAsia="SimSun" w:hAnsi="Times New Roman"/>
          <w:b/>
          <w:noProof/>
          <w:sz w:val="24"/>
          <w:lang w:val="en-GB"/>
        </w:rPr>
      </w:pPr>
      <w:ins w:id="368" w:author="Nisa U" w:date="2024-07-24T13:43:00Z" w16du:dateUtc="2024-07-24T11:43:00Z">
        <w:r w:rsidRPr="0084481F">
          <w:rPr>
            <w:rFonts w:ascii="Times New Roman" w:eastAsia="SimSun" w:hAnsi="Times New Roman"/>
            <w:b/>
            <w:noProof/>
            <w:sz w:val="24"/>
            <w:lang w:val="en-GB"/>
          </w:rPr>
          <w:t>32.</w:t>
        </w:r>
        <w:r w:rsidRPr="0084481F">
          <w:rPr>
            <w:rFonts w:ascii="Times New Roman" w:eastAsia="SimSun" w:hAnsi="Times New Roman"/>
            <w:b/>
            <w:noProof/>
            <w:sz w:val="24"/>
            <w:lang w:val="en-GB"/>
          </w:rPr>
          <w:tab/>
          <w:t>Lv N, Hao S, Luo C, Abukiwan A, Hao Y, Gai F, Huang W, Huang L, Xiao X, Eichmuller SB</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miR-137 inhibits melanoma cell proliferation through downregulation of GLO1. </w:t>
        </w:r>
        <w:r w:rsidRPr="0084481F">
          <w:rPr>
            <w:rFonts w:ascii="Times New Roman" w:eastAsia="SimSun" w:hAnsi="Times New Roman"/>
            <w:b/>
            <w:i/>
            <w:noProof/>
            <w:sz w:val="24"/>
            <w:lang w:val="en-GB"/>
          </w:rPr>
          <w:t xml:space="preserve">Sci China Life Sci </w:t>
        </w:r>
        <w:r w:rsidRPr="0084481F">
          <w:rPr>
            <w:rFonts w:ascii="Times New Roman" w:eastAsia="SimSun" w:hAnsi="Times New Roman"/>
            <w:b/>
            <w:noProof/>
            <w:sz w:val="24"/>
            <w:lang w:val="en-GB"/>
          </w:rPr>
          <w:t>2018, 61(5):541-549.</w:t>
        </w:r>
      </w:ins>
    </w:p>
    <w:p w14:paraId="683CBEAC" w14:textId="77777777" w:rsidR="00D30179" w:rsidRPr="0084481F" w:rsidRDefault="00D30179" w:rsidP="00D30179">
      <w:pPr>
        <w:pStyle w:val="MDPI71References"/>
        <w:numPr>
          <w:ilvl w:val="0"/>
          <w:numId w:val="0"/>
        </w:numPr>
        <w:spacing w:line="240" w:lineRule="atLeast"/>
        <w:rPr>
          <w:ins w:id="369" w:author="Nisa U" w:date="2024-07-24T13:43:00Z" w16du:dateUtc="2024-07-24T11:43:00Z"/>
          <w:rFonts w:ascii="Times New Roman" w:eastAsia="SimSun" w:hAnsi="Times New Roman"/>
          <w:b/>
          <w:noProof/>
          <w:sz w:val="24"/>
          <w:lang w:val="en-GB"/>
        </w:rPr>
      </w:pPr>
      <w:ins w:id="370" w:author="Nisa U" w:date="2024-07-24T13:43:00Z" w16du:dateUtc="2024-07-24T11:43:00Z">
        <w:r w:rsidRPr="0084481F">
          <w:rPr>
            <w:rFonts w:ascii="Times New Roman" w:eastAsia="SimSun" w:hAnsi="Times New Roman"/>
            <w:b/>
            <w:noProof/>
            <w:sz w:val="24"/>
            <w:lang w:val="en-GB"/>
          </w:rPr>
          <w:t>33.</w:t>
        </w:r>
        <w:r w:rsidRPr="0084481F">
          <w:rPr>
            <w:rFonts w:ascii="Times New Roman" w:eastAsia="SimSun" w:hAnsi="Times New Roman"/>
            <w:b/>
            <w:noProof/>
            <w:sz w:val="24"/>
            <w:lang w:val="en-GB"/>
          </w:rPr>
          <w:tab/>
          <w:t xml:space="preserve">Peres J, Kwesi-Maliepaard EM, Rambow F, Larue L, Prince S: The tumour suppressor, miR-137, inhibits malignant melanoma migration by targetting the TBX3 transcription factor. </w:t>
        </w:r>
        <w:r w:rsidRPr="0084481F">
          <w:rPr>
            <w:rFonts w:ascii="Times New Roman" w:eastAsia="SimSun" w:hAnsi="Times New Roman"/>
            <w:b/>
            <w:i/>
            <w:noProof/>
            <w:sz w:val="24"/>
            <w:lang w:val="en-GB"/>
          </w:rPr>
          <w:t xml:space="preserve">Cancer Lett </w:t>
        </w:r>
        <w:r w:rsidRPr="0084481F">
          <w:rPr>
            <w:rFonts w:ascii="Times New Roman" w:eastAsia="SimSun" w:hAnsi="Times New Roman"/>
            <w:b/>
            <w:noProof/>
            <w:sz w:val="24"/>
            <w:lang w:val="en-GB"/>
          </w:rPr>
          <w:t>2017, 405:111-119.</w:t>
        </w:r>
      </w:ins>
    </w:p>
    <w:p w14:paraId="7D6BC4BE" w14:textId="77777777" w:rsidR="00D30179" w:rsidRPr="0084481F" w:rsidRDefault="00D30179" w:rsidP="00D30179">
      <w:pPr>
        <w:pStyle w:val="MDPI71References"/>
        <w:numPr>
          <w:ilvl w:val="0"/>
          <w:numId w:val="0"/>
        </w:numPr>
        <w:spacing w:line="240" w:lineRule="atLeast"/>
        <w:rPr>
          <w:ins w:id="371" w:author="Nisa U" w:date="2024-07-24T13:43:00Z" w16du:dateUtc="2024-07-24T11:43:00Z"/>
          <w:rFonts w:ascii="Times New Roman" w:eastAsia="SimSun" w:hAnsi="Times New Roman"/>
          <w:b/>
          <w:noProof/>
          <w:sz w:val="24"/>
          <w:lang w:val="en-GB"/>
        </w:rPr>
      </w:pPr>
      <w:ins w:id="372" w:author="Nisa U" w:date="2024-07-24T13:43:00Z" w16du:dateUtc="2024-07-24T11:43:00Z">
        <w:r w:rsidRPr="0084481F">
          <w:rPr>
            <w:rFonts w:ascii="Times New Roman" w:eastAsia="SimSun" w:hAnsi="Times New Roman"/>
            <w:b/>
            <w:noProof/>
            <w:sz w:val="24"/>
            <w:lang w:val="en-GB"/>
          </w:rPr>
          <w:t>34.</w:t>
        </w:r>
        <w:r w:rsidRPr="0084481F">
          <w:rPr>
            <w:rFonts w:ascii="Times New Roman" w:eastAsia="SimSun" w:hAnsi="Times New Roman"/>
            <w:b/>
            <w:noProof/>
            <w:sz w:val="24"/>
            <w:lang w:val="en-GB"/>
          </w:rPr>
          <w:tab/>
          <w:t>Luo C, Tetteh PW, Merz PR, Dickes E, Abukiwan A, Hotz-Wagenblatt A, Holland-Cunz S, Sinnberg T, Schittek B, Schadendorf D</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miR-137 inhibits the invasion of melanoma cells through downregulation of multiple oncogenic target genes. </w:t>
        </w:r>
        <w:r w:rsidRPr="0084481F">
          <w:rPr>
            <w:rFonts w:ascii="Times New Roman" w:eastAsia="SimSun" w:hAnsi="Times New Roman"/>
            <w:b/>
            <w:i/>
            <w:noProof/>
            <w:sz w:val="24"/>
            <w:lang w:val="en-GB"/>
          </w:rPr>
          <w:t xml:space="preserve">J Invest Dermatol </w:t>
        </w:r>
        <w:r w:rsidRPr="0084481F">
          <w:rPr>
            <w:rFonts w:ascii="Times New Roman" w:eastAsia="SimSun" w:hAnsi="Times New Roman"/>
            <w:b/>
            <w:noProof/>
            <w:sz w:val="24"/>
            <w:lang w:val="en-GB"/>
          </w:rPr>
          <w:t>2013, 133(3):768-775.</w:t>
        </w:r>
      </w:ins>
    </w:p>
    <w:p w14:paraId="2A679B52" w14:textId="77777777" w:rsidR="00D30179" w:rsidRPr="0084481F" w:rsidRDefault="00D30179" w:rsidP="00D30179">
      <w:pPr>
        <w:pStyle w:val="MDPI71References"/>
        <w:numPr>
          <w:ilvl w:val="0"/>
          <w:numId w:val="0"/>
        </w:numPr>
        <w:spacing w:line="240" w:lineRule="atLeast"/>
        <w:rPr>
          <w:ins w:id="373" w:author="Nisa U" w:date="2024-07-24T13:43:00Z" w16du:dateUtc="2024-07-24T11:43:00Z"/>
          <w:rFonts w:ascii="Times New Roman" w:eastAsia="SimSun" w:hAnsi="Times New Roman"/>
          <w:b/>
          <w:noProof/>
          <w:sz w:val="24"/>
          <w:lang w:val="en-GB"/>
        </w:rPr>
      </w:pPr>
      <w:ins w:id="374" w:author="Nisa U" w:date="2024-07-24T13:43:00Z" w16du:dateUtc="2024-07-24T11:43:00Z">
        <w:r w:rsidRPr="0084481F">
          <w:rPr>
            <w:rFonts w:ascii="Times New Roman" w:eastAsia="SimSun" w:hAnsi="Times New Roman"/>
            <w:b/>
            <w:noProof/>
            <w:sz w:val="24"/>
            <w:lang w:val="en-GB"/>
          </w:rPr>
          <w:t>35.</w:t>
        </w:r>
        <w:r w:rsidRPr="0084481F">
          <w:rPr>
            <w:rFonts w:ascii="Times New Roman" w:eastAsia="SimSun" w:hAnsi="Times New Roman"/>
            <w:b/>
            <w:noProof/>
            <w:sz w:val="24"/>
            <w:lang w:val="en-GB"/>
          </w:rPr>
          <w:tab/>
          <w:t>Stark MS, Klein K, Weide B, Haydu LE, Pflugfelder A, Tang YH, Palmer JM, Whiteman DC, Scolyer RA, Mann GJ</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The Prognostic and Predictive Value of Melanoma-related MicroRNAs Using Tissue and Serum: A MicroRNA Expression Analysis. </w:t>
        </w:r>
        <w:r w:rsidRPr="0084481F">
          <w:rPr>
            <w:rFonts w:ascii="Times New Roman" w:eastAsia="SimSun" w:hAnsi="Times New Roman"/>
            <w:b/>
            <w:i/>
            <w:noProof/>
            <w:sz w:val="24"/>
            <w:lang w:val="en-GB"/>
          </w:rPr>
          <w:t xml:space="preserve">EBioMedicine </w:t>
        </w:r>
        <w:r w:rsidRPr="0084481F">
          <w:rPr>
            <w:rFonts w:ascii="Times New Roman" w:eastAsia="SimSun" w:hAnsi="Times New Roman"/>
            <w:b/>
            <w:noProof/>
            <w:sz w:val="24"/>
            <w:lang w:val="en-GB"/>
          </w:rPr>
          <w:t>2015, 2(7):671-680.</w:t>
        </w:r>
      </w:ins>
    </w:p>
    <w:p w14:paraId="63BE5AA6" w14:textId="77777777" w:rsidR="00D30179" w:rsidRPr="0084481F" w:rsidRDefault="00D30179" w:rsidP="00D30179">
      <w:pPr>
        <w:pStyle w:val="MDPI71References"/>
        <w:numPr>
          <w:ilvl w:val="0"/>
          <w:numId w:val="0"/>
        </w:numPr>
        <w:spacing w:line="240" w:lineRule="atLeast"/>
        <w:rPr>
          <w:ins w:id="375" w:author="Nisa U" w:date="2024-07-24T13:43:00Z" w16du:dateUtc="2024-07-24T11:43:00Z"/>
          <w:rFonts w:ascii="Times New Roman" w:eastAsia="SimSun" w:hAnsi="Times New Roman"/>
          <w:b/>
          <w:noProof/>
          <w:sz w:val="24"/>
          <w:lang w:val="en-GB"/>
        </w:rPr>
      </w:pPr>
      <w:ins w:id="376" w:author="Nisa U" w:date="2024-07-24T13:43:00Z" w16du:dateUtc="2024-07-24T11:43:00Z">
        <w:r w:rsidRPr="0084481F">
          <w:rPr>
            <w:rFonts w:ascii="Times New Roman" w:eastAsia="SimSun" w:hAnsi="Times New Roman"/>
            <w:b/>
            <w:noProof/>
            <w:sz w:val="24"/>
            <w:lang w:val="en-GB"/>
          </w:rPr>
          <w:t>36.</w:t>
        </w:r>
        <w:r w:rsidRPr="0084481F">
          <w:rPr>
            <w:rFonts w:ascii="Times New Roman" w:eastAsia="SimSun" w:hAnsi="Times New Roman"/>
            <w:b/>
            <w:noProof/>
            <w:sz w:val="24"/>
            <w:lang w:val="en-GB"/>
          </w:rPr>
          <w:tab/>
          <w:t xml:space="preserve">Wang SJ, Li WW, Wen CJ, Diao YL, Zhao TL: MicroRNA‑214 promotes the EMT process in melanoma by downregulating CADM1 expression. </w:t>
        </w:r>
        <w:r w:rsidRPr="0084481F">
          <w:rPr>
            <w:rFonts w:ascii="Times New Roman" w:eastAsia="SimSun" w:hAnsi="Times New Roman"/>
            <w:b/>
            <w:i/>
            <w:noProof/>
            <w:sz w:val="24"/>
            <w:lang w:val="en-GB"/>
          </w:rPr>
          <w:t xml:space="preserve">Mol Med Rep </w:t>
        </w:r>
        <w:r w:rsidRPr="0084481F">
          <w:rPr>
            <w:rFonts w:ascii="Times New Roman" w:eastAsia="SimSun" w:hAnsi="Times New Roman"/>
            <w:b/>
            <w:noProof/>
            <w:sz w:val="24"/>
            <w:lang w:val="en-GB"/>
          </w:rPr>
          <w:t>2020, 22(5):3795-3803.</w:t>
        </w:r>
      </w:ins>
    </w:p>
    <w:p w14:paraId="18A8858C" w14:textId="77777777" w:rsidR="00D30179" w:rsidRPr="0084481F" w:rsidRDefault="00D30179" w:rsidP="00D30179">
      <w:pPr>
        <w:pStyle w:val="MDPI71References"/>
        <w:numPr>
          <w:ilvl w:val="0"/>
          <w:numId w:val="0"/>
        </w:numPr>
        <w:spacing w:line="240" w:lineRule="atLeast"/>
        <w:rPr>
          <w:ins w:id="377" w:author="Nisa U" w:date="2024-07-24T13:43:00Z" w16du:dateUtc="2024-07-24T11:43:00Z"/>
          <w:rFonts w:ascii="Times New Roman" w:eastAsia="SimSun" w:hAnsi="Times New Roman"/>
          <w:b/>
          <w:noProof/>
          <w:sz w:val="24"/>
          <w:lang w:val="en-GB"/>
        </w:rPr>
      </w:pPr>
      <w:ins w:id="378" w:author="Nisa U" w:date="2024-07-24T13:43:00Z" w16du:dateUtc="2024-07-24T11:43:00Z">
        <w:r w:rsidRPr="0084481F">
          <w:rPr>
            <w:rFonts w:ascii="Times New Roman" w:eastAsia="SimSun" w:hAnsi="Times New Roman"/>
            <w:b/>
            <w:noProof/>
            <w:sz w:val="24"/>
            <w:lang w:val="en-GB"/>
          </w:rPr>
          <w:t>37.</w:t>
        </w:r>
        <w:r w:rsidRPr="0084481F">
          <w:rPr>
            <w:rFonts w:ascii="Times New Roman" w:eastAsia="SimSun" w:hAnsi="Times New Roman"/>
            <w:b/>
            <w:noProof/>
            <w:sz w:val="24"/>
            <w:lang w:val="en-GB"/>
          </w:rPr>
          <w:tab/>
          <w:t xml:space="preserve">Lu T, Yang Y, Li Z, Lu S: MicroRNA-214-3p inhibits the stem-like properties of lung squamous cell cancer by targeting YAP1. </w:t>
        </w:r>
        <w:r w:rsidRPr="0084481F">
          <w:rPr>
            <w:rFonts w:ascii="Times New Roman" w:eastAsia="SimSun" w:hAnsi="Times New Roman"/>
            <w:b/>
            <w:i/>
            <w:noProof/>
            <w:sz w:val="24"/>
            <w:lang w:val="en-GB"/>
          </w:rPr>
          <w:t xml:space="preserve">Cancer Cell Int </w:t>
        </w:r>
        <w:r w:rsidRPr="0084481F">
          <w:rPr>
            <w:rFonts w:ascii="Times New Roman" w:eastAsia="SimSun" w:hAnsi="Times New Roman"/>
            <w:b/>
            <w:noProof/>
            <w:sz w:val="24"/>
            <w:lang w:val="en-GB"/>
          </w:rPr>
          <w:t>2020, 20:413.</w:t>
        </w:r>
      </w:ins>
    </w:p>
    <w:p w14:paraId="14180D46" w14:textId="77777777" w:rsidR="00D30179" w:rsidRPr="0084481F" w:rsidRDefault="00D30179" w:rsidP="00D30179">
      <w:pPr>
        <w:pStyle w:val="MDPI71References"/>
        <w:numPr>
          <w:ilvl w:val="0"/>
          <w:numId w:val="0"/>
        </w:numPr>
        <w:spacing w:line="240" w:lineRule="atLeast"/>
        <w:rPr>
          <w:ins w:id="379" w:author="Nisa U" w:date="2024-07-24T13:43:00Z" w16du:dateUtc="2024-07-24T11:43:00Z"/>
          <w:rFonts w:ascii="Times New Roman" w:eastAsia="SimSun" w:hAnsi="Times New Roman"/>
          <w:b/>
          <w:noProof/>
          <w:sz w:val="24"/>
          <w:lang w:val="en-GB"/>
        </w:rPr>
      </w:pPr>
      <w:ins w:id="380" w:author="Nisa U" w:date="2024-07-24T13:43:00Z" w16du:dateUtc="2024-07-24T11:43:00Z">
        <w:r w:rsidRPr="0084481F">
          <w:rPr>
            <w:rFonts w:ascii="Times New Roman" w:eastAsia="SimSun" w:hAnsi="Times New Roman"/>
            <w:b/>
            <w:noProof/>
            <w:sz w:val="24"/>
            <w:lang w:val="en-GB"/>
          </w:rPr>
          <w:t>38.</w:t>
        </w:r>
        <w:r w:rsidRPr="0084481F">
          <w:rPr>
            <w:rFonts w:ascii="Times New Roman" w:eastAsia="SimSun" w:hAnsi="Times New Roman"/>
            <w:b/>
            <w:noProof/>
            <w:sz w:val="24"/>
            <w:lang w:val="en-GB"/>
          </w:rPr>
          <w:tab/>
          <w:t xml:space="preserve">Penna E, Orso F, Taverna D: miR-214 as a key hub that controls cancer networks: small player, multiple functions. </w:t>
        </w:r>
        <w:r w:rsidRPr="0084481F">
          <w:rPr>
            <w:rFonts w:ascii="Times New Roman" w:eastAsia="SimSun" w:hAnsi="Times New Roman"/>
            <w:b/>
            <w:i/>
            <w:noProof/>
            <w:sz w:val="24"/>
            <w:lang w:val="en-GB"/>
          </w:rPr>
          <w:t xml:space="preserve">J Invest Dermatol </w:t>
        </w:r>
        <w:r w:rsidRPr="0084481F">
          <w:rPr>
            <w:rFonts w:ascii="Times New Roman" w:eastAsia="SimSun" w:hAnsi="Times New Roman"/>
            <w:b/>
            <w:noProof/>
            <w:sz w:val="24"/>
            <w:lang w:val="en-GB"/>
          </w:rPr>
          <w:t>2015, 135(4):960-969.</w:t>
        </w:r>
      </w:ins>
    </w:p>
    <w:p w14:paraId="79C1FFDB" w14:textId="77777777" w:rsidR="00D30179" w:rsidRPr="0084481F" w:rsidRDefault="00D30179" w:rsidP="00D30179">
      <w:pPr>
        <w:pStyle w:val="MDPI71References"/>
        <w:numPr>
          <w:ilvl w:val="0"/>
          <w:numId w:val="0"/>
        </w:numPr>
        <w:spacing w:line="240" w:lineRule="atLeast"/>
        <w:rPr>
          <w:ins w:id="381" w:author="Nisa U" w:date="2024-07-24T13:43:00Z" w16du:dateUtc="2024-07-24T11:43:00Z"/>
          <w:rFonts w:ascii="Times New Roman" w:eastAsia="SimSun" w:hAnsi="Times New Roman"/>
          <w:b/>
          <w:noProof/>
          <w:sz w:val="24"/>
          <w:lang w:val="en-GB"/>
        </w:rPr>
      </w:pPr>
      <w:ins w:id="382" w:author="Nisa U" w:date="2024-07-24T13:43:00Z" w16du:dateUtc="2024-07-24T11:43:00Z">
        <w:r w:rsidRPr="0084481F">
          <w:rPr>
            <w:rFonts w:ascii="Times New Roman" w:eastAsia="SimSun" w:hAnsi="Times New Roman"/>
            <w:b/>
            <w:noProof/>
            <w:sz w:val="24"/>
            <w:lang w:val="en-GB"/>
          </w:rPr>
          <w:t>39.</w:t>
        </w:r>
        <w:r w:rsidRPr="0084481F">
          <w:rPr>
            <w:rFonts w:ascii="Times New Roman" w:eastAsia="SimSun" w:hAnsi="Times New Roman"/>
            <w:b/>
            <w:noProof/>
            <w:sz w:val="24"/>
            <w:lang w:val="en-GB"/>
          </w:rPr>
          <w:tab/>
          <w:t>Hu Z, Wang P, Lin J, Zheng X, Yang F, Zhang G, Chen D, Xie J, Gao Z, Peng L</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MicroRNA-197 Promotes Metastasis of Hepatocellular Carcinoma by Activating Wnt/beta-Catenin Signaling. </w:t>
        </w:r>
        <w:r w:rsidRPr="0084481F">
          <w:rPr>
            <w:rFonts w:ascii="Times New Roman" w:eastAsia="SimSun" w:hAnsi="Times New Roman"/>
            <w:b/>
            <w:i/>
            <w:noProof/>
            <w:sz w:val="24"/>
            <w:lang w:val="en-GB"/>
          </w:rPr>
          <w:t xml:space="preserve">Cell Physiol Biochem </w:t>
        </w:r>
        <w:r w:rsidRPr="0084481F">
          <w:rPr>
            <w:rFonts w:ascii="Times New Roman" w:eastAsia="SimSun" w:hAnsi="Times New Roman"/>
            <w:b/>
            <w:noProof/>
            <w:sz w:val="24"/>
            <w:lang w:val="en-GB"/>
          </w:rPr>
          <w:t>2018, 51(1):470-486.</w:t>
        </w:r>
      </w:ins>
    </w:p>
    <w:p w14:paraId="22817510" w14:textId="77777777" w:rsidR="00D30179" w:rsidRPr="0084481F" w:rsidRDefault="00D30179" w:rsidP="00D30179">
      <w:pPr>
        <w:pStyle w:val="MDPI71References"/>
        <w:numPr>
          <w:ilvl w:val="0"/>
          <w:numId w:val="0"/>
        </w:numPr>
        <w:spacing w:line="240" w:lineRule="atLeast"/>
        <w:rPr>
          <w:ins w:id="383" w:author="Nisa U" w:date="2024-07-24T13:43:00Z" w16du:dateUtc="2024-07-24T11:43:00Z"/>
          <w:rFonts w:ascii="Times New Roman" w:eastAsia="SimSun" w:hAnsi="Times New Roman"/>
          <w:b/>
          <w:noProof/>
          <w:sz w:val="24"/>
          <w:lang w:val="en-GB"/>
        </w:rPr>
      </w:pPr>
      <w:ins w:id="384" w:author="Nisa U" w:date="2024-07-24T13:43:00Z" w16du:dateUtc="2024-07-24T11:43:00Z">
        <w:r w:rsidRPr="0084481F">
          <w:rPr>
            <w:rFonts w:ascii="Times New Roman" w:eastAsia="SimSun" w:hAnsi="Times New Roman"/>
            <w:b/>
            <w:noProof/>
            <w:sz w:val="24"/>
            <w:lang w:val="en-GB"/>
          </w:rPr>
          <w:t>40.</w:t>
        </w:r>
        <w:r w:rsidRPr="0084481F">
          <w:rPr>
            <w:rFonts w:ascii="Times New Roman" w:eastAsia="SimSun" w:hAnsi="Times New Roman"/>
            <w:b/>
            <w:noProof/>
            <w:sz w:val="24"/>
            <w:lang w:val="en-GB"/>
          </w:rPr>
          <w:tab/>
          <w:t xml:space="preserve">Kobeissi I, Eljilany I, Achkar T, LaFramboise WA, Santana-Santos L, Tarhini AA: A Tumor and Immune-Related Micro-RNA Signature Predicts Relapse-Free Survival of Melanoma Patients Treated with Ipilimumab. </w:t>
        </w:r>
        <w:r w:rsidRPr="0084481F">
          <w:rPr>
            <w:rFonts w:ascii="Times New Roman" w:eastAsia="SimSun" w:hAnsi="Times New Roman"/>
            <w:b/>
            <w:i/>
            <w:noProof/>
            <w:sz w:val="24"/>
            <w:lang w:val="en-GB"/>
          </w:rPr>
          <w:t xml:space="preserve">Int J Mol Sci </w:t>
        </w:r>
        <w:r w:rsidRPr="0084481F">
          <w:rPr>
            <w:rFonts w:ascii="Times New Roman" w:eastAsia="SimSun" w:hAnsi="Times New Roman"/>
            <w:b/>
            <w:noProof/>
            <w:sz w:val="24"/>
            <w:lang w:val="en-GB"/>
          </w:rPr>
          <w:t>2023, 24(9).</w:t>
        </w:r>
      </w:ins>
    </w:p>
    <w:p w14:paraId="5B74AE11" w14:textId="77777777" w:rsidR="00D30179" w:rsidRPr="0084481F" w:rsidRDefault="00D30179" w:rsidP="00D30179">
      <w:pPr>
        <w:pStyle w:val="MDPI71References"/>
        <w:numPr>
          <w:ilvl w:val="0"/>
          <w:numId w:val="0"/>
        </w:numPr>
        <w:spacing w:line="240" w:lineRule="atLeast"/>
        <w:rPr>
          <w:ins w:id="385" w:author="Nisa U" w:date="2024-07-24T13:43:00Z" w16du:dateUtc="2024-07-24T11:43:00Z"/>
          <w:rFonts w:ascii="Times New Roman" w:eastAsia="SimSun" w:hAnsi="Times New Roman"/>
          <w:b/>
          <w:noProof/>
          <w:sz w:val="24"/>
          <w:lang w:val="en-GB"/>
        </w:rPr>
      </w:pPr>
      <w:ins w:id="386" w:author="Nisa U" w:date="2024-07-24T13:43:00Z" w16du:dateUtc="2024-07-24T11:43:00Z">
        <w:r w:rsidRPr="0084481F">
          <w:rPr>
            <w:rFonts w:ascii="Times New Roman" w:eastAsia="SimSun" w:hAnsi="Times New Roman"/>
            <w:b/>
            <w:noProof/>
            <w:sz w:val="24"/>
            <w:lang w:val="en-GB"/>
          </w:rPr>
          <w:lastRenderedPageBreak/>
          <w:t>41.</w:t>
        </w:r>
        <w:r w:rsidRPr="0084481F">
          <w:rPr>
            <w:rFonts w:ascii="Times New Roman" w:eastAsia="SimSun" w:hAnsi="Times New Roman"/>
            <w:b/>
            <w:noProof/>
            <w:sz w:val="24"/>
            <w:lang w:val="en-GB"/>
          </w:rPr>
          <w:tab/>
          <w:t xml:space="preserve">Dong L, Tian X, Zhao Y, Tu H, Wong A, Yang Y: The Roles of MiRNAs (MicroRNAs) in Melanoma Immunotherapy. </w:t>
        </w:r>
        <w:r w:rsidRPr="0084481F">
          <w:rPr>
            <w:rFonts w:ascii="Times New Roman" w:eastAsia="SimSun" w:hAnsi="Times New Roman"/>
            <w:b/>
            <w:i/>
            <w:noProof/>
            <w:sz w:val="24"/>
            <w:lang w:val="en-GB"/>
          </w:rPr>
          <w:t xml:space="preserve">Int J Mol Sci </w:t>
        </w:r>
        <w:r w:rsidRPr="0084481F">
          <w:rPr>
            <w:rFonts w:ascii="Times New Roman" w:eastAsia="SimSun" w:hAnsi="Times New Roman"/>
            <w:b/>
            <w:noProof/>
            <w:sz w:val="24"/>
            <w:lang w:val="en-GB"/>
          </w:rPr>
          <w:t>2022, 23(23).</w:t>
        </w:r>
      </w:ins>
    </w:p>
    <w:p w14:paraId="2646B86A" w14:textId="77777777" w:rsidR="00D30179" w:rsidRPr="0084481F" w:rsidRDefault="00D30179" w:rsidP="00D30179">
      <w:pPr>
        <w:pStyle w:val="MDPI71References"/>
        <w:numPr>
          <w:ilvl w:val="0"/>
          <w:numId w:val="0"/>
        </w:numPr>
        <w:spacing w:line="240" w:lineRule="atLeast"/>
        <w:rPr>
          <w:ins w:id="387" w:author="Nisa U" w:date="2024-07-24T13:43:00Z" w16du:dateUtc="2024-07-24T11:43:00Z"/>
          <w:rFonts w:ascii="Times New Roman" w:eastAsia="SimSun" w:hAnsi="Times New Roman"/>
          <w:b/>
          <w:noProof/>
          <w:sz w:val="24"/>
          <w:lang w:val="en-GB"/>
        </w:rPr>
      </w:pPr>
      <w:ins w:id="388" w:author="Nisa U" w:date="2024-07-24T13:43:00Z" w16du:dateUtc="2024-07-24T11:43:00Z">
        <w:r w:rsidRPr="0084481F">
          <w:rPr>
            <w:rFonts w:ascii="Times New Roman" w:eastAsia="SimSun" w:hAnsi="Times New Roman"/>
            <w:b/>
            <w:noProof/>
            <w:sz w:val="24"/>
            <w:lang w:val="en-GB"/>
          </w:rPr>
          <w:t>42.</w:t>
        </w:r>
        <w:r w:rsidRPr="0084481F">
          <w:rPr>
            <w:rFonts w:ascii="Times New Roman" w:eastAsia="SimSun" w:hAnsi="Times New Roman"/>
            <w:b/>
            <w:noProof/>
            <w:sz w:val="24"/>
            <w:lang w:val="en-GB"/>
          </w:rPr>
          <w:tab/>
          <w:t xml:space="preserve">Wang J, Wang H, Liu A, Fang C, Hao J, Wang Z: Lactate dehydrogenase A negatively regulated by miRNAs promotes aerobic glycolysis and is increased in colorectal cancer. </w:t>
        </w:r>
        <w:r w:rsidRPr="0084481F">
          <w:rPr>
            <w:rFonts w:ascii="Times New Roman" w:eastAsia="SimSun" w:hAnsi="Times New Roman"/>
            <w:b/>
            <w:i/>
            <w:noProof/>
            <w:sz w:val="24"/>
            <w:lang w:val="en-GB"/>
          </w:rPr>
          <w:t xml:space="preserve">Oncotarget </w:t>
        </w:r>
        <w:r w:rsidRPr="0084481F">
          <w:rPr>
            <w:rFonts w:ascii="Times New Roman" w:eastAsia="SimSun" w:hAnsi="Times New Roman"/>
            <w:b/>
            <w:noProof/>
            <w:sz w:val="24"/>
            <w:lang w:val="en-GB"/>
          </w:rPr>
          <w:t>2015, 6(23):19456-19468.</w:t>
        </w:r>
      </w:ins>
    </w:p>
    <w:p w14:paraId="021D861D" w14:textId="77777777" w:rsidR="00D30179" w:rsidRPr="0084481F" w:rsidRDefault="00D30179" w:rsidP="00D30179">
      <w:pPr>
        <w:pStyle w:val="MDPI71References"/>
        <w:numPr>
          <w:ilvl w:val="0"/>
          <w:numId w:val="0"/>
        </w:numPr>
        <w:spacing w:line="240" w:lineRule="atLeast"/>
        <w:rPr>
          <w:ins w:id="389" w:author="Nisa U" w:date="2024-07-24T13:43:00Z" w16du:dateUtc="2024-07-24T11:43:00Z"/>
          <w:rFonts w:ascii="Times New Roman" w:eastAsia="SimSun" w:hAnsi="Times New Roman"/>
          <w:b/>
          <w:noProof/>
          <w:sz w:val="24"/>
          <w:lang w:val="en-GB"/>
        </w:rPr>
      </w:pPr>
      <w:ins w:id="390" w:author="Nisa U" w:date="2024-07-24T13:43:00Z" w16du:dateUtc="2024-07-24T11:43:00Z">
        <w:r w:rsidRPr="0084481F">
          <w:rPr>
            <w:rFonts w:ascii="Times New Roman" w:eastAsia="SimSun" w:hAnsi="Times New Roman"/>
            <w:b/>
            <w:noProof/>
            <w:sz w:val="24"/>
            <w:lang w:val="en-GB"/>
          </w:rPr>
          <w:t>43.</w:t>
        </w:r>
        <w:r w:rsidRPr="0084481F">
          <w:rPr>
            <w:rFonts w:ascii="Times New Roman" w:eastAsia="SimSun" w:hAnsi="Times New Roman"/>
            <w:b/>
            <w:noProof/>
            <w:sz w:val="24"/>
            <w:lang w:val="en-GB"/>
          </w:rPr>
          <w:tab/>
          <w:t>Fang S, Wang Y, Sui D, Liu H, Ross MI, Gershenwald JE, Cormier JN, Royal RE, Lucci A, Schacherer CW</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C-reactive protein as a marker of melanoma progression. </w:t>
        </w:r>
        <w:r w:rsidRPr="0084481F">
          <w:rPr>
            <w:rFonts w:ascii="Times New Roman" w:eastAsia="SimSun" w:hAnsi="Times New Roman"/>
            <w:b/>
            <w:i/>
            <w:noProof/>
            <w:sz w:val="24"/>
            <w:lang w:val="en-GB"/>
          </w:rPr>
          <w:t xml:space="preserve">J Clin Oncol </w:t>
        </w:r>
        <w:r w:rsidRPr="0084481F">
          <w:rPr>
            <w:rFonts w:ascii="Times New Roman" w:eastAsia="SimSun" w:hAnsi="Times New Roman"/>
            <w:b/>
            <w:noProof/>
            <w:sz w:val="24"/>
            <w:lang w:val="en-GB"/>
          </w:rPr>
          <w:t>2015, 33(12):1389-1396.</w:t>
        </w:r>
      </w:ins>
    </w:p>
    <w:p w14:paraId="41AEC493" w14:textId="77777777" w:rsidR="00D30179" w:rsidRPr="0084481F" w:rsidRDefault="00D30179" w:rsidP="00D30179">
      <w:pPr>
        <w:pStyle w:val="MDPI71References"/>
        <w:numPr>
          <w:ilvl w:val="0"/>
          <w:numId w:val="0"/>
        </w:numPr>
        <w:spacing w:line="240" w:lineRule="atLeast"/>
        <w:rPr>
          <w:ins w:id="391" w:author="Nisa U" w:date="2024-07-24T13:43:00Z" w16du:dateUtc="2024-07-24T11:43:00Z"/>
          <w:rFonts w:ascii="Times New Roman" w:eastAsia="SimSun" w:hAnsi="Times New Roman"/>
          <w:b/>
          <w:noProof/>
          <w:sz w:val="24"/>
          <w:lang w:val="en-GB"/>
        </w:rPr>
      </w:pPr>
      <w:ins w:id="392" w:author="Nisa U" w:date="2024-07-24T13:43:00Z" w16du:dateUtc="2024-07-24T11:43:00Z">
        <w:r w:rsidRPr="0084481F">
          <w:rPr>
            <w:rFonts w:ascii="Times New Roman" w:eastAsia="SimSun" w:hAnsi="Times New Roman"/>
            <w:b/>
            <w:noProof/>
            <w:sz w:val="24"/>
            <w:lang w:val="en-GB"/>
          </w:rPr>
          <w:t>44.</w:t>
        </w:r>
        <w:r w:rsidRPr="0084481F">
          <w:rPr>
            <w:rFonts w:ascii="Times New Roman" w:eastAsia="SimSun" w:hAnsi="Times New Roman"/>
            <w:b/>
            <w:noProof/>
            <w:sz w:val="24"/>
            <w:lang w:val="en-GB"/>
          </w:rPr>
          <w:tab/>
          <w:t xml:space="preserve">Moreira A, Leisgang W, Schuler G, Heinzerling L: Eosinophilic count as a biomarker for prognosis of melanoma patients and its importance in the response to immunotherapy. </w:t>
        </w:r>
        <w:r w:rsidRPr="0084481F">
          <w:rPr>
            <w:rFonts w:ascii="Times New Roman" w:eastAsia="SimSun" w:hAnsi="Times New Roman"/>
            <w:b/>
            <w:i/>
            <w:noProof/>
            <w:sz w:val="24"/>
            <w:lang w:val="en-GB"/>
          </w:rPr>
          <w:t xml:space="preserve">Immunotherapy </w:t>
        </w:r>
        <w:r w:rsidRPr="0084481F">
          <w:rPr>
            <w:rFonts w:ascii="Times New Roman" w:eastAsia="SimSun" w:hAnsi="Times New Roman"/>
            <w:b/>
            <w:noProof/>
            <w:sz w:val="24"/>
            <w:lang w:val="en-GB"/>
          </w:rPr>
          <w:t>2017, 9(2):115-121.</w:t>
        </w:r>
      </w:ins>
    </w:p>
    <w:p w14:paraId="68B82487" w14:textId="77777777" w:rsidR="00D30179" w:rsidRPr="0084481F" w:rsidRDefault="00D30179" w:rsidP="00D30179">
      <w:pPr>
        <w:pStyle w:val="MDPI71References"/>
        <w:numPr>
          <w:ilvl w:val="0"/>
          <w:numId w:val="0"/>
        </w:numPr>
        <w:spacing w:line="240" w:lineRule="atLeast"/>
        <w:rPr>
          <w:ins w:id="393" w:author="Nisa U" w:date="2024-07-24T13:43:00Z" w16du:dateUtc="2024-07-24T11:43:00Z"/>
          <w:rFonts w:ascii="Times New Roman" w:eastAsia="SimSun" w:hAnsi="Times New Roman"/>
          <w:b/>
          <w:noProof/>
          <w:sz w:val="24"/>
          <w:lang w:val="en-GB"/>
        </w:rPr>
      </w:pPr>
      <w:ins w:id="394" w:author="Nisa U" w:date="2024-07-24T13:43:00Z" w16du:dateUtc="2024-07-24T11:43:00Z">
        <w:r w:rsidRPr="0084481F">
          <w:rPr>
            <w:rFonts w:ascii="Times New Roman" w:eastAsia="SimSun" w:hAnsi="Times New Roman"/>
            <w:b/>
            <w:noProof/>
            <w:sz w:val="24"/>
            <w:lang w:val="en-GB"/>
          </w:rPr>
          <w:t>45.</w:t>
        </w:r>
        <w:r w:rsidRPr="0084481F">
          <w:rPr>
            <w:rFonts w:ascii="Times New Roman" w:eastAsia="SimSun" w:hAnsi="Times New Roman"/>
            <w:b/>
            <w:noProof/>
            <w:sz w:val="24"/>
            <w:lang w:val="en-GB"/>
          </w:rPr>
          <w:tab/>
          <w:t>Kugel CH, 3rd, Douglass SM, Webster MR, Kaur A, Liu Q, Yin X, Weiss SA, Darvishian F, Al-Rohil RN, Ndoye A</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Age Correlates with Response to Anti-PD1, Reflecting Age-Related Differences in Intratumoral Effector and Regulatory T-Cell Populations. </w:t>
        </w:r>
        <w:r w:rsidRPr="0084481F">
          <w:rPr>
            <w:rFonts w:ascii="Times New Roman" w:eastAsia="SimSun" w:hAnsi="Times New Roman"/>
            <w:b/>
            <w:i/>
            <w:noProof/>
            <w:sz w:val="24"/>
            <w:lang w:val="en-GB"/>
          </w:rPr>
          <w:t xml:space="preserve">Clin Cancer Res </w:t>
        </w:r>
        <w:r w:rsidRPr="0084481F">
          <w:rPr>
            <w:rFonts w:ascii="Times New Roman" w:eastAsia="SimSun" w:hAnsi="Times New Roman"/>
            <w:b/>
            <w:noProof/>
            <w:sz w:val="24"/>
            <w:lang w:val="en-GB"/>
          </w:rPr>
          <w:t>2018, 24(21):5347-5356.</w:t>
        </w:r>
      </w:ins>
    </w:p>
    <w:p w14:paraId="7B5E39D0" w14:textId="77777777" w:rsidR="00D30179" w:rsidRPr="0084481F" w:rsidRDefault="00D30179" w:rsidP="00D30179">
      <w:pPr>
        <w:pStyle w:val="MDPI71References"/>
        <w:numPr>
          <w:ilvl w:val="0"/>
          <w:numId w:val="0"/>
        </w:numPr>
        <w:spacing w:line="240" w:lineRule="atLeast"/>
        <w:rPr>
          <w:ins w:id="395" w:author="Nisa U" w:date="2024-07-24T13:43:00Z" w16du:dateUtc="2024-07-24T11:43:00Z"/>
          <w:rFonts w:ascii="Times New Roman" w:eastAsia="SimSun" w:hAnsi="Times New Roman"/>
          <w:b/>
          <w:noProof/>
          <w:sz w:val="24"/>
          <w:lang w:val="en-GB"/>
        </w:rPr>
      </w:pPr>
      <w:ins w:id="396" w:author="Nisa U" w:date="2024-07-24T13:43:00Z" w16du:dateUtc="2024-07-24T11:43:00Z">
        <w:r w:rsidRPr="0084481F">
          <w:rPr>
            <w:rFonts w:ascii="Times New Roman" w:eastAsia="SimSun" w:hAnsi="Times New Roman"/>
            <w:b/>
            <w:noProof/>
            <w:sz w:val="24"/>
            <w:lang w:val="en-GB"/>
          </w:rPr>
          <w:t>46.</w:t>
        </w:r>
        <w:r w:rsidRPr="0084481F">
          <w:rPr>
            <w:rFonts w:ascii="Times New Roman" w:eastAsia="SimSun" w:hAnsi="Times New Roman"/>
            <w:b/>
            <w:noProof/>
            <w:sz w:val="24"/>
            <w:lang w:val="en-GB"/>
          </w:rPr>
          <w:tab/>
          <w:t>Atkins MB, Lee SJ, Chmielowski B, Tarhini AA, Cohen GI, Truong TG, Moon HH, Davar D, O'Rourke M, Stephenson JJ</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Combination Dabrafenib and Trametinib Versus Combination Nivolumab and Ipilimumab for Patients With Advanced BRAF-Mutant Melanoma: The DREAMseq Trial-ECOG-ACRIN EA6134. </w:t>
        </w:r>
        <w:r w:rsidRPr="0084481F">
          <w:rPr>
            <w:rFonts w:ascii="Times New Roman" w:eastAsia="SimSun" w:hAnsi="Times New Roman"/>
            <w:b/>
            <w:i/>
            <w:noProof/>
            <w:sz w:val="24"/>
            <w:lang w:val="en-GB"/>
          </w:rPr>
          <w:t xml:space="preserve">J Clin Oncol </w:t>
        </w:r>
        <w:r w:rsidRPr="0084481F">
          <w:rPr>
            <w:rFonts w:ascii="Times New Roman" w:eastAsia="SimSun" w:hAnsi="Times New Roman"/>
            <w:b/>
            <w:noProof/>
            <w:sz w:val="24"/>
            <w:lang w:val="en-GB"/>
          </w:rPr>
          <w:t>2023, 41(2):186-197.</w:t>
        </w:r>
      </w:ins>
    </w:p>
    <w:p w14:paraId="68DCDA8B" w14:textId="77777777" w:rsidR="00D30179" w:rsidRPr="0084481F" w:rsidRDefault="00D30179" w:rsidP="00D30179">
      <w:pPr>
        <w:pStyle w:val="MDPI71References"/>
        <w:numPr>
          <w:ilvl w:val="0"/>
          <w:numId w:val="0"/>
        </w:numPr>
        <w:spacing w:line="240" w:lineRule="atLeast"/>
        <w:rPr>
          <w:ins w:id="397" w:author="Nisa U" w:date="2024-07-24T13:43:00Z" w16du:dateUtc="2024-07-24T11:43:00Z"/>
          <w:rFonts w:ascii="Times New Roman" w:eastAsia="SimSun" w:hAnsi="Times New Roman"/>
          <w:b/>
          <w:noProof/>
          <w:sz w:val="24"/>
          <w:lang w:val="en-GB"/>
        </w:rPr>
      </w:pPr>
      <w:ins w:id="398" w:author="Nisa U" w:date="2024-07-24T13:43:00Z" w16du:dateUtc="2024-07-24T11:43:00Z">
        <w:r w:rsidRPr="0084481F">
          <w:rPr>
            <w:rFonts w:ascii="Times New Roman" w:eastAsia="SimSun" w:hAnsi="Times New Roman"/>
            <w:b/>
            <w:noProof/>
            <w:sz w:val="24"/>
            <w:lang w:val="en-GB"/>
          </w:rPr>
          <w:t>47.</w:t>
        </w:r>
        <w:r w:rsidRPr="0084481F">
          <w:rPr>
            <w:rFonts w:ascii="Times New Roman" w:eastAsia="SimSun" w:hAnsi="Times New Roman"/>
            <w:b/>
            <w:noProof/>
            <w:sz w:val="24"/>
            <w:lang w:val="en-GB"/>
          </w:rPr>
          <w:tab/>
          <w:t xml:space="preserve">Lo A, Chernoff H, Zheng T, Lo SH: Why significant variables aren't automatically good predictors. </w:t>
        </w:r>
        <w:r w:rsidRPr="0084481F">
          <w:rPr>
            <w:rFonts w:ascii="Times New Roman" w:eastAsia="SimSun" w:hAnsi="Times New Roman"/>
            <w:b/>
            <w:i/>
            <w:noProof/>
            <w:sz w:val="24"/>
            <w:lang w:val="en-GB"/>
          </w:rPr>
          <w:t xml:space="preserve">Proc Natl Acad Sci U S A </w:t>
        </w:r>
        <w:r w:rsidRPr="0084481F">
          <w:rPr>
            <w:rFonts w:ascii="Times New Roman" w:eastAsia="SimSun" w:hAnsi="Times New Roman"/>
            <w:b/>
            <w:noProof/>
            <w:sz w:val="24"/>
            <w:lang w:val="en-GB"/>
          </w:rPr>
          <w:t>2015, 112(45):13892-13897.</w:t>
        </w:r>
      </w:ins>
    </w:p>
    <w:p w14:paraId="7BB8FB9B" w14:textId="77777777" w:rsidR="00D30179" w:rsidRPr="0084481F" w:rsidRDefault="00D30179" w:rsidP="00D30179">
      <w:pPr>
        <w:pStyle w:val="MDPI71References"/>
        <w:numPr>
          <w:ilvl w:val="0"/>
          <w:numId w:val="0"/>
        </w:numPr>
        <w:spacing w:line="240" w:lineRule="atLeast"/>
        <w:rPr>
          <w:ins w:id="399" w:author="Nisa U" w:date="2024-07-24T13:43:00Z" w16du:dateUtc="2024-07-24T11:43:00Z"/>
          <w:rFonts w:ascii="Times New Roman" w:eastAsia="SimSun" w:hAnsi="Times New Roman"/>
          <w:b/>
          <w:noProof/>
          <w:sz w:val="24"/>
          <w:lang w:val="en-GB"/>
        </w:rPr>
      </w:pPr>
      <w:ins w:id="400" w:author="Nisa U" w:date="2024-07-24T13:43:00Z" w16du:dateUtc="2024-07-24T11:43:00Z">
        <w:r w:rsidRPr="0084481F">
          <w:rPr>
            <w:rFonts w:ascii="Times New Roman" w:eastAsia="SimSun" w:hAnsi="Times New Roman"/>
            <w:b/>
            <w:noProof/>
            <w:sz w:val="24"/>
            <w:lang w:val="en-GB"/>
          </w:rPr>
          <w:t>48.</w:t>
        </w:r>
        <w:r w:rsidRPr="0084481F">
          <w:rPr>
            <w:rFonts w:ascii="Times New Roman" w:eastAsia="SimSun" w:hAnsi="Times New Roman"/>
            <w:b/>
            <w:noProof/>
            <w:sz w:val="24"/>
            <w:lang w:val="en-GB"/>
          </w:rPr>
          <w:tab/>
          <w:t xml:space="preserve">Charilaou P, Battat R: Machine learning models and over-fitting considerations. </w:t>
        </w:r>
        <w:r w:rsidRPr="0084481F">
          <w:rPr>
            <w:rFonts w:ascii="Times New Roman" w:eastAsia="SimSun" w:hAnsi="Times New Roman"/>
            <w:b/>
            <w:i/>
            <w:noProof/>
            <w:sz w:val="24"/>
            <w:lang w:val="en-GB"/>
          </w:rPr>
          <w:t xml:space="preserve">World J Gastroenterol </w:t>
        </w:r>
        <w:r w:rsidRPr="0084481F">
          <w:rPr>
            <w:rFonts w:ascii="Times New Roman" w:eastAsia="SimSun" w:hAnsi="Times New Roman"/>
            <w:b/>
            <w:noProof/>
            <w:sz w:val="24"/>
            <w:lang w:val="en-GB"/>
          </w:rPr>
          <w:t>2022, 28(5):605-607.</w:t>
        </w:r>
      </w:ins>
    </w:p>
    <w:p w14:paraId="029965D8" w14:textId="77777777" w:rsidR="00D30179" w:rsidRDefault="00D30179" w:rsidP="00D30179">
      <w:pPr>
        <w:pStyle w:val="MDPI71References"/>
        <w:numPr>
          <w:ilvl w:val="0"/>
          <w:numId w:val="0"/>
        </w:numPr>
        <w:spacing w:line="240" w:lineRule="atLeast"/>
        <w:ind w:left="5813"/>
        <w:rPr>
          <w:ins w:id="401" w:author="Nisa U" w:date="2024-07-24T13:43:00Z" w16du:dateUtc="2024-07-24T11:43:00Z"/>
          <w:rFonts w:ascii="Times New Roman" w:eastAsia="SimSun" w:hAnsi="Times New Roman"/>
          <w:b/>
          <w:noProof/>
          <w:sz w:val="24"/>
          <w:lang w:val="en-GB"/>
        </w:rPr>
      </w:pPr>
    </w:p>
    <w:p w14:paraId="12781D30" w14:textId="51E4BEBF" w:rsidR="000B03C5" w:rsidDel="00D30179" w:rsidRDefault="00D30179" w:rsidP="00D30179">
      <w:pPr>
        <w:pStyle w:val="MDPI71References"/>
        <w:numPr>
          <w:ilvl w:val="0"/>
          <w:numId w:val="0"/>
        </w:numPr>
        <w:spacing w:line="240" w:lineRule="atLeast"/>
        <w:ind w:left="5813"/>
        <w:rPr>
          <w:del w:id="402" w:author="Nisa U" w:date="2024-07-24T13:43:00Z" w16du:dateUtc="2024-07-24T11:43:00Z"/>
          <w:rFonts w:ascii="Times New Roman" w:eastAsia="SimSun" w:hAnsi="Times New Roman"/>
          <w:b/>
          <w:noProof/>
          <w:sz w:val="24"/>
          <w:lang w:val="en-GB"/>
        </w:rPr>
      </w:pPr>
      <w:ins w:id="403" w:author="Nisa U" w:date="2024-07-24T13:43:00Z" w16du:dateUtc="2024-07-24T11:43:00Z">
        <w:r w:rsidRPr="000C6515">
          <w:rPr>
            <w:rFonts w:asciiTheme="minorHAnsi" w:eastAsia="SimSun" w:hAnsiTheme="minorHAnsi" w:cstheme="minorHAnsi"/>
            <w:b/>
            <w:noProof/>
            <w:lang w:val="en-GB"/>
          </w:rPr>
          <w:fldChar w:fldCharType="end"/>
        </w:r>
      </w:ins>
    </w:p>
    <w:p w14:paraId="15C078D3" w14:textId="563FFED9" w:rsidR="004C331C" w:rsidDel="00007F15" w:rsidRDefault="004C331C" w:rsidP="00007F15">
      <w:pPr>
        <w:pStyle w:val="MDPI71References"/>
        <w:numPr>
          <w:ilvl w:val="0"/>
          <w:numId w:val="0"/>
        </w:numPr>
        <w:spacing w:after="160" w:line="240" w:lineRule="atLeast"/>
        <w:rPr>
          <w:del w:id="404" w:author="Zellbiologie" w:date="2024-07-05T10:12:00Z"/>
          <w:rFonts w:asciiTheme="minorHAnsi" w:eastAsia="SimSun" w:hAnsiTheme="minorHAnsi" w:cstheme="minorHAnsi"/>
          <w:b/>
          <w:noProof/>
          <w:sz w:val="24"/>
          <w:lang w:val="en-GB"/>
        </w:rPr>
      </w:pPr>
      <w:del w:id="405" w:author="Nisa U" w:date="2024-07-24T13:43:00Z" w16du:dateUtc="2024-07-24T11:43:00Z">
        <w:r w:rsidRPr="000C6515" w:rsidDel="00D30179">
          <w:rPr>
            <w:rFonts w:asciiTheme="minorHAnsi" w:eastAsia="SimSun" w:hAnsiTheme="minorHAnsi" w:cstheme="minorHAnsi"/>
            <w:b/>
            <w:noProof/>
            <w:lang w:val="en-GB"/>
          </w:rPr>
          <w:fldChar w:fldCharType="end"/>
        </w:r>
      </w:del>
    </w:p>
    <w:p w14:paraId="7C5DA4BD" w14:textId="76342008" w:rsidR="00EA6C01" w:rsidDel="00007F15" w:rsidRDefault="00EA6C01" w:rsidP="00007F15">
      <w:pPr>
        <w:pStyle w:val="MDPI71References"/>
        <w:numPr>
          <w:ilvl w:val="0"/>
          <w:numId w:val="0"/>
        </w:numPr>
        <w:spacing w:after="160" w:line="240" w:lineRule="atLeast"/>
        <w:rPr>
          <w:del w:id="406" w:author="Zellbiologie" w:date="2024-07-05T10:12:00Z"/>
          <w:rFonts w:asciiTheme="minorHAnsi" w:eastAsia="SimSun" w:hAnsiTheme="minorHAnsi" w:cstheme="minorHAnsi"/>
          <w:b/>
          <w:noProof/>
          <w:sz w:val="24"/>
          <w:lang w:val="en-GB"/>
        </w:rPr>
      </w:pPr>
    </w:p>
    <w:p w14:paraId="6179766F" w14:textId="48BDBD87" w:rsidR="00EA6C01" w:rsidDel="00007F15" w:rsidRDefault="00EA6C01" w:rsidP="00EC1F99">
      <w:pPr>
        <w:pStyle w:val="MDPI71References"/>
        <w:numPr>
          <w:ilvl w:val="0"/>
          <w:numId w:val="0"/>
        </w:numPr>
        <w:spacing w:after="160" w:line="240" w:lineRule="atLeast"/>
        <w:rPr>
          <w:del w:id="407" w:author="Zellbiologie" w:date="2024-07-05T10:12:00Z"/>
          <w:rFonts w:asciiTheme="minorHAnsi" w:eastAsia="SimSun" w:hAnsiTheme="minorHAnsi" w:cstheme="minorHAnsi"/>
          <w:b/>
          <w:noProof/>
          <w:sz w:val="24"/>
          <w:lang w:val="en-GB"/>
        </w:rPr>
      </w:pPr>
    </w:p>
    <w:p w14:paraId="0EDF5A8C" w14:textId="321CD02A" w:rsidR="00EA6C01" w:rsidDel="00007F15" w:rsidRDefault="00EA6C01" w:rsidP="00EC1F99">
      <w:pPr>
        <w:pStyle w:val="MDPI71References"/>
        <w:numPr>
          <w:ilvl w:val="0"/>
          <w:numId w:val="0"/>
        </w:numPr>
        <w:spacing w:after="160" w:line="240" w:lineRule="atLeast"/>
        <w:rPr>
          <w:del w:id="408" w:author="Zellbiologie" w:date="2024-07-05T10:12:00Z"/>
          <w:rFonts w:asciiTheme="minorHAnsi" w:eastAsia="SimSun" w:hAnsiTheme="minorHAnsi" w:cstheme="minorHAnsi"/>
          <w:b/>
          <w:noProof/>
          <w:sz w:val="24"/>
          <w:lang w:val="en-GB"/>
        </w:rPr>
      </w:pPr>
    </w:p>
    <w:p w14:paraId="7C6F44F0" w14:textId="166AB939" w:rsidR="00EA6C01" w:rsidDel="00007F15" w:rsidRDefault="00EA6C01" w:rsidP="00EC1F99">
      <w:pPr>
        <w:pStyle w:val="MDPI71References"/>
        <w:numPr>
          <w:ilvl w:val="0"/>
          <w:numId w:val="0"/>
        </w:numPr>
        <w:spacing w:after="160" w:line="240" w:lineRule="atLeast"/>
        <w:rPr>
          <w:del w:id="409" w:author="Zellbiologie" w:date="2024-07-05T10:12:00Z"/>
          <w:rFonts w:asciiTheme="minorHAnsi" w:eastAsia="SimSun" w:hAnsiTheme="minorHAnsi" w:cstheme="minorHAnsi"/>
          <w:b/>
          <w:noProof/>
          <w:sz w:val="24"/>
          <w:lang w:val="en-GB"/>
        </w:rPr>
      </w:pPr>
    </w:p>
    <w:p w14:paraId="39E7D7F9" w14:textId="17506AA5" w:rsidR="00EA6C01" w:rsidDel="00007F15" w:rsidRDefault="00EA6C01" w:rsidP="0002392A">
      <w:pPr>
        <w:pStyle w:val="MDPI71References"/>
        <w:numPr>
          <w:ilvl w:val="0"/>
          <w:numId w:val="0"/>
        </w:numPr>
        <w:spacing w:after="160" w:line="240" w:lineRule="atLeast"/>
        <w:rPr>
          <w:del w:id="410" w:author="Zellbiologie" w:date="2024-07-05T10:12:00Z"/>
          <w:rFonts w:asciiTheme="minorHAnsi" w:eastAsia="SimSun" w:hAnsiTheme="minorHAnsi" w:cstheme="minorHAnsi"/>
          <w:b/>
          <w:noProof/>
          <w:sz w:val="24"/>
          <w:lang w:val="en-GB"/>
        </w:rPr>
      </w:pPr>
    </w:p>
    <w:p w14:paraId="66C401A9" w14:textId="0317F27E" w:rsidR="00EA6C01" w:rsidDel="00007F15" w:rsidRDefault="00EA6C01" w:rsidP="0002392A">
      <w:pPr>
        <w:pStyle w:val="MDPI71References"/>
        <w:numPr>
          <w:ilvl w:val="0"/>
          <w:numId w:val="0"/>
        </w:numPr>
        <w:spacing w:after="160" w:line="240" w:lineRule="atLeast"/>
        <w:rPr>
          <w:del w:id="411" w:author="Zellbiologie" w:date="2024-07-05T10:12:00Z"/>
          <w:rFonts w:asciiTheme="minorHAnsi" w:eastAsia="SimSun" w:hAnsiTheme="minorHAnsi" w:cstheme="minorHAnsi"/>
          <w:b/>
          <w:noProof/>
          <w:sz w:val="24"/>
          <w:lang w:val="en-GB"/>
        </w:rPr>
      </w:pPr>
    </w:p>
    <w:p w14:paraId="2672A4DB" w14:textId="48BE883E" w:rsidR="00EA6C01" w:rsidDel="00007F15" w:rsidRDefault="00EA6C01" w:rsidP="0002392A">
      <w:pPr>
        <w:pStyle w:val="MDPI71References"/>
        <w:numPr>
          <w:ilvl w:val="0"/>
          <w:numId w:val="0"/>
        </w:numPr>
        <w:spacing w:after="160" w:line="240" w:lineRule="atLeast"/>
        <w:rPr>
          <w:del w:id="412" w:author="Zellbiologie" w:date="2024-07-05T10:12:00Z"/>
          <w:rFonts w:asciiTheme="minorHAnsi" w:eastAsia="SimSun" w:hAnsiTheme="minorHAnsi" w:cstheme="minorHAnsi"/>
          <w:b/>
          <w:noProof/>
          <w:sz w:val="24"/>
          <w:lang w:val="en-GB"/>
        </w:rPr>
      </w:pPr>
    </w:p>
    <w:p w14:paraId="7741BD30" w14:textId="507D7C68" w:rsidR="00EA6C01" w:rsidDel="00007F15" w:rsidRDefault="00EA6C01">
      <w:pPr>
        <w:pStyle w:val="MDPI71References"/>
        <w:numPr>
          <w:ilvl w:val="0"/>
          <w:numId w:val="0"/>
        </w:numPr>
        <w:spacing w:after="160" w:line="240" w:lineRule="atLeast"/>
        <w:rPr>
          <w:del w:id="413" w:author="Zellbiologie" w:date="2024-07-05T10:12:00Z"/>
          <w:rFonts w:asciiTheme="minorHAnsi" w:eastAsia="SimSun" w:hAnsiTheme="minorHAnsi" w:cstheme="minorHAnsi"/>
          <w:b/>
          <w:noProof/>
          <w:sz w:val="24"/>
          <w:lang w:val="en-GB"/>
        </w:rPr>
      </w:pPr>
    </w:p>
    <w:p w14:paraId="12FAD4E0" w14:textId="791A7001" w:rsidR="00EA6C01" w:rsidDel="00007F15" w:rsidRDefault="00EA6C01">
      <w:pPr>
        <w:pStyle w:val="MDPI71References"/>
        <w:numPr>
          <w:ilvl w:val="0"/>
          <w:numId w:val="0"/>
        </w:numPr>
        <w:spacing w:after="160" w:line="240" w:lineRule="atLeast"/>
        <w:rPr>
          <w:del w:id="414" w:author="Zellbiologie" w:date="2024-07-05T10:12:00Z"/>
          <w:rFonts w:asciiTheme="minorHAnsi" w:eastAsia="SimSun" w:hAnsiTheme="minorHAnsi" w:cstheme="minorHAnsi"/>
          <w:b/>
          <w:noProof/>
          <w:sz w:val="24"/>
          <w:lang w:val="en-GB"/>
        </w:rPr>
      </w:pPr>
    </w:p>
    <w:p w14:paraId="0531AF06" w14:textId="0647C87C" w:rsidR="00BE66F3" w:rsidDel="00007F15" w:rsidRDefault="00BE66F3">
      <w:pPr>
        <w:pStyle w:val="MDPI71References"/>
        <w:numPr>
          <w:ilvl w:val="0"/>
          <w:numId w:val="0"/>
        </w:numPr>
        <w:spacing w:after="160" w:line="240" w:lineRule="atLeast"/>
        <w:rPr>
          <w:del w:id="415" w:author="Zellbiologie" w:date="2024-07-05T10:12:00Z"/>
          <w:rFonts w:asciiTheme="minorHAnsi" w:eastAsia="SimSun" w:hAnsiTheme="minorHAnsi" w:cstheme="minorHAnsi"/>
          <w:b/>
          <w:noProof/>
          <w:sz w:val="24"/>
          <w:lang w:val="en-GB"/>
        </w:rPr>
      </w:pPr>
    </w:p>
    <w:p w14:paraId="410BFC4E" w14:textId="0AE2E2BD" w:rsidR="00BE66F3" w:rsidDel="00007F15" w:rsidRDefault="00BE66F3">
      <w:pPr>
        <w:pStyle w:val="MDPI71References"/>
        <w:numPr>
          <w:ilvl w:val="0"/>
          <w:numId w:val="0"/>
        </w:numPr>
        <w:spacing w:after="160" w:line="240" w:lineRule="atLeast"/>
        <w:rPr>
          <w:del w:id="416" w:author="Zellbiologie" w:date="2024-07-05T10:12:00Z"/>
          <w:rFonts w:asciiTheme="minorHAnsi" w:eastAsia="SimSun" w:hAnsiTheme="minorHAnsi" w:cstheme="minorHAnsi"/>
          <w:b/>
          <w:noProof/>
          <w:sz w:val="24"/>
          <w:lang w:val="en-GB"/>
        </w:rPr>
      </w:pPr>
    </w:p>
    <w:p w14:paraId="2135C593" w14:textId="3CF43834" w:rsidR="005808BC" w:rsidRPr="00125C2F" w:rsidDel="00007F15" w:rsidRDefault="005808BC">
      <w:pPr>
        <w:pStyle w:val="MDPI71References"/>
        <w:numPr>
          <w:ilvl w:val="0"/>
          <w:numId w:val="0"/>
        </w:numPr>
        <w:spacing w:after="160" w:line="240" w:lineRule="atLeast"/>
        <w:rPr>
          <w:del w:id="417" w:author="Zellbiologie" w:date="2024-07-05T10:12:00Z"/>
          <w:rFonts w:asciiTheme="minorHAnsi" w:hAnsiTheme="minorHAnsi" w:cstheme="minorHAnsi"/>
          <w:b/>
          <w:bCs/>
          <w:snapToGrid/>
          <w:color w:val="0070C0"/>
          <w:sz w:val="24"/>
          <w:szCs w:val="24"/>
          <w:lang w:bidi="ar-SA"/>
        </w:rPr>
        <w:pPrChange w:id="418" w:author="Zellbiologie" w:date="2024-07-05T10:12:00Z">
          <w:pPr>
            <w:pStyle w:val="MDPI63Notes"/>
          </w:pPr>
        </w:pPrChange>
      </w:pPr>
      <w:del w:id="419" w:author="Zellbiologie" w:date="2024-07-05T10:12:00Z">
        <w:r w:rsidRPr="00125C2F" w:rsidDel="00007F15">
          <w:rPr>
            <w:rFonts w:asciiTheme="minorHAnsi" w:hAnsiTheme="minorHAnsi" w:cstheme="minorHAnsi"/>
            <w:b/>
            <w:bCs/>
            <w:snapToGrid/>
            <w:color w:val="0070C0"/>
            <w:sz w:val="24"/>
            <w:szCs w:val="24"/>
            <w:lang w:bidi="ar-SA"/>
          </w:rPr>
          <w:delText>Supplementary Tables</w:delText>
        </w:r>
      </w:del>
    </w:p>
    <w:p w14:paraId="5C331F47" w14:textId="4C5558E7" w:rsidR="00D95D5D" w:rsidRPr="00125C2F" w:rsidDel="00007F15" w:rsidRDefault="005808BC">
      <w:pPr>
        <w:pStyle w:val="MDPI71References"/>
        <w:numPr>
          <w:ilvl w:val="0"/>
          <w:numId w:val="0"/>
        </w:numPr>
        <w:spacing w:after="160" w:line="240" w:lineRule="atLeast"/>
        <w:rPr>
          <w:del w:id="420" w:author="Zellbiologie" w:date="2024-07-05T10:12:00Z"/>
          <w:rFonts w:asciiTheme="minorHAnsi" w:hAnsiTheme="minorHAnsi" w:cstheme="minorHAnsi"/>
          <w:sz w:val="20"/>
          <w:lang w:val="en-GB"/>
        </w:rPr>
        <w:pPrChange w:id="421" w:author="Zellbiologie" w:date="2024-07-05T10:12:00Z">
          <w:pPr>
            <w:pStyle w:val="MDPI63Notes"/>
          </w:pPr>
        </w:pPrChange>
      </w:pPr>
      <w:del w:id="422" w:author="Zellbiologie" w:date="2024-07-05T10:12:00Z">
        <w:r w:rsidRPr="00125C2F" w:rsidDel="00007F15">
          <w:rPr>
            <w:rFonts w:asciiTheme="minorHAnsi" w:hAnsiTheme="minorHAnsi" w:cstheme="minorHAnsi"/>
            <w:b/>
            <w:sz w:val="20"/>
          </w:rPr>
          <w:delText>Table S1</w:delText>
        </w:r>
        <w:r w:rsidRPr="00225D37" w:rsidDel="00007F15">
          <w:rPr>
            <w:b/>
          </w:rPr>
          <w:delText xml:space="preserve">. </w:delText>
        </w:r>
        <w:r w:rsidRPr="00125C2F" w:rsidDel="00007F15">
          <w:rPr>
            <w:rFonts w:asciiTheme="minorHAnsi" w:hAnsiTheme="minorHAnsi" w:cstheme="minorHAnsi"/>
            <w:sz w:val="20"/>
            <w:lang w:val="en-GB"/>
          </w:rPr>
          <w:delText xml:space="preserve">miRNAs examined by FirePlex®-Assay. miRNAs in bold were used for normalization. Asterisks indicate miRNAs </w:delText>
        </w:r>
        <w:r w:rsidDel="00007F15">
          <w:rPr>
            <w:rFonts w:asciiTheme="minorHAnsi" w:hAnsiTheme="minorHAnsi" w:cstheme="minorHAnsi"/>
            <w:sz w:val="20"/>
            <w:lang w:val="en-GB"/>
          </w:rPr>
          <w:delText>with a feature importance of 0 in the relaxed LASSO model (see Fig. 4)</w:delText>
        </w:r>
        <w:r w:rsidRPr="00125C2F" w:rsidDel="00007F15">
          <w:rPr>
            <w:rFonts w:asciiTheme="minorHAnsi" w:hAnsiTheme="minorHAnsi" w:cstheme="minorHAnsi"/>
            <w:sz w:val="20"/>
            <w:lang w:val="en-GB"/>
          </w:rPr>
          <w:delText xml:space="preserve">. </w:delText>
        </w:r>
      </w:del>
    </w:p>
    <w:tbl>
      <w:tblPr>
        <w:tblW w:w="9058" w:type="dxa"/>
        <w:tblBorders>
          <w:top w:val="single" w:sz="8" w:space="0" w:color="auto"/>
          <w:bottom w:val="single" w:sz="8" w:space="0" w:color="auto"/>
          <w:insideH w:val="dotted" w:sz="4" w:space="0" w:color="auto"/>
        </w:tblBorders>
        <w:tblLook w:val="04A0" w:firstRow="1" w:lastRow="0" w:firstColumn="1" w:lastColumn="0" w:noHBand="0" w:noVBand="1"/>
      </w:tblPr>
      <w:tblGrid>
        <w:gridCol w:w="2217"/>
        <w:gridCol w:w="2524"/>
        <w:gridCol w:w="2123"/>
        <w:gridCol w:w="2194"/>
      </w:tblGrid>
      <w:tr w:rsidR="00D95D5D" w:rsidRPr="00D95D5D" w:rsidDel="00007F15" w14:paraId="0272F9AD" w14:textId="0C897E6D" w:rsidTr="00125C2F">
        <w:trPr>
          <w:trHeight w:val="294"/>
          <w:del w:id="423" w:author="Zellbiologie" w:date="2024-07-05T10:12:00Z"/>
        </w:trPr>
        <w:tc>
          <w:tcPr>
            <w:tcW w:w="2217" w:type="dxa"/>
            <w:shd w:val="clear" w:color="auto" w:fill="auto"/>
            <w:noWrap/>
            <w:vAlign w:val="bottom"/>
            <w:hideMark/>
          </w:tcPr>
          <w:p w14:paraId="6DB4314F" w14:textId="2350B184" w:rsidR="00D95D5D" w:rsidRPr="00D95D5D" w:rsidDel="00007F15" w:rsidRDefault="00D95D5D">
            <w:pPr>
              <w:pStyle w:val="MDPI71References"/>
              <w:numPr>
                <w:ilvl w:val="0"/>
                <w:numId w:val="0"/>
              </w:numPr>
              <w:spacing w:after="160" w:line="240" w:lineRule="atLeast"/>
              <w:rPr>
                <w:del w:id="424" w:author="Zellbiologie" w:date="2024-07-05T10:12:00Z"/>
                <w:rFonts w:ascii="Calibri" w:hAnsi="Calibri" w:cs="Calibri"/>
                <w:sz w:val="22"/>
                <w:szCs w:val="22"/>
                <w:lang w:val="en-GB" w:eastAsia="en-GB"/>
              </w:rPr>
              <w:pPrChange w:id="425" w:author="Zellbiologie" w:date="2024-07-05T10:12:00Z">
                <w:pPr>
                  <w:spacing w:line="240" w:lineRule="auto"/>
                  <w:jc w:val="left"/>
                </w:pPr>
              </w:pPrChange>
            </w:pPr>
            <w:del w:id="426" w:author="Zellbiologie" w:date="2024-07-05T10:12:00Z">
              <w:r w:rsidRPr="00D95D5D" w:rsidDel="00007F15">
                <w:rPr>
                  <w:rFonts w:ascii="Calibri" w:hAnsi="Calibri" w:cs="Calibri"/>
                  <w:sz w:val="22"/>
                  <w:szCs w:val="22"/>
                  <w:lang w:val="en-GB" w:eastAsia="en-GB"/>
                </w:rPr>
                <w:delText xml:space="preserve">hsa-mir-9-5p </w:delText>
              </w:r>
            </w:del>
          </w:p>
        </w:tc>
        <w:tc>
          <w:tcPr>
            <w:tcW w:w="2524" w:type="dxa"/>
            <w:shd w:val="clear" w:color="auto" w:fill="auto"/>
            <w:noWrap/>
            <w:vAlign w:val="bottom"/>
            <w:hideMark/>
          </w:tcPr>
          <w:p w14:paraId="34D48D33" w14:textId="286430E6" w:rsidR="00D95D5D" w:rsidRPr="00D95D5D" w:rsidDel="00007F15" w:rsidRDefault="00D95D5D">
            <w:pPr>
              <w:pStyle w:val="MDPI71References"/>
              <w:numPr>
                <w:ilvl w:val="0"/>
                <w:numId w:val="0"/>
              </w:numPr>
              <w:spacing w:after="160" w:line="240" w:lineRule="atLeast"/>
              <w:rPr>
                <w:del w:id="427" w:author="Zellbiologie" w:date="2024-07-05T10:12:00Z"/>
                <w:rFonts w:ascii="Calibri" w:hAnsi="Calibri" w:cs="Calibri"/>
                <w:sz w:val="22"/>
                <w:szCs w:val="22"/>
                <w:lang w:val="en-GB" w:eastAsia="en-GB"/>
              </w:rPr>
              <w:pPrChange w:id="428" w:author="Zellbiologie" w:date="2024-07-05T10:12:00Z">
                <w:pPr>
                  <w:spacing w:line="240" w:lineRule="auto"/>
                  <w:jc w:val="left"/>
                </w:pPr>
              </w:pPrChange>
            </w:pPr>
            <w:del w:id="429" w:author="Zellbiologie" w:date="2024-07-05T10:12:00Z">
              <w:r w:rsidRPr="00D95D5D" w:rsidDel="00007F15">
                <w:rPr>
                  <w:rFonts w:ascii="Calibri" w:hAnsi="Calibri" w:cs="Calibri"/>
                  <w:sz w:val="22"/>
                  <w:szCs w:val="22"/>
                  <w:lang w:val="en-GB" w:eastAsia="en-GB"/>
                </w:rPr>
                <w:delText xml:space="preserve">hsa-mir-34a-3p </w:delText>
              </w:r>
            </w:del>
          </w:p>
        </w:tc>
        <w:tc>
          <w:tcPr>
            <w:tcW w:w="2123" w:type="dxa"/>
            <w:shd w:val="clear" w:color="auto" w:fill="auto"/>
            <w:noWrap/>
            <w:vAlign w:val="bottom"/>
            <w:hideMark/>
          </w:tcPr>
          <w:p w14:paraId="5939ADC6" w14:textId="7B69DF87" w:rsidR="00D95D5D" w:rsidRPr="00D95D5D" w:rsidDel="00007F15" w:rsidRDefault="00D95D5D">
            <w:pPr>
              <w:pStyle w:val="MDPI71References"/>
              <w:numPr>
                <w:ilvl w:val="0"/>
                <w:numId w:val="0"/>
              </w:numPr>
              <w:spacing w:after="160" w:line="240" w:lineRule="atLeast"/>
              <w:rPr>
                <w:del w:id="430" w:author="Zellbiologie" w:date="2024-07-05T10:12:00Z"/>
                <w:rFonts w:ascii="Calibri" w:hAnsi="Calibri" w:cs="Calibri"/>
                <w:sz w:val="22"/>
                <w:szCs w:val="22"/>
                <w:lang w:val="en-GB" w:eastAsia="en-GB"/>
              </w:rPr>
              <w:pPrChange w:id="431" w:author="Zellbiologie" w:date="2024-07-05T10:12:00Z">
                <w:pPr>
                  <w:spacing w:line="240" w:lineRule="auto"/>
                  <w:jc w:val="left"/>
                </w:pPr>
              </w:pPrChange>
            </w:pPr>
            <w:del w:id="432" w:author="Zellbiologie" w:date="2024-07-05T10:12:00Z">
              <w:r w:rsidRPr="00D95D5D" w:rsidDel="00007F15">
                <w:rPr>
                  <w:rFonts w:ascii="Calibri" w:hAnsi="Calibri" w:cs="Calibri"/>
                  <w:sz w:val="22"/>
                  <w:szCs w:val="22"/>
                  <w:lang w:val="en-GB" w:eastAsia="en-GB"/>
                </w:rPr>
                <w:delText xml:space="preserve">hsa-mir-192-5p </w:delText>
              </w:r>
            </w:del>
          </w:p>
        </w:tc>
        <w:tc>
          <w:tcPr>
            <w:tcW w:w="2194" w:type="dxa"/>
            <w:shd w:val="clear" w:color="auto" w:fill="auto"/>
            <w:noWrap/>
            <w:vAlign w:val="bottom"/>
            <w:hideMark/>
          </w:tcPr>
          <w:p w14:paraId="14CC7360" w14:textId="579F122F" w:rsidR="00D95D5D" w:rsidRPr="00D95D5D" w:rsidDel="00007F15" w:rsidRDefault="00D95D5D">
            <w:pPr>
              <w:pStyle w:val="MDPI71References"/>
              <w:numPr>
                <w:ilvl w:val="0"/>
                <w:numId w:val="0"/>
              </w:numPr>
              <w:spacing w:after="160" w:line="240" w:lineRule="atLeast"/>
              <w:rPr>
                <w:del w:id="433" w:author="Zellbiologie" w:date="2024-07-05T10:12:00Z"/>
                <w:rFonts w:ascii="Calibri" w:hAnsi="Calibri" w:cs="Calibri"/>
                <w:sz w:val="22"/>
                <w:szCs w:val="22"/>
                <w:lang w:val="en-GB" w:eastAsia="en-GB"/>
              </w:rPr>
              <w:pPrChange w:id="434" w:author="Zellbiologie" w:date="2024-07-05T10:12:00Z">
                <w:pPr>
                  <w:spacing w:line="240" w:lineRule="auto"/>
                  <w:jc w:val="left"/>
                </w:pPr>
              </w:pPrChange>
            </w:pPr>
            <w:del w:id="435" w:author="Zellbiologie" w:date="2024-07-05T10:12:00Z">
              <w:r w:rsidRPr="00D95D5D" w:rsidDel="00007F15">
                <w:rPr>
                  <w:rFonts w:ascii="Calibri" w:hAnsi="Calibri" w:cs="Calibri"/>
                  <w:sz w:val="22"/>
                  <w:szCs w:val="22"/>
                  <w:lang w:val="en-GB" w:eastAsia="en-GB"/>
                </w:rPr>
                <w:delText xml:space="preserve">hsa-mir-338-3p </w:delText>
              </w:r>
            </w:del>
          </w:p>
        </w:tc>
      </w:tr>
      <w:tr w:rsidR="00D95D5D" w:rsidRPr="00D95D5D" w:rsidDel="00007F15" w14:paraId="6EDCC064" w14:textId="6BF8B270" w:rsidTr="00125C2F">
        <w:trPr>
          <w:trHeight w:val="281"/>
          <w:del w:id="436" w:author="Zellbiologie" w:date="2024-07-05T10:12:00Z"/>
        </w:trPr>
        <w:tc>
          <w:tcPr>
            <w:tcW w:w="2217" w:type="dxa"/>
            <w:shd w:val="clear" w:color="auto" w:fill="auto"/>
            <w:noWrap/>
            <w:vAlign w:val="bottom"/>
            <w:hideMark/>
          </w:tcPr>
          <w:p w14:paraId="0FE1267C" w14:textId="222503F8" w:rsidR="00D95D5D" w:rsidRPr="00D95D5D" w:rsidDel="00007F15" w:rsidRDefault="00D95D5D">
            <w:pPr>
              <w:pStyle w:val="MDPI71References"/>
              <w:numPr>
                <w:ilvl w:val="0"/>
                <w:numId w:val="0"/>
              </w:numPr>
              <w:spacing w:after="160" w:line="240" w:lineRule="atLeast"/>
              <w:rPr>
                <w:del w:id="437" w:author="Zellbiologie" w:date="2024-07-05T10:12:00Z"/>
                <w:rFonts w:ascii="Calibri" w:hAnsi="Calibri" w:cs="Calibri"/>
                <w:sz w:val="22"/>
                <w:szCs w:val="22"/>
                <w:lang w:val="en-GB" w:eastAsia="en-GB"/>
              </w:rPr>
              <w:pPrChange w:id="438" w:author="Zellbiologie" w:date="2024-07-05T10:12:00Z">
                <w:pPr>
                  <w:spacing w:line="240" w:lineRule="auto"/>
                  <w:jc w:val="left"/>
                </w:pPr>
              </w:pPrChange>
            </w:pPr>
            <w:del w:id="439" w:author="Zellbiologie" w:date="2024-07-05T10:12:00Z">
              <w:r w:rsidRPr="00D95D5D" w:rsidDel="00007F15">
                <w:rPr>
                  <w:rFonts w:ascii="Calibri" w:hAnsi="Calibri" w:cs="Calibri"/>
                  <w:sz w:val="22"/>
                  <w:szCs w:val="22"/>
                  <w:lang w:val="en-GB" w:eastAsia="en-GB"/>
                </w:rPr>
                <w:lastRenderedPageBreak/>
                <w:delText xml:space="preserve">hsa-mir-15a-5p </w:delText>
              </w:r>
            </w:del>
          </w:p>
        </w:tc>
        <w:tc>
          <w:tcPr>
            <w:tcW w:w="2524" w:type="dxa"/>
            <w:shd w:val="clear" w:color="auto" w:fill="auto"/>
            <w:noWrap/>
            <w:vAlign w:val="bottom"/>
            <w:hideMark/>
          </w:tcPr>
          <w:p w14:paraId="4B8E2536" w14:textId="4676271E" w:rsidR="00D95D5D" w:rsidRPr="00D95D5D" w:rsidDel="00007F15" w:rsidRDefault="00D95D5D">
            <w:pPr>
              <w:pStyle w:val="MDPI71References"/>
              <w:numPr>
                <w:ilvl w:val="0"/>
                <w:numId w:val="0"/>
              </w:numPr>
              <w:spacing w:after="160" w:line="240" w:lineRule="atLeast"/>
              <w:rPr>
                <w:del w:id="440" w:author="Zellbiologie" w:date="2024-07-05T10:12:00Z"/>
                <w:rFonts w:ascii="Calibri" w:hAnsi="Calibri" w:cs="Calibri"/>
                <w:sz w:val="22"/>
                <w:szCs w:val="22"/>
                <w:lang w:val="en-GB" w:eastAsia="en-GB"/>
              </w:rPr>
              <w:pPrChange w:id="441" w:author="Zellbiologie" w:date="2024-07-05T10:12:00Z">
                <w:pPr>
                  <w:spacing w:line="240" w:lineRule="auto"/>
                  <w:jc w:val="left"/>
                </w:pPr>
              </w:pPrChange>
            </w:pPr>
            <w:del w:id="442" w:author="Zellbiologie" w:date="2024-07-05T10:12:00Z">
              <w:r w:rsidRPr="00D95D5D" w:rsidDel="00007F15">
                <w:rPr>
                  <w:rFonts w:ascii="Calibri" w:hAnsi="Calibri" w:cs="Calibri"/>
                  <w:sz w:val="22"/>
                  <w:szCs w:val="22"/>
                  <w:lang w:val="en-GB" w:eastAsia="en-GB"/>
                </w:rPr>
                <w:delText xml:space="preserve">hsa-mir-34a-5p </w:delText>
              </w:r>
            </w:del>
          </w:p>
        </w:tc>
        <w:tc>
          <w:tcPr>
            <w:tcW w:w="2123" w:type="dxa"/>
            <w:shd w:val="clear" w:color="auto" w:fill="auto"/>
            <w:noWrap/>
            <w:vAlign w:val="bottom"/>
            <w:hideMark/>
          </w:tcPr>
          <w:p w14:paraId="27366202" w14:textId="2CB66889" w:rsidR="00D95D5D" w:rsidRPr="00D95D5D" w:rsidDel="00007F15" w:rsidRDefault="00D95D5D">
            <w:pPr>
              <w:pStyle w:val="MDPI71References"/>
              <w:numPr>
                <w:ilvl w:val="0"/>
                <w:numId w:val="0"/>
              </w:numPr>
              <w:spacing w:after="160" w:line="240" w:lineRule="atLeast"/>
              <w:rPr>
                <w:del w:id="443" w:author="Zellbiologie" w:date="2024-07-05T10:12:00Z"/>
                <w:rFonts w:ascii="Calibri" w:hAnsi="Calibri" w:cs="Calibri"/>
                <w:sz w:val="22"/>
                <w:szCs w:val="22"/>
                <w:lang w:val="en-GB" w:eastAsia="en-GB"/>
              </w:rPr>
              <w:pPrChange w:id="444" w:author="Zellbiologie" w:date="2024-07-05T10:12:00Z">
                <w:pPr>
                  <w:spacing w:line="240" w:lineRule="auto"/>
                  <w:jc w:val="left"/>
                </w:pPr>
              </w:pPrChange>
            </w:pPr>
            <w:del w:id="445" w:author="Zellbiologie" w:date="2024-07-05T10:12:00Z">
              <w:r w:rsidRPr="00D95D5D" w:rsidDel="00007F15">
                <w:rPr>
                  <w:rFonts w:ascii="Calibri" w:hAnsi="Calibri" w:cs="Calibri"/>
                  <w:sz w:val="22"/>
                  <w:szCs w:val="22"/>
                  <w:lang w:val="en-GB" w:eastAsia="en-GB"/>
                </w:rPr>
                <w:delText xml:space="preserve">hsa-mir-193b-3p </w:delText>
              </w:r>
            </w:del>
          </w:p>
        </w:tc>
        <w:tc>
          <w:tcPr>
            <w:tcW w:w="2194" w:type="dxa"/>
            <w:shd w:val="clear" w:color="auto" w:fill="auto"/>
            <w:noWrap/>
            <w:vAlign w:val="bottom"/>
            <w:hideMark/>
          </w:tcPr>
          <w:p w14:paraId="6C5AB4F3" w14:textId="469C0F03" w:rsidR="00D95D5D" w:rsidRPr="00D95D5D" w:rsidDel="00007F15" w:rsidRDefault="00D95D5D">
            <w:pPr>
              <w:pStyle w:val="MDPI71References"/>
              <w:numPr>
                <w:ilvl w:val="0"/>
                <w:numId w:val="0"/>
              </w:numPr>
              <w:spacing w:after="160" w:line="240" w:lineRule="atLeast"/>
              <w:rPr>
                <w:del w:id="446" w:author="Zellbiologie" w:date="2024-07-05T10:12:00Z"/>
                <w:rFonts w:ascii="Calibri" w:hAnsi="Calibri" w:cs="Calibri"/>
                <w:sz w:val="22"/>
                <w:szCs w:val="22"/>
                <w:lang w:val="en-GB" w:eastAsia="en-GB"/>
              </w:rPr>
              <w:pPrChange w:id="447" w:author="Zellbiologie" w:date="2024-07-05T10:12:00Z">
                <w:pPr>
                  <w:spacing w:line="240" w:lineRule="auto"/>
                  <w:jc w:val="left"/>
                </w:pPr>
              </w:pPrChange>
            </w:pPr>
            <w:del w:id="448" w:author="Zellbiologie" w:date="2024-07-05T10:12:00Z">
              <w:r w:rsidRPr="00D95D5D" w:rsidDel="00007F15">
                <w:rPr>
                  <w:rFonts w:ascii="Calibri" w:hAnsi="Calibri" w:cs="Calibri"/>
                  <w:sz w:val="22"/>
                  <w:szCs w:val="22"/>
                  <w:lang w:val="en-GB" w:eastAsia="en-GB"/>
                </w:rPr>
                <w:delText xml:space="preserve">hsa-mir-342-3p </w:delText>
              </w:r>
            </w:del>
          </w:p>
        </w:tc>
      </w:tr>
      <w:tr w:rsidR="00D95D5D" w:rsidRPr="00D95D5D" w:rsidDel="00007F15" w14:paraId="18D7761D" w14:textId="29E218A0" w:rsidTr="00125C2F">
        <w:trPr>
          <w:trHeight w:val="267"/>
          <w:del w:id="449" w:author="Zellbiologie" w:date="2024-07-05T10:12:00Z"/>
        </w:trPr>
        <w:tc>
          <w:tcPr>
            <w:tcW w:w="2217" w:type="dxa"/>
            <w:shd w:val="clear" w:color="auto" w:fill="auto"/>
            <w:noWrap/>
            <w:vAlign w:val="bottom"/>
            <w:hideMark/>
          </w:tcPr>
          <w:p w14:paraId="25CDAEBF" w14:textId="10E58093" w:rsidR="00D95D5D" w:rsidRPr="00D95D5D" w:rsidDel="00007F15" w:rsidRDefault="00D95D5D">
            <w:pPr>
              <w:pStyle w:val="MDPI71References"/>
              <w:numPr>
                <w:ilvl w:val="0"/>
                <w:numId w:val="0"/>
              </w:numPr>
              <w:spacing w:after="160" w:line="240" w:lineRule="atLeast"/>
              <w:rPr>
                <w:del w:id="450" w:author="Zellbiologie" w:date="2024-07-05T10:12:00Z"/>
                <w:rFonts w:ascii="Calibri" w:hAnsi="Calibri" w:cs="Calibri"/>
                <w:sz w:val="22"/>
                <w:szCs w:val="22"/>
                <w:lang w:val="en-GB" w:eastAsia="en-GB"/>
              </w:rPr>
              <w:pPrChange w:id="451" w:author="Zellbiologie" w:date="2024-07-05T10:12:00Z">
                <w:pPr>
                  <w:spacing w:line="240" w:lineRule="auto"/>
                  <w:jc w:val="left"/>
                </w:pPr>
              </w:pPrChange>
            </w:pPr>
            <w:del w:id="452" w:author="Zellbiologie" w:date="2024-07-05T10:12:00Z">
              <w:r w:rsidRPr="00D95D5D" w:rsidDel="00007F15">
                <w:rPr>
                  <w:rFonts w:ascii="Calibri" w:hAnsi="Calibri" w:cs="Calibri"/>
                  <w:sz w:val="22"/>
                  <w:szCs w:val="22"/>
                  <w:lang w:val="en-GB" w:eastAsia="en-GB"/>
                </w:rPr>
                <w:delText>hsa-mir-15b-5p*</w:delText>
              </w:r>
            </w:del>
          </w:p>
        </w:tc>
        <w:tc>
          <w:tcPr>
            <w:tcW w:w="2524" w:type="dxa"/>
            <w:shd w:val="clear" w:color="auto" w:fill="auto"/>
            <w:noWrap/>
            <w:vAlign w:val="bottom"/>
            <w:hideMark/>
          </w:tcPr>
          <w:p w14:paraId="5EB596F3" w14:textId="53D7275D" w:rsidR="00D95D5D" w:rsidRPr="00D95D5D" w:rsidDel="00007F15" w:rsidRDefault="00D95D5D">
            <w:pPr>
              <w:pStyle w:val="MDPI71References"/>
              <w:numPr>
                <w:ilvl w:val="0"/>
                <w:numId w:val="0"/>
              </w:numPr>
              <w:spacing w:after="160" w:line="240" w:lineRule="atLeast"/>
              <w:rPr>
                <w:del w:id="453" w:author="Zellbiologie" w:date="2024-07-05T10:12:00Z"/>
                <w:rFonts w:ascii="Calibri" w:hAnsi="Calibri" w:cs="Calibri"/>
                <w:sz w:val="22"/>
                <w:szCs w:val="22"/>
                <w:lang w:val="en-GB" w:eastAsia="en-GB"/>
              </w:rPr>
              <w:pPrChange w:id="454" w:author="Zellbiologie" w:date="2024-07-05T10:12:00Z">
                <w:pPr>
                  <w:spacing w:line="240" w:lineRule="auto"/>
                  <w:jc w:val="left"/>
                </w:pPr>
              </w:pPrChange>
            </w:pPr>
            <w:del w:id="455" w:author="Zellbiologie" w:date="2024-07-05T10:12:00Z">
              <w:r w:rsidRPr="00D95D5D" w:rsidDel="00007F15">
                <w:rPr>
                  <w:rFonts w:ascii="Calibri" w:hAnsi="Calibri" w:cs="Calibri"/>
                  <w:sz w:val="22"/>
                  <w:szCs w:val="22"/>
                  <w:lang w:val="en-GB" w:eastAsia="en-GB"/>
                </w:rPr>
                <w:delText xml:space="preserve">hsa-mir-93-5p </w:delText>
              </w:r>
            </w:del>
          </w:p>
        </w:tc>
        <w:tc>
          <w:tcPr>
            <w:tcW w:w="2123" w:type="dxa"/>
            <w:shd w:val="clear" w:color="auto" w:fill="auto"/>
            <w:noWrap/>
            <w:vAlign w:val="bottom"/>
            <w:hideMark/>
          </w:tcPr>
          <w:p w14:paraId="776CBFA4" w14:textId="345FB96D" w:rsidR="00D95D5D" w:rsidRPr="00D95D5D" w:rsidDel="00007F15" w:rsidRDefault="00D95D5D">
            <w:pPr>
              <w:pStyle w:val="MDPI71References"/>
              <w:numPr>
                <w:ilvl w:val="0"/>
                <w:numId w:val="0"/>
              </w:numPr>
              <w:spacing w:after="160" w:line="240" w:lineRule="atLeast"/>
              <w:rPr>
                <w:del w:id="456" w:author="Zellbiologie" w:date="2024-07-05T10:12:00Z"/>
                <w:rFonts w:ascii="Calibri" w:hAnsi="Calibri" w:cs="Calibri"/>
                <w:sz w:val="22"/>
                <w:szCs w:val="22"/>
                <w:lang w:val="en-GB" w:eastAsia="en-GB"/>
              </w:rPr>
              <w:pPrChange w:id="457" w:author="Zellbiologie" w:date="2024-07-05T10:12:00Z">
                <w:pPr>
                  <w:spacing w:line="240" w:lineRule="auto"/>
                  <w:jc w:val="left"/>
                </w:pPr>
              </w:pPrChange>
            </w:pPr>
            <w:del w:id="458" w:author="Zellbiologie" w:date="2024-07-05T10:12:00Z">
              <w:r w:rsidRPr="00D95D5D" w:rsidDel="00007F15">
                <w:rPr>
                  <w:rFonts w:ascii="Calibri" w:hAnsi="Calibri" w:cs="Calibri"/>
                  <w:sz w:val="22"/>
                  <w:szCs w:val="22"/>
                  <w:lang w:val="en-GB" w:eastAsia="en-GB"/>
                </w:rPr>
                <w:delText xml:space="preserve">hsa-mir-193b-5p </w:delText>
              </w:r>
            </w:del>
          </w:p>
        </w:tc>
        <w:tc>
          <w:tcPr>
            <w:tcW w:w="2194" w:type="dxa"/>
            <w:shd w:val="clear" w:color="auto" w:fill="auto"/>
            <w:noWrap/>
            <w:vAlign w:val="bottom"/>
            <w:hideMark/>
          </w:tcPr>
          <w:p w14:paraId="2200EED7" w14:textId="18024372" w:rsidR="00D95D5D" w:rsidRPr="00D95D5D" w:rsidDel="00007F15" w:rsidRDefault="00D95D5D">
            <w:pPr>
              <w:pStyle w:val="MDPI71References"/>
              <w:numPr>
                <w:ilvl w:val="0"/>
                <w:numId w:val="0"/>
              </w:numPr>
              <w:spacing w:after="160" w:line="240" w:lineRule="atLeast"/>
              <w:rPr>
                <w:del w:id="459" w:author="Zellbiologie" w:date="2024-07-05T10:12:00Z"/>
                <w:rFonts w:ascii="Calibri" w:hAnsi="Calibri" w:cs="Calibri"/>
                <w:sz w:val="22"/>
                <w:szCs w:val="22"/>
                <w:lang w:val="en-GB" w:eastAsia="en-GB"/>
              </w:rPr>
              <w:pPrChange w:id="460" w:author="Zellbiologie" w:date="2024-07-05T10:12:00Z">
                <w:pPr>
                  <w:spacing w:line="240" w:lineRule="auto"/>
                  <w:jc w:val="left"/>
                </w:pPr>
              </w:pPrChange>
            </w:pPr>
            <w:del w:id="461" w:author="Zellbiologie" w:date="2024-07-05T10:12:00Z">
              <w:r w:rsidRPr="00D95D5D" w:rsidDel="00007F15">
                <w:rPr>
                  <w:rFonts w:ascii="Calibri" w:hAnsi="Calibri" w:cs="Calibri"/>
                  <w:sz w:val="22"/>
                  <w:szCs w:val="22"/>
                  <w:lang w:val="en-GB" w:eastAsia="en-GB"/>
                </w:rPr>
                <w:delText xml:space="preserve">hsa-mir-374b-3p </w:delText>
              </w:r>
            </w:del>
          </w:p>
        </w:tc>
      </w:tr>
      <w:tr w:rsidR="00D95D5D" w:rsidRPr="00D95D5D" w:rsidDel="00007F15" w14:paraId="2E245450" w14:textId="5BFACCE3" w:rsidTr="00125C2F">
        <w:trPr>
          <w:trHeight w:val="267"/>
          <w:del w:id="462" w:author="Zellbiologie" w:date="2024-07-05T10:12:00Z"/>
        </w:trPr>
        <w:tc>
          <w:tcPr>
            <w:tcW w:w="2217" w:type="dxa"/>
            <w:shd w:val="clear" w:color="auto" w:fill="auto"/>
            <w:noWrap/>
            <w:vAlign w:val="bottom"/>
            <w:hideMark/>
          </w:tcPr>
          <w:p w14:paraId="1CDAFF5E" w14:textId="2058CB7F" w:rsidR="00D95D5D" w:rsidRPr="00D95D5D" w:rsidDel="00007F15" w:rsidRDefault="00D95D5D">
            <w:pPr>
              <w:pStyle w:val="MDPI71References"/>
              <w:numPr>
                <w:ilvl w:val="0"/>
                <w:numId w:val="0"/>
              </w:numPr>
              <w:spacing w:after="160" w:line="240" w:lineRule="atLeast"/>
              <w:rPr>
                <w:del w:id="463" w:author="Zellbiologie" w:date="2024-07-05T10:12:00Z"/>
                <w:rFonts w:ascii="Calibri" w:hAnsi="Calibri" w:cs="Calibri"/>
                <w:sz w:val="22"/>
                <w:szCs w:val="22"/>
                <w:lang w:val="en-GB" w:eastAsia="en-GB"/>
              </w:rPr>
              <w:pPrChange w:id="464" w:author="Zellbiologie" w:date="2024-07-05T10:12:00Z">
                <w:pPr>
                  <w:spacing w:line="240" w:lineRule="auto"/>
                  <w:jc w:val="left"/>
                </w:pPr>
              </w:pPrChange>
            </w:pPr>
            <w:del w:id="465" w:author="Zellbiologie" w:date="2024-07-05T10:12:00Z">
              <w:r w:rsidRPr="00D95D5D" w:rsidDel="00007F15">
                <w:rPr>
                  <w:rFonts w:ascii="Calibri" w:hAnsi="Calibri" w:cs="Calibri"/>
                  <w:sz w:val="22"/>
                  <w:szCs w:val="22"/>
                  <w:lang w:val="en-GB" w:eastAsia="en-GB"/>
                </w:rPr>
                <w:delText xml:space="preserve">hsa-mir-16-5p </w:delText>
              </w:r>
            </w:del>
          </w:p>
        </w:tc>
        <w:tc>
          <w:tcPr>
            <w:tcW w:w="2524" w:type="dxa"/>
            <w:shd w:val="clear" w:color="auto" w:fill="auto"/>
            <w:noWrap/>
            <w:vAlign w:val="bottom"/>
            <w:hideMark/>
          </w:tcPr>
          <w:p w14:paraId="188381E8" w14:textId="1853790C" w:rsidR="00D95D5D" w:rsidRPr="00D95D5D" w:rsidDel="00007F15" w:rsidRDefault="00D95D5D">
            <w:pPr>
              <w:pStyle w:val="MDPI71References"/>
              <w:numPr>
                <w:ilvl w:val="0"/>
                <w:numId w:val="0"/>
              </w:numPr>
              <w:spacing w:after="160" w:line="240" w:lineRule="atLeast"/>
              <w:rPr>
                <w:del w:id="466" w:author="Zellbiologie" w:date="2024-07-05T10:12:00Z"/>
                <w:rFonts w:ascii="Calibri" w:hAnsi="Calibri" w:cs="Calibri"/>
                <w:sz w:val="22"/>
                <w:szCs w:val="22"/>
                <w:lang w:val="en-GB" w:eastAsia="en-GB"/>
              </w:rPr>
              <w:pPrChange w:id="467" w:author="Zellbiologie" w:date="2024-07-05T10:12:00Z">
                <w:pPr>
                  <w:spacing w:line="240" w:lineRule="auto"/>
                  <w:jc w:val="left"/>
                </w:pPr>
              </w:pPrChange>
            </w:pPr>
            <w:del w:id="468" w:author="Zellbiologie" w:date="2024-07-05T10:12:00Z">
              <w:r w:rsidRPr="00D95D5D" w:rsidDel="00007F15">
                <w:rPr>
                  <w:rFonts w:ascii="Calibri" w:hAnsi="Calibri" w:cs="Calibri"/>
                  <w:sz w:val="22"/>
                  <w:szCs w:val="22"/>
                  <w:lang w:val="en-GB" w:eastAsia="en-GB"/>
                </w:rPr>
                <w:delText xml:space="preserve">hsa-mir-101-3p </w:delText>
              </w:r>
            </w:del>
          </w:p>
        </w:tc>
        <w:tc>
          <w:tcPr>
            <w:tcW w:w="2123" w:type="dxa"/>
            <w:shd w:val="clear" w:color="auto" w:fill="auto"/>
            <w:noWrap/>
            <w:vAlign w:val="bottom"/>
            <w:hideMark/>
          </w:tcPr>
          <w:p w14:paraId="081B6312" w14:textId="1B689688" w:rsidR="00D95D5D" w:rsidRPr="00D95D5D" w:rsidDel="00007F15" w:rsidRDefault="00D95D5D">
            <w:pPr>
              <w:pStyle w:val="MDPI71References"/>
              <w:numPr>
                <w:ilvl w:val="0"/>
                <w:numId w:val="0"/>
              </w:numPr>
              <w:spacing w:after="160" w:line="240" w:lineRule="atLeast"/>
              <w:rPr>
                <w:del w:id="469" w:author="Zellbiologie" w:date="2024-07-05T10:12:00Z"/>
                <w:rFonts w:ascii="Calibri" w:hAnsi="Calibri" w:cs="Calibri"/>
                <w:sz w:val="22"/>
                <w:szCs w:val="22"/>
                <w:lang w:val="en-GB" w:eastAsia="en-GB"/>
              </w:rPr>
              <w:pPrChange w:id="470" w:author="Zellbiologie" w:date="2024-07-05T10:12:00Z">
                <w:pPr>
                  <w:spacing w:line="240" w:lineRule="auto"/>
                  <w:jc w:val="left"/>
                </w:pPr>
              </w:pPrChange>
            </w:pPr>
            <w:del w:id="471" w:author="Zellbiologie" w:date="2024-07-05T10:12:00Z">
              <w:r w:rsidRPr="00D95D5D" w:rsidDel="00007F15">
                <w:rPr>
                  <w:rFonts w:ascii="Calibri" w:hAnsi="Calibri" w:cs="Calibri"/>
                  <w:sz w:val="22"/>
                  <w:szCs w:val="22"/>
                  <w:lang w:val="en-GB" w:eastAsia="en-GB"/>
                </w:rPr>
                <w:delText xml:space="preserve">hsa-mir-197-3p </w:delText>
              </w:r>
            </w:del>
          </w:p>
        </w:tc>
        <w:tc>
          <w:tcPr>
            <w:tcW w:w="2194" w:type="dxa"/>
            <w:shd w:val="clear" w:color="auto" w:fill="auto"/>
            <w:noWrap/>
            <w:vAlign w:val="bottom"/>
            <w:hideMark/>
          </w:tcPr>
          <w:p w14:paraId="1DB46F73" w14:textId="073A206E" w:rsidR="00D95D5D" w:rsidRPr="00D95D5D" w:rsidDel="00007F15" w:rsidRDefault="00D95D5D">
            <w:pPr>
              <w:pStyle w:val="MDPI71References"/>
              <w:numPr>
                <w:ilvl w:val="0"/>
                <w:numId w:val="0"/>
              </w:numPr>
              <w:spacing w:after="160" w:line="240" w:lineRule="atLeast"/>
              <w:rPr>
                <w:del w:id="472" w:author="Zellbiologie" w:date="2024-07-05T10:12:00Z"/>
                <w:rFonts w:ascii="Calibri" w:hAnsi="Calibri" w:cs="Calibri"/>
                <w:sz w:val="22"/>
                <w:szCs w:val="22"/>
                <w:lang w:val="en-GB" w:eastAsia="en-GB"/>
              </w:rPr>
              <w:pPrChange w:id="473" w:author="Zellbiologie" w:date="2024-07-05T10:12:00Z">
                <w:pPr>
                  <w:spacing w:line="240" w:lineRule="auto"/>
                  <w:jc w:val="left"/>
                </w:pPr>
              </w:pPrChange>
            </w:pPr>
            <w:del w:id="474" w:author="Zellbiologie" w:date="2024-07-05T10:12:00Z">
              <w:r w:rsidRPr="00D95D5D" w:rsidDel="00007F15">
                <w:rPr>
                  <w:rFonts w:ascii="Calibri" w:hAnsi="Calibri" w:cs="Calibri"/>
                  <w:sz w:val="22"/>
                  <w:szCs w:val="22"/>
                  <w:lang w:val="en-GB" w:eastAsia="en-GB"/>
                </w:rPr>
                <w:delText xml:space="preserve">hsa-mir-425-5p </w:delText>
              </w:r>
            </w:del>
          </w:p>
        </w:tc>
      </w:tr>
      <w:tr w:rsidR="00D95D5D" w:rsidRPr="00D95D5D" w:rsidDel="00007F15" w14:paraId="670803A1" w14:textId="2D5EF647" w:rsidTr="00125C2F">
        <w:trPr>
          <w:trHeight w:val="267"/>
          <w:del w:id="475" w:author="Zellbiologie" w:date="2024-07-05T10:12:00Z"/>
        </w:trPr>
        <w:tc>
          <w:tcPr>
            <w:tcW w:w="2217" w:type="dxa"/>
            <w:shd w:val="clear" w:color="auto" w:fill="auto"/>
            <w:noWrap/>
            <w:vAlign w:val="bottom"/>
            <w:hideMark/>
          </w:tcPr>
          <w:p w14:paraId="42C34A1E" w14:textId="081D0B88" w:rsidR="00D95D5D" w:rsidRPr="00D95D5D" w:rsidDel="00007F15" w:rsidRDefault="00D95D5D">
            <w:pPr>
              <w:pStyle w:val="MDPI71References"/>
              <w:numPr>
                <w:ilvl w:val="0"/>
                <w:numId w:val="0"/>
              </w:numPr>
              <w:spacing w:after="160" w:line="240" w:lineRule="atLeast"/>
              <w:rPr>
                <w:del w:id="476" w:author="Zellbiologie" w:date="2024-07-05T10:12:00Z"/>
                <w:rFonts w:ascii="Calibri" w:hAnsi="Calibri" w:cs="Calibri"/>
                <w:sz w:val="22"/>
                <w:szCs w:val="22"/>
                <w:lang w:val="en-GB" w:eastAsia="en-GB"/>
              </w:rPr>
              <w:pPrChange w:id="477" w:author="Zellbiologie" w:date="2024-07-05T10:12:00Z">
                <w:pPr>
                  <w:spacing w:line="240" w:lineRule="auto"/>
                  <w:jc w:val="left"/>
                </w:pPr>
              </w:pPrChange>
            </w:pPr>
            <w:del w:id="478" w:author="Zellbiologie" w:date="2024-07-05T10:12:00Z">
              <w:r w:rsidRPr="00D95D5D" w:rsidDel="00007F15">
                <w:rPr>
                  <w:rFonts w:ascii="Calibri" w:hAnsi="Calibri" w:cs="Calibri"/>
                  <w:sz w:val="22"/>
                  <w:szCs w:val="22"/>
                  <w:lang w:val="en-GB" w:eastAsia="en-GB"/>
                </w:rPr>
                <w:delText>hsa-mir-20a-5p*</w:delText>
              </w:r>
            </w:del>
          </w:p>
        </w:tc>
        <w:tc>
          <w:tcPr>
            <w:tcW w:w="2524" w:type="dxa"/>
            <w:shd w:val="clear" w:color="auto" w:fill="auto"/>
            <w:noWrap/>
            <w:vAlign w:val="bottom"/>
            <w:hideMark/>
          </w:tcPr>
          <w:p w14:paraId="58FF3E8F" w14:textId="66311E96" w:rsidR="00D95D5D" w:rsidRPr="00D95D5D" w:rsidDel="00007F15" w:rsidRDefault="00D95D5D">
            <w:pPr>
              <w:pStyle w:val="MDPI71References"/>
              <w:numPr>
                <w:ilvl w:val="0"/>
                <w:numId w:val="0"/>
              </w:numPr>
              <w:spacing w:after="160" w:line="240" w:lineRule="atLeast"/>
              <w:rPr>
                <w:del w:id="479" w:author="Zellbiologie" w:date="2024-07-05T10:12:00Z"/>
                <w:rFonts w:ascii="Calibri" w:hAnsi="Calibri" w:cs="Calibri"/>
                <w:sz w:val="22"/>
                <w:szCs w:val="22"/>
                <w:lang w:val="en-GB" w:eastAsia="en-GB"/>
              </w:rPr>
              <w:pPrChange w:id="480" w:author="Zellbiologie" w:date="2024-07-05T10:12:00Z">
                <w:pPr>
                  <w:spacing w:line="240" w:lineRule="auto"/>
                  <w:jc w:val="left"/>
                </w:pPr>
              </w:pPrChange>
            </w:pPr>
            <w:del w:id="481" w:author="Zellbiologie" w:date="2024-07-05T10:12:00Z">
              <w:r w:rsidRPr="00D95D5D" w:rsidDel="00007F15">
                <w:rPr>
                  <w:rFonts w:ascii="Calibri" w:hAnsi="Calibri" w:cs="Calibri"/>
                  <w:sz w:val="22"/>
                  <w:szCs w:val="22"/>
                  <w:lang w:val="en-GB" w:eastAsia="en-GB"/>
                </w:rPr>
                <w:delText xml:space="preserve">hsa-mir-124-3p </w:delText>
              </w:r>
            </w:del>
          </w:p>
        </w:tc>
        <w:tc>
          <w:tcPr>
            <w:tcW w:w="2123" w:type="dxa"/>
            <w:shd w:val="clear" w:color="auto" w:fill="auto"/>
            <w:noWrap/>
            <w:vAlign w:val="bottom"/>
            <w:hideMark/>
          </w:tcPr>
          <w:p w14:paraId="530FCFBC" w14:textId="1C4AC4EF" w:rsidR="00D95D5D" w:rsidRPr="00D95D5D" w:rsidDel="00007F15" w:rsidRDefault="00D95D5D">
            <w:pPr>
              <w:pStyle w:val="MDPI71References"/>
              <w:numPr>
                <w:ilvl w:val="0"/>
                <w:numId w:val="0"/>
              </w:numPr>
              <w:spacing w:after="160" w:line="240" w:lineRule="atLeast"/>
              <w:rPr>
                <w:del w:id="482" w:author="Zellbiologie" w:date="2024-07-05T10:12:00Z"/>
                <w:rFonts w:ascii="Calibri" w:hAnsi="Calibri" w:cs="Calibri"/>
                <w:sz w:val="22"/>
                <w:szCs w:val="22"/>
                <w:lang w:val="en-GB" w:eastAsia="en-GB"/>
              </w:rPr>
              <w:pPrChange w:id="483" w:author="Zellbiologie" w:date="2024-07-05T10:12:00Z">
                <w:pPr>
                  <w:spacing w:line="240" w:lineRule="auto"/>
                  <w:jc w:val="left"/>
                </w:pPr>
              </w:pPrChange>
            </w:pPr>
            <w:del w:id="484" w:author="Zellbiologie" w:date="2024-07-05T10:12:00Z">
              <w:r w:rsidRPr="00D95D5D" w:rsidDel="00007F15">
                <w:rPr>
                  <w:rFonts w:ascii="Calibri" w:hAnsi="Calibri" w:cs="Calibri"/>
                  <w:sz w:val="22"/>
                  <w:szCs w:val="22"/>
                  <w:lang w:val="en-GB" w:eastAsia="en-GB"/>
                </w:rPr>
                <w:delText xml:space="preserve">hsa-mir-199a-3p </w:delText>
              </w:r>
            </w:del>
          </w:p>
        </w:tc>
        <w:tc>
          <w:tcPr>
            <w:tcW w:w="2194" w:type="dxa"/>
            <w:shd w:val="clear" w:color="auto" w:fill="auto"/>
            <w:noWrap/>
            <w:vAlign w:val="bottom"/>
            <w:hideMark/>
          </w:tcPr>
          <w:p w14:paraId="20A14CB2" w14:textId="576734BC" w:rsidR="00D95D5D" w:rsidRPr="00D95D5D" w:rsidDel="00007F15" w:rsidRDefault="00D95D5D">
            <w:pPr>
              <w:pStyle w:val="MDPI71References"/>
              <w:numPr>
                <w:ilvl w:val="0"/>
                <w:numId w:val="0"/>
              </w:numPr>
              <w:spacing w:after="160" w:line="240" w:lineRule="atLeast"/>
              <w:rPr>
                <w:del w:id="485" w:author="Zellbiologie" w:date="2024-07-05T10:12:00Z"/>
                <w:rFonts w:ascii="Calibri" w:hAnsi="Calibri" w:cs="Calibri"/>
                <w:sz w:val="22"/>
                <w:szCs w:val="22"/>
                <w:lang w:val="en-GB" w:eastAsia="en-GB"/>
              </w:rPr>
              <w:pPrChange w:id="486" w:author="Zellbiologie" w:date="2024-07-05T10:12:00Z">
                <w:pPr>
                  <w:spacing w:line="240" w:lineRule="auto"/>
                  <w:jc w:val="left"/>
                </w:pPr>
              </w:pPrChange>
            </w:pPr>
            <w:del w:id="487" w:author="Zellbiologie" w:date="2024-07-05T10:12:00Z">
              <w:r w:rsidRPr="00D95D5D" w:rsidDel="00007F15">
                <w:rPr>
                  <w:rFonts w:ascii="Calibri" w:hAnsi="Calibri" w:cs="Calibri"/>
                  <w:sz w:val="22"/>
                  <w:szCs w:val="22"/>
                  <w:lang w:val="en-GB" w:eastAsia="en-GB"/>
                </w:rPr>
                <w:delText xml:space="preserve">hsa-mir-509-3p </w:delText>
              </w:r>
            </w:del>
          </w:p>
        </w:tc>
      </w:tr>
      <w:tr w:rsidR="00D95D5D" w:rsidRPr="00D95D5D" w:rsidDel="00007F15" w14:paraId="6954F4FA" w14:textId="5653D4C8" w:rsidTr="00125C2F">
        <w:trPr>
          <w:trHeight w:val="267"/>
          <w:del w:id="488" w:author="Zellbiologie" w:date="2024-07-05T10:12:00Z"/>
        </w:trPr>
        <w:tc>
          <w:tcPr>
            <w:tcW w:w="2217" w:type="dxa"/>
            <w:shd w:val="clear" w:color="auto" w:fill="auto"/>
            <w:noWrap/>
            <w:vAlign w:val="bottom"/>
            <w:hideMark/>
          </w:tcPr>
          <w:p w14:paraId="398035D1" w14:textId="2FE23BA5" w:rsidR="00D95D5D" w:rsidRPr="00D95D5D" w:rsidDel="00007F15" w:rsidRDefault="00D95D5D">
            <w:pPr>
              <w:pStyle w:val="MDPI71References"/>
              <w:numPr>
                <w:ilvl w:val="0"/>
                <w:numId w:val="0"/>
              </w:numPr>
              <w:spacing w:after="160" w:line="240" w:lineRule="atLeast"/>
              <w:rPr>
                <w:del w:id="489" w:author="Zellbiologie" w:date="2024-07-05T10:12:00Z"/>
                <w:rFonts w:ascii="Calibri" w:hAnsi="Calibri" w:cs="Calibri"/>
                <w:sz w:val="22"/>
                <w:szCs w:val="22"/>
                <w:lang w:val="en-GB" w:eastAsia="en-GB"/>
              </w:rPr>
              <w:pPrChange w:id="490" w:author="Zellbiologie" w:date="2024-07-05T10:12:00Z">
                <w:pPr>
                  <w:spacing w:line="240" w:lineRule="auto"/>
                  <w:jc w:val="left"/>
                </w:pPr>
              </w:pPrChange>
            </w:pPr>
            <w:del w:id="491" w:author="Zellbiologie" w:date="2024-07-05T10:12:00Z">
              <w:r w:rsidRPr="00D95D5D" w:rsidDel="00007F15">
                <w:rPr>
                  <w:rFonts w:ascii="Calibri" w:hAnsi="Calibri" w:cs="Calibri"/>
                  <w:sz w:val="22"/>
                  <w:szCs w:val="22"/>
                  <w:lang w:val="en-GB" w:eastAsia="en-GB"/>
                </w:rPr>
                <w:delText xml:space="preserve">hsa-mir-20b-5p* </w:delText>
              </w:r>
            </w:del>
          </w:p>
        </w:tc>
        <w:tc>
          <w:tcPr>
            <w:tcW w:w="2524" w:type="dxa"/>
            <w:shd w:val="clear" w:color="auto" w:fill="auto"/>
            <w:noWrap/>
            <w:vAlign w:val="bottom"/>
            <w:hideMark/>
          </w:tcPr>
          <w:p w14:paraId="069D7636" w14:textId="2AADD40D" w:rsidR="00D95D5D" w:rsidRPr="00D95D5D" w:rsidDel="00007F15" w:rsidRDefault="00D95D5D">
            <w:pPr>
              <w:pStyle w:val="MDPI71References"/>
              <w:numPr>
                <w:ilvl w:val="0"/>
                <w:numId w:val="0"/>
              </w:numPr>
              <w:spacing w:after="160" w:line="240" w:lineRule="atLeast"/>
              <w:rPr>
                <w:del w:id="492" w:author="Zellbiologie" w:date="2024-07-05T10:12:00Z"/>
                <w:rFonts w:ascii="Calibri" w:hAnsi="Calibri" w:cs="Calibri"/>
                <w:sz w:val="22"/>
                <w:szCs w:val="22"/>
                <w:lang w:val="en-GB" w:eastAsia="en-GB"/>
              </w:rPr>
              <w:pPrChange w:id="493" w:author="Zellbiologie" w:date="2024-07-05T10:12:00Z">
                <w:pPr>
                  <w:spacing w:line="240" w:lineRule="auto"/>
                  <w:jc w:val="left"/>
                </w:pPr>
              </w:pPrChange>
            </w:pPr>
            <w:del w:id="494" w:author="Zellbiologie" w:date="2024-07-05T10:12:00Z">
              <w:r w:rsidRPr="00D95D5D" w:rsidDel="00007F15">
                <w:rPr>
                  <w:rFonts w:ascii="Calibri" w:hAnsi="Calibri" w:cs="Calibri"/>
                  <w:sz w:val="22"/>
                  <w:szCs w:val="22"/>
                  <w:lang w:val="en-GB" w:eastAsia="en-GB"/>
                </w:rPr>
                <w:delText xml:space="preserve">hsa-mir-132-3p </w:delText>
              </w:r>
            </w:del>
          </w:p>
        </w:tc>
        <w:tc>
          <w:tcPr>
            <w:tcW w:w="2123" w:type="dxa"/>
            <w:shd w:val="clear" w:color="auto" w:fill="auto"/>
            <w:noWrap/>
            <w:vAlign w:val="bottom"/>
            <w:hideMark/>
          </w:tcPr>
          <w:p w14:paraId="61CC9C94" w14:textId="23A4EEB0" w:rsidR="00D95D5D" w:rsidRPr="00D95D5D" w:rsidDel="00007F15" w:rsidRDefault="00D95D5D">
            <w:pPr>
              <w:pStyle w:val="MDPI71References"/>
              <w:numPr>
                <w:ilvl w:val="0"/>
                <w:numId w:val="0"/>
              </w:numPr>
              <w:spacing w:after="160" w:line="240" w:lineRule="atLeast"/>
              <w:rPr>
                <w:del w:id="495" w:author="Zellbiologie" w:date="2024-07-05T10:12:00Z"/>
                <w:rFonts w:ascii="Calibri" w:hAnsi="Calibri" w:cs="Calibri"/>
                <w:sz w:val="22"/>
                <w:szCs w:val="22"/>
                <w:lang w:val="en-GB" w:eastAsia="en-GB"/>
              </w:rPr>
              <w:pPrChange w:id="496" w:author="Zellbiologie" w:date="2024-07-05T10:12:00Z">
                <w:pPr>
                  <w:spacing w:line="240" w:lineRule="auto"/>
                  <w:jc w:val="left"/>
                </w:pPr>
              </w:pPrChange>
            </w:pPr>
            <w:del w:id="497" w:author="Zellbiologie" w:date="2024-07-05T10:12:00Z">
              <w:r w:rsidRPr="00D95D5D" w:rsidDel="00007F15">
                <w:rPr>
                  <w:rFonts w:ascii="Calibri" w:hAnsi="Calibri" w:cs="Calibri"/>
                  <w:sz w:val="22"/>
                  <w:szCs w:val="22"/>
                  <w:lang w:val="en-GB" w:eastAsia="en-GB"/>
                </w:rPr>
                <w:delText xml:space="preserve">hsa-mir-199a-5p </w:delText>
              </w:r>
            </w:del>
          </w:p>
        </w:tc>
        <w:tc>
          <w:tcPr>
            <w:tcW w:w="2194" w:type="dxa"/>
            <w:shd w:val="clear" w:color="auto" w:fill="auto"/>
            <w:noWrap/>
            <w:vAlign w:val="bottom"/>
            <w:hideMark/>
          </w:tcPr>
          <w:p w14:paraId="019FC4FE" w14:textId="1A3DF7B0" w:rsidR="00D95D5D" w:rsidRPr="00D95D5D" w:rsidDel="00007F15" w:rsidRDefault="00D95D5D">
            <w:pPr>
              <w:pStyle w:val="MDPI71References"/>
              <w:numPr>
                <w:ilvl w:val="0"/>
                <w:numId w:val="0"/>
              </w:numPr>
              <w:spacing w:after="160" w:line="240" w:lineRule="atLeast"/>
              <w:rPr>
                <w:del w:id="498" w:author="Zellbiologie" w:date="2024-07-05T10:12:00Z"/>
                <w:rFonts w:ascii="Calibri" w:hAnsi="Calibri" w:cs="Calibri"/>
                <w:sz w:val="22"/>
                <w:szCs w:val="22"/>
                <w:lang w:val="en-GB" w:eastAsia="en-GB"/>
              </w:rPr>
              <w:pPrChange w:id="499" w:author="Zellbiologie" w:date="2024-07-05T10:12:00Z">
                <w:pPr>
                  <w:spacing w:line="240" w:lineRule="auto"/>
                  <w:jc w:val="left"/>
                </w:pPr>
              </w:pPrChange>
            </w:pPr>
            <w:del w:id="500" w:author="Zellbiologie" w:date="2024-07-05T10:12:00Z">
              <w:r w:rsidRPr="00D95D5D" w:rsidDel="00007F15">
                <w:rPr>
                  <w:rFonts w:ascii="Calibri" w:hAnsi="Calibri" w:cs="Calibri"/>
                  <w:sz w:val="22"/>
                  <w:szCs w:val="22"/>
                  <w:lang w:val="en-GB" w:eastAsia="en-GB"/>
                </w:rPr>
                <w:delText xml:space="preserve">hsa-mir-514a-3p </w:delText>
              </w:r>
            </w:del>
          </w:p>
        </w:tc>
      </w:tr>
      <w:tr w:rsidR="00D95D5D" w:rsidRPr="00D95D5D" w:rsidDel="00007F15" w14:paraId="5B93DF00" w14:textId="4AEE430C" w:rsidTr="00125C2F">
        <w:trPr>
          <w:trHeight w:val="267"/>
          <w:del w:id="501" w:author="Zellbiologie" w:date="2024-07-05T10:12:00Z"/>
        </w:trPr>
        <w:tc>
          <w:tcPr>
            <w:tcW w:w="2217" w:type="dxa"/>
            <w:shd w:val="clear" w:color="auto" w:fill="auto"/>
            <w:noWrap/>
            <w:vAlign w:val="bottom"/>
            <w:hideMark/>
          </w:tcPr>
          <w:p w14:paraId="7B46F734" w14:textId="2D7D08CF" w:rsidR="00D95D5D" w:rsidRPr="00D95D5D" w:rsidDel="00007F15" w:rsidRDefault="00D95D5D">
            <w:pPr>
              <w:pStyle w:val="MDPI71References"/>
              <w:numPr>
                <w:ilvl w:val="0"/>
                <w:numId w:val="0"/>
              </w:numPr>
              <w:spacing w:after="160" w:line="240" w:lineRule="atLeast"/>
              <w:rPr>
                <w:del w:id="502" w:author="Zellbiologie" w:date="2024-07-05T10:12:00Z"/>
                <w:rFonts w:ascii="Calibri" w:hAnsi="Calibri" w:cs="Calibri"/>
                <w:sz w:val="22"/>
                <w:szCs w:val="22"/>
                <w:lang w:val="en-GB" w:eastAsia="en-GB"/>
              </w:rPr>
              <w:pPrChange w:id="503" w:author="Zellbiologie" w:date="2024-07-05T10:12:00Z">
                <w:pPr>
                  <w:spacing w:line="240" w:lineRule="auto"/>
                  <w:jc w:val="left"/>
                </w:pPr>
              </w:pPrChange>
            </w:pPr>
            <w:del w:id="504" w:author="Zellbiologie" w:date="2024-07-05T10:12:00Z">
              <w:r w:rsidRPr="00D95D5D" w:rsidDel="00007F15">
                <w:rPr>
                  <w:rFonts w:ascii="Calibri" w:hAnsi="Calibri" w:cs="Calibri"/>
                  <w:sz w:val="22"/>
                  <w:szCs w:val="22"/>
                  <w:lang w:val="en-GB" w:eastAsia="en-GB"/>
                </w:rPr>
                <w:delText xml:space="preserve">hsa-mir-21-5p </w:delText>
              </w:r>
            </w:del>
          </w:p>
        </w:tc>
        <w:tc>
          <w:tcPr>
            <w:tcW w:w="2524" w:type="dxa"/>
            <w:shd w:val="clear" w:color="auto" w:fill="auto"/>
            <w:noWrap/>
            <w:vAlign w:val="bottom"/>
            <w:hideMark/>
          </w:tcPr>
          <w:p w14:paraId="6C869022" w14:textId="7873FB99" w:rsidR="00D95D5D" w:rsidRPr="00D95D5D" w:rsidDel="00007F15" w:rsidRDefault="00D95D5D">
            <w:pPr>
              <w:pStyle w:val="MDPI71References"/>
              <w:numPr>
                <w:ilvl w:val="0"/>
                <w:numId w:val="0"/>
              </w:numPr>
              <w:spacing w:after="160" w:line="240" w:lineRule="atLeast"/>
              <w:rPr>
                <w:del w:id="505" w:author="Zellbiologie" w:date="2024-07-05T10:12:00Z"/>
                <w:rFonts w:ascii="Calibri" w:hAnsi="Calibri" w:cs="Calibri"/>
                <w:sz w:val="22"/>
                <w:szCs w:val="22"/>
                <w:lang w:val="en-GB" w:eastAsia="en-GB"/>
              </w:rPr>
              <w:pPrChange w:id="506" w:author="Zellbiologie" w:date="2024-07-05T10:12:00Z">
                <w:pPr>
                  <w:spacing w:line="240" w:lineRule="auto"/>
                  <w:jc w:val="left"/>
                </w:pPr>
              </w:pPrChange>
            </w:pPr>
            <w:del w:id="507" w:author="Zellbiologie" w:date="2024-07-05T10:12:00Z">
              <w:r w:rsidRPr="00D95D5D" w:rsidDel="00007F15">
                <w:rPr>
                  <w:rFonts w:ascii="Calibri" w:hAnsi="Calibri" w:cs="Calibri"/>
                  <w:sz w:val="22"/>
                  <w:szCs w:val="22"/>
                  <w:lang w:val="en-GB" w:eastAsia="en-GB"/>
                </w:rPr>
                <w:delText xml:space="preserve">hsa-mir-137 </w:delText>
              </w:r>
            </w:del>
          </w:p>
        </w:tc>
        <w:tc>
          <w:tcPr>
            <w:tcW w:w="2123" w:type="dxa"/>
            <w:shd w:val="clear" w:color="auto" w:fill="auto"/>
            <w:noWrap/>
            <w:vAlign w:val="bottom"/>
            <w:hideMark/>
          </w:tcPr>
          <w:p w14:paraId="01544724" w14:textId="44AE1DCD" w:rsidR="00D95D5D" w:rsidRPr="00D95D5D" w:rsidDel="00007F15" w:rsidRDefault="00D95D5D">
            <w:pPr>
              <w:pStyle w:val="MDPI71References"/>
              <w:numPr>
                <w:ilvl w:val="0"/>
                <w:numId w:val="0"/>
              </w:numPr>
              <w:spacing w:after="160" w:line="240" w:lineRule="atLeast"/>
              <w:rPr>
                <w:del w:id="508" w:author="Zellbiologie" w:date="2024-07-05T10:12:00Z"/>
                <w:rFonts w:ascii="Calibri" w:hAnsi="Calibri" w:cs="Calibri"/>
                <w:sz w:val="22"/>
                <w:szCs w:val="22"/>
                <w:lang w:val="en-GB" w:eastAsia="en-GB"/>
              </w:rPr>
              <w:pPrChange w:id="509" w:author="Zellbiologie" w:date="2024-07-05T10:12:00Z">
                <w:pPr>
                  <w:spacing w:line="240" w:lineRule="auto"/>
                  <w:jc w:val="left"/>
                </w:pPr>
              </w:pPrChange>
            </w:pPr>
            <w:del w:id="510" w:author="Zellbiologie" w:date="2024-07-05T10:12:00Z">
              <w:r w:rsidRPr="00D95D5D" w:rsidDel="00007F15">
                <w:rPr>
                  <w:rFonts w:ascii="Calibri" w:hAnsi="Calibri" w:cs="Calibri"/>
                  <w:sz w:val="22"/>
                  <w:szCs w:val="22"/>
                  <w:lang w:val="en-GB" w:eastAsia="en-GB"/>
                </w:rPr>
                <w:delText xml:space="preserve">hsa-mir-200c-3p </w:delText>
              </w:r>
            </w:del>
          </w:p>
        </w:tc>
        <w:tc>
          <w:tcPr>
            <w:tcW w:w="2194" w:type="dxa"/>
            <w:shd w:val="clear" w:color="auto" w:fill="auto"/>
            <w:noWrap/>
            <w:vAlign w:val="bottom"/>
            <w:hideMark/>
          </w:tcPr>
          <w:p w14:paraId="1939DB04" w14:textId="0CE1BBCC" w:rsidR="00D95D5D" w:rsidRPr="00D95D5D" w:rsidDel="00007F15" w:rsidRDefault="00D95D5D">
            <w:pPr>
              <w:pStyle w:val="MDPI71References"/>
              <w:numPr>
                <w:ilvl w:val="0"/>
                <w:numId w:val="0"/>
              </w:numPr>
              <w:spacing w:after="160" w:line="240" w:lineRule="atLeast"/>
              <w:rPr>
                <w:del w:id="511" w:author="Zellbiologie" w:date="2024-07-05T10:12:00Z"/>
                <w:rFonts w:ascii="Calibri" w:hAnsi="Calibri" w:cs="Calibri"/>
                <w:sz w:val="22"/>
                <w:szCs w:val="22"/>
                <w:lang w:val="en-GB" w:eastAsia="en-GB"/>
              </w:rPr>
              <w:pPrChange w:id="512" w:author="Zellbiologie" w:date="2024-07-05T10:12:00Z">
                <w:pPr>
                  <w:spacing w:line="240" w:lineRule="auto"/>
                  <w:jc w:val="left"/>
                </w:pPr>
              </w:pPrChange>
            </w:pPr>
            <w:del w:id="513" w:author="Zellbiologie" w:date="2024-07-05T10:12:00Z">
              <w:r w:rsidRPr="00D95D5D" w:rsidDel="00007F15">
                <w:rPr>
                  <w:rFonts w:ascii="Calibri" w:hAnsi="Calibri" w:cs="Calibri"/>
                  <w:sz w:val="22"/>
                  <w:szCs w:val="22"/>
                  <w:lang w:val="en-GB" w:eastAsia="en-GB"/>
                </w:rPr>
                <w:delText xml:space="preserve">hsa-mir-1246 </w:delText>
              </w:r>
            </w:del>
          </w:p>
        </w:tc>
      </w:tr>
      <w:tr w:rsidR="00D95D5D" w:rsidRPr="00D95D5D" w:rsidDel="00007F15" w14:paraId="77FD5ABE" w14:textId="554E39AC" w:rsidTr="00125C2F">
        <w:trPr>
          <w:trHeight w:val="267"/>
          <w:del w:id="514" w:author="Zellbiologie" w:date="2024-07-05T10:12:00Z"/>
        </w:trPr>
        <w:tc>
          <w:tcPr>
            <w:tcW w:w="2217" w:type="dxa"/>
            <w:shd w:val="clear" w:color="auto" w:fill="auto"/>
            <w:noWrap/>
            <w:vAlign w:val="bottom"/>
            <w:hideMark/>
          </w:tcPr>
          <w:p w14:paraId="52DEF155" w14:textId="54AE698B" w:rsidR="00D95D5D" w:rsidRPr="00D95D5D" w:rsidDel="00007F15" w:rsidRDefault="00D95D5D">
            <w:pPr>
              <w:pStyle w:val="MDPI71References"/>
              <w:numPr>
                <w:ilvl w:val="0"/>
                <w:numId w:val="0"/>
              </w:numPr>
              <w:spacing w:after="160" w:line="240" w:lineRule="atLeast"/>
              <w:rPr>
                <w:del w:id="515" w:author="Zellbiologie" w:date="2024-07-05T10:12:00Z"/>
                <w:rFonts w:ascii="Calibri" w:hAnsi="Calibri" w:cs="Calibri"/>
                <w:sz w:val="22"/>
                <w:szCs w:val="22"/>
                <w:lang w:val="en-GB" w:eastAsia="en-GB"/>
              </w:rPr>
              <w:pPrChange w:id="516" w:author="Zellbiologie" w:date="2024-07-05T10:12:00Z">
                <w:pPr>
                  <w:spacing w:line="240" w:lineRule="auto"/>
                  <w:jc w:val="left"/>
                </w:pPr>
              </w:pPrChange>
            </w:pPr>
            <w:del w:id="517" w:author="Zellbiologie" w:date="2024-07-05T10:12:00Z">
              <w:r w:rsidRPr="00D95D5D" w:rsidDel="00007F15">
                <w:rPr>
                  <w:rFonts w:ascii="Calibri" w:hAnsi="Calibri" w:cs="Calibri"/>
                  <w:sz w:val="22"/>
                  <w:szCs w:val="22"/>
                  <w:lang w:val="en-GB" w:eastAsia="en-GB"/>
                </w:rPr>
                <w:delText xml:space="preserve">hsa-mir-23a-3p* </w:delText>
              </w:r>
            </w:del>
          </w:p>
        </w:tc>
        <w:tc>
          <w:tcPr>
            <w:tcW w:w="2524" w:type="dxa"/>
            <w:shd w:val="clear" w:color="auto" w:fill="auto"/>
            <w:noWrap/>
            <w:vAlign w:val="bottom"/>
            <w:hideMark/>
          </w:tcPr>
          <w:p w14:paraId="4DDD2272" w14:textId="10F7F561" w:rsidR="00D95D5D" w:rsidRPr="00D95D5D" w:rsidDel="00007F15" w:rsidRDefault="00D95D5D">
            <w:pPr>
              <w:pStyle w:val="MDPI71References"/>
              <w:numPr>
                <w:ilvl w:val="0"/>
                <w:numId w:val="0"/>
              </w:numPr>
              <w:spacing w:after="160" w:line="240" w:lineRule="atLeast"/>
              <w:rPr>
                <w:del w:id="518" w:author="Zellbiologie" w:date="2024-07-05T10:12:00Z"/>
                <w:rFonts w:ascii="Calibri" w:hAnsi="Calibri" w:cs="Calibri"/>
                <w:sz w:val="22"/>
                <w:szCs w:val="22"/>
                <w:lang w:val="en-GB" w:eastAsia="en-GB"/>
              </w:rPr>
              <w:pPrChange w:id="519" w:author="Zellbiologie" w:date="2024-07-05T10:12:00Z">
                <w:pPr>
                  <w:spacing w:line="240" w:lineRule="auto"/>
                  <w:jc w:val="left"/>
                </w:pPr>
              </w:pPrChange>
            </w:pPr>
            <w:del w:id="520" w:author="Zellbiologie" w:date="2024-07-05T10:12:00Z">
              <w:r w:rsidRPr="00D95D5D" w:rsidDel="00007F15">
                <w:rPr>
                  <w:rFonts w:ascii="Calibri" w:hAnsi="Calibri" w:cs="Calibri"/>
                  <w:sz w:val="22"/>
                  <w:szCs w:val="22"/>
                  <w:lang w:val="en-GB" w:eastAsia="en-GB"/>
                </w:rPr>
                <w:delText xml:space="preserve">hsa-mir-142-3p </w:delText>
              </w:r>
            </w:del>
          </w:p>
        </w:tc>
        <w:tc>
          <w:tcPr>
            <w:tcW w:w="2123" w:type="dxa"/>
            <w:shd w:val="clear" w:color="auto" w:fill="auto"/>
            <w:noWrap/>
            <w:vAlign w:val="bottom"/>
            <w:hideMark/>
          </w:tcPr>
          <w:p w14:paraId="377F3DB7" w14:textId="2C62E8B5" w:rsidR="00D95D5D" w:rsidRPr="00D95D5D" w:rsidDel="00007F15" w:rsidRDefault="00D95D5D">
            <w:pPr>
              <w:pStyle w:val="MDPI71References"/>
              <w:numPr>
                <w:ilvl w:val="0"/>
                <w:numId w:val="0"/>
              </w:numPr>
              <w:spacing w:after="160" w:line="240" w:lineRule="atLeast"/>
              <w:rPr>
                <w:del w:id="521" w:author="Zellbiologie" w:date="2024-07-05T10:12:00Z"/>
                <w:rFonts w:ascii="Calibri" w:hAnsi="Calibri" w:cs="Calibri"/>
                <w:sz w:val="22"/>
                <w:szCs w:val="22"/>
                <w:lang w:val="en-GB" w:eastAsia="en-GB"/>
              </w:rPr>
              <w:pPrChange w:id="522" w:author="Zellbiologie" w:date="2024-07-05T10:12:00Z">
                <w:pPr>
                  <w:spacing w:line="240" w:lineRule="auto"/>
                  <w:jc w:val="left"/>
                </w:pPr>
              </w:pPrChange>
            </w:pPr>
            <w:del w:id="523" w:author="Zellbiologie" w:date="2024-07-05T10:12:00Z">
              <w:r w:rsidRPr="00D95D5D" w:rsidDel="00007F15">
                <w:rPr>
                  <w:rFonts w:ascii="Calibri" w:hAnsi="Calibri" w:cs="Calibri"/>
                  <w:sz w:val="22"/>
                  <w:szCs w:val="22"/>
                  <w:lang w:val="en-GB" w:eastAsia="en-GB"/>
                </w:rPr>
                <w:delText xml:space="preserve">hsa-mir-203a-3p </w:delText>
              </w:r>
            </w:del>
          </w:p>
        </w:tc>
        <w:tc>
          <w:tcPr>
            <w:tcW w:w="2194" w:type="dxa"/>
            <w:shd w:val="clear" w:color="auto" w:fill="auto"/>
            <w:noWrap/>
            <w:vAlign w:val="bottom"/>
            <w:hideMark/>
          </w:tcPr>
          <w:p w14:paraId="276F6834" w14:textId="5A67A5BD" w:rsidR="00D95D5D" w:rsidRPr="00D95D5D" w:rsidDel="00007F15" w:rsidRDefault="00D95D5D">
            <w:pPr>
              <w:pStyle w:val="MDPI71References"/>
              <w:numPr>
                <w:ilvl w:val="0"/>
                <w:numId w:val="0"/>
              </w:numPr>
              <w:spacing w:after="160" w:line="240" w:lineRule="atLeast"/>
              <w:rPr>
                <w:del w:id="524" w:author="Zellbiologie" w:date="2024-07-05T10:12:00Z"/>
                <w:rFonts w:ascii="Calibri" w:hAnsi="Calibri" w:cs="Calibri"/>
                <w:sz w:val="22"/>
                <w:szCs w:val="22"/>
                <w:lang w:val="en-GB" w:eastAsia="en-GB"/>
              </w:rPr>
              <w:pPrChange w:id="525" w:author="Zellbiologie" w:date="2024-07-05T10:12:00Z">
                <w:pPr>
                  <w:spacing w:line="240" w:lineRule="auto"/>
                  <w:jc w:val="left"/>
                </w:pPr>
              </w:pPrChange>
            </w:pPr>
            <w:del w:id="526" w:author="Zellbiologie" w:date="2024-07-05T10:12:00Z">
              <w:r w:rsidRPr="00D95D5D" w:rsidDel="00007F15">
                <w:rPr>
                  <w:rFonts w:ascii="Calibri" w:hAnsi="Calibri" w:cs="Calibri"/>
                  <w:sz w:val="22"/>
                  <w:szCs w:val="22"/>
                  <w:lang w:val="en-GB" w:eastAsia="en-GB"/>
                </w:rPr>
                <w:delText>hsa-mir-4487*</w:delText>
              </w:r>
            </w:del>
          </w:p>
        </w:tc>
      </w:tr>
      <w:tr w:rsidR="00D95D5D" w:rsidRPr="00D95D5D" w:rsidDel="00007F15" w14:paraId="17A6D910" w14:textId="461B0F01" w:rsidTr="00125C2F">
        <w:trPr>
          <w:trHeight w:val="267"/>
          <w:del w:id="527" w:author="Zellbiologie" w:date="2024-07-05T10:12:00Z"/>
        </w:trPr>
        <w:tc>
          <w:tcPr>
            <w:tcW w:w="2217" w:type="dxa"/>
            <w:shd w:val="clear" w:color="auto" w:fill="auto"/>
            <w:noWrap/>
            <w:vAlign w:val="bottom"/>
            <w:hideMark/>
          </w:tcPr>
          <w:p w14:paraId="4D8F32A5" w14:textId="75DCBD43" w:rsidR="00D95D5D" w:rsidRPr="00D95D5D" w:rsidDel="00007F15" w:rsidRDefault="00D95D5D">
            <w:pPr>
              <w:pStyle w:val="MDPI71References"/>
              <w:numPr>
                <w:ilvl w:val="0"/>
                <w:numId w:val="0"/>
              </w:numPr>
              <w:spacing w:after="160" w:line="240" w:lineRule="atLeast"/>
              <w:rPr>
                <w:del w:id="528" w:author="Zellbiologie" w:date="2024-07-05T10:12:00Z"/>
                <w:rFonts w:ascii="Calibri" w:hAnsi="Calibri" w:cs="Calibri"/>
                <w:sz w:val="22"/>
                <w:szCs w:val="22"/>
                <w:lang w:val="en-GB" w:eastAsia="en-GB"/>
              </w:rPr>
              <w:pPrChange w:id="529" w:author="Zellbiologie" w:date="2024-07-05T10:12:00Z">
                <w:pPr>
                  <w:spacing w:line="240" w:lineRule="auto"/>
                  <w:jc w:val="left"/>
                </w:pPr>
              </w:pPrChange>
            </w:pPr>
            <w:del w:id="530" w:author="Zellbiologie" w:date="2024-07-05T10:12:00Z">
              <w:r w:rsidRPr="00D95D5D" w:rsidDel="00007F15">
                <w:rPr>
                  <w:rFonts w:ascii="Calibri" w:hAnsi="Calibri" w:cs="Calibri"/>
                  <w:sz w:val="22"/>
                  <w:szCs w:val="22"/>
                  <w:lang w:val="en-GB" w:eastAsia="en-GB"/>
                </w:rPr>
                <w:delText xml:space="preserve">hsa-mir-23b-3p </w:delText>
              </w:r>
            </w:del>
          </w:p>
        </w:tc>
        <w:tc>
          <w:tcPr>
            <w:tcW w:w="2524" w:type="dxa"/>
            <w:shd w:val="clear" w:color="auto" w:fill="auto"/>
            <w:noWrap/>
            <w:vAlign w:val="bottom"/>
            <w:hideMark/>
          </w:tcPr>
          <w:p w14:paraId="0996B518" w14:textId="5F3536F0" w:rsidR="00D95D5D" w:rsidRPr="00D95D5D" w:rsidDel="00007F15" w:rsidRDefault="00D95D5D">
            <w:pPr>
              <w:pStyle w:val="MDPI71References"/>
              <w:numPr>
                <w:ilvl w:val="0"/>
                <w:numId w:val="0"/>
              </w:numPr>
              <w:spacing w:after="160" w:line="240" w:lineRule="atLeast"/>
              <w:rPr>
                <w:del w:id="531" w:author="Zellbiologie" w:date="2024-07-05T10:12:00Z"/>
                <w:rFonts w:ascii="Calibri" w:hAnsi="Calibri" w:cs="Calibri"/>
                <w:sz w:val="22"/>
                <w:szCs w:val="22"/>
                <w:lang w:val="en-GB" w:eastAsia="en-GB"/>
              </w:rPr>
              <w:pPrChange w:id="532" w:author="Zellbiologie" w:date="2024-07-05T10:12:00Z">
                <w:pPr>
                  <w:spacing w:line="240" w:lineRule="auto"/>
                  <w:jc w:val="left"/>
                </w:pPr>
              </w:pPrChange>
            </w:pPr>
            <w:del w:id="533" w:author="Zellbiologie" w:date="2024-07-05T10:12:00Z">
              <w:r w:rsidRPr="00D95D5D" w:rsidDel="00007F15">
                <w:rPr>
                  <w:rFonts w:ascii="Calibri" w:hAnsi="Calibri" w:cs="Calibri"/>
                  <w:sz w:val="22"/>
                  <w:szCs w:val="22"/>
                  <w:lang w:val="en-GB" w:eastAsia="en-GB"/>
                </w:rPr>
                <w:delText xml:space="preserve">hsa-mir-142-5p </w:delText>
              </w:r>
            </w:del>
          </w:p>
        </w:tc>
        <w:tc>
          <w:tcPr>
            <w:tcW w:w="2123" w:type="dxa"/>
            <w:shd w:val="clear" w:color="auto" w:fill="auto"/>
            <w:noWrap/>
            <w:vAlign w:val="bottom"/>
            <w:hideMark/>
          </w:tcPr>
          <w:p w14:paraId="75AE0254" w14:textId="126623D3" w:rsidR="00D95D5D" w:rsidRPr="00D95D5D" w:rsidDel="00007F15" w:rsidRDefault="00D95D5D">
            <w:pPr>
              <w:pStyle w:val="MDPI71References"/>
              <w:numPr>
                <w:ilvl w:val="0"/>
                <w:numId w:val="0"/>
              </w:numPr>
              <w:spacing w:after="160" w:line="240" w:lineRule="atLeast"/>
              <w:rPr>
                <w:del w:id="534" w:author="Zellbiologie" w:date="2024-07-05T10:12:00Z"/>
                <w:rFonts w:ascii="Calibri" w:hAnsi="Calibri" w:cs="Calibri"/>
                <w:sz w:val="22"/>
                <w:szCs w:val="22"/>
                <w:lang w:val="en-GB" w:eastAsia="en-GB"/>
              </w:rPr>
              <w:pPrChange w:id="535" w:author="Zellbiologie" w:date="2024-07-05T10:12:00Z">
                <w:pPr>
                  <w:spacing w:line="240" w:lineRule="auto"/>
                  <w:jc w:val="left"/>
                </w:pPr>
              </w:pPrChange>
            </w:pPr>
            <w:del w:id="536" w:author="Zellbiologie" w:date="2024-07-05T10:12:00Z">
              <w:r w:rsidRPr="00D95D5D" w:rsidDel="00007F15">
                <w:rPr>
                  <w:rFonts w:ascii="Calibri" w:hAnsi="Calibri" w:cs="Calibri"/>
                  <w:sz w:val="22"/>
                  <w:szCs w:val="22"/>
                  <w:lang w:val="en-GB" w:eastAsia="en-GB"/>
                </w:rPr>
                <w:delText xml:space="preserve">hsa-mir-204-5p </w:delText>
              </w:r>
            </w:del>
          </w:p>
        </w:tc>
        <w:tc>
          <w:tcPr>
            <w:tcW w:w="2194" w:type="dxa"/>
            <w:shd w:val="clear" w:color="auto" w:fill="auto"/>
            <w:noWrap/>
            <w:vAlign w:val="bottom"/>
            <w:hideMark/>
          </w:tcPr>
          <w:p w14:paraId="2F9C3B97" w14:textId="0700D5E9" w:rsidR="00D95D5D" w:rsidRPr="00D95D5D" w:rsidDel="00007F15" w:rsidRDefault="00D95D5D">
            <w:pPr>
              <w:pStyle w:val="MDPI71References"/>
              <w:numPr>
                <w:ilvl w:val="0"/>
                <w:numId w:val="0"/>
              </w:numPr>
              <w:spacing w:after="160" w:line="240" w:lineRule="atLeast"/>
              <w:rPr>
                <w:del w:id="537" w:author="Zellbiologie" w:date="2024-07-05T10:12:00Z"/>
                <w:rFonts w:ascii="Calibri" w:hAnsi="Calibri" w:cs="Calibri"/>
                <w:sz w:val="22"/>
                <w:szCs w:val="22"/>
                <w:lang w:val="en-GB" w:eastAsia="en-GB"/>
              </w:rPr>
              <w:pPrChange w:id="538" w:author="Zellbiologie" w:date="2024-07-05T10:12:00Z">
                <w:pPr>
                  <w:spacing w:line="240" w:lineRule="auto"/>
                  <w:jc w:val="left"/>
                </w:pPr>
              </w:pPrChange>
            </w:pPr>
            <w:del w:id="539" w:author="Zellbiologie" w:date="2024-07-05T10:12:00Z">
              <w:r w:rsidRPr="00D95D5D" w:rsidDel="00007F15">
                <w:rPr>
                  <w:rFonts w:ascii="Calibri" w:hAnsi="Calibri" w:cs="Calibri"/>
                  <w:sz w:val="22"/>
                  <w:szCs w:val="22"/>
                  <w:lang w:val="en-GB" w:eastAsia="en-GB"/>
                </w:rPr>
                <w:delText xml:space="preserve">hsa-mir-4706 </w:delText>
              </w:r>
            </w:del>
          </w:p>
        </w:tc>
      </w:tr>
      <w:tr w:rsidR="00D95D5D" w:rsidRPr="00D95D5D" w:rsidDel="00007F15" w14:paraId="05156B75" w14:textId="5761A399" w:rsidTr="00125C2F">
        <w:trPr>
          <w:trHeight w:val="267"/>
          <w:del w:id="540" w:author="Zellbiologie" w:date="2024-07-05T10:12:00Z"/>
        </w:trPr>
        <w:tc>
          <w:tcPr>
            <w:tcW w:w="2217" w:type="dxa"/>
            <w:shd w:val="clear" w:color="auto" w:fill="auto"/>
            <w:noWrap/>
            <w:vAlign w:val="bottom"/>
            <w:hideMark/>
          </w:tcPr>
          <w:p w14:paraId="76E2000B" w14:textId="14D1700A" w:rsidR="00D95D5D" w:rsidRPr="00D95D5D" w:rsidDel="00007F15" w:rsidRDefault="00D95D5D">
            <w:pPr>
              <w:pStyle w:val="MDPI71References"/>
              <w:numPr>
                <w:ilvl w:val="0"/>
                <w:numId w:val="0"/>
              </w:numPr>
              <w:spacing w:after="160" w:line="240" w:lineRule="atLeast"/>
              <w:rPr>
                <w:del w:id="541" w:author="Zellbiologie" w:date="2024-07-05T10:12:00Z"/>
                <w:rFonts w:ascii="Calibri" w:hAnsi="Calibri" w:cs="Calibri"/>
                <w:sz w:val="22"/>
                <w:szCs w:val="22"/>
                <w:lang w:val="en-GB" w:eastAsia="en-GB"/>
              </w:rPr>
              <w:pPrChange w:id="542" w:author="Zellbiologie" w:date="2024-07-05T10:12:00Z">
                <w:pPr>
                  <w:spacing w:line="240" w:lineRule="auto"/>
                  <w:jc w:val="left"/>
                </w:pPr>
              </w:pPrChange>
            </w:pPr>
            <w:del w:id="543" w:author="Zellbiologie" w:date="2024-07-05T10:12:00Z">
              <w:r w:rsidRPr="00D95D5D" w:rsidDel="00007F15">
                <w:rPr>
                  <w:rFonts w:ascii="Calibri" w:hAnsi="Calibri" w:cs="Calibri"/>
                  <w:sz w:val="22"/>
                  <w:szCs w:val="22"/>
                  <w:lang w:val="en-GB" w:eastAsia="en-GB"/>
                </w:rPr>
                <w:delText xml:space="preserve">hsa-mir-29a-3p </w:delText>
              </w:r>
            </w:del>
          </w:p>
        </w:tc>
        <w:tc>
          <w:tcPr>
            <w:tcW w:w="2524" w:type="dxa"/>
            <w:shd w:val="clear" w:color="auto" w:fill="auto"/>
            <w:noWrap/>
            <w:vAlign w:val="bottom"/>
            <w:hideMark/>
          </w:tcPr>
          <w:p w14:paraId="57289FE7" w14:textId="11966A3D" w:rsidR="00D95D5D" w:rsidRPr="00D95D5D" w:rsidDel="00007F15" w:rsidRDefault="00D95D5D">
            <w:pPr>
              <w:pStyle w:val="MDPI71References"/>
              <w:numPr>
                <w:ilvl w:val="0"/>
                <w:numId w:val="0"/>
              </w:numPr>
              <w:spacing w:after="160" w:line="240" w:lineRule="atLeast"/>
              <w:rPr>
                <w:del w:id="544" w:author="Zellbiologie" w:date="2024-07-05T10:12:00Z"/>
                <w:rFonts w:ascii="Calibri" w:hAnsi="Calibri" w:cs="Calibri"/>
                <w:sz w:val="22"/>
                <w:szCs w:val="22"/>
                <w:lang w:val="en-GB" w:eastAsia="en-GB"/>
              </w:rPr>
              <w:pPrChange w:id="545" w:author="Zellbiologie" w:date="2024-07-05T10:12:00Z">
                <w:pPr>
                  <w:spacing w:line="240" w:lineRule="auto"/>
                  <w:jc w:val="left"/>
                </w:pPr>
              </w:pPrChange>
            </w:pPr>
            <w:del w:id="546" w:author="Zellbiologie" w:date="2024-07-05T10:12:00Z">
              <w:r w:rsidRPr="00D95D5D" w:rsidDel="00007F15">
                <w:rPr>
                  <w:rFonts w:ascii="Calibri" w:hAnsi="Calibri" w:cs="Calibri"/>
                  <w:sz w:val="22"/>
                  <w:szCs w:val="22"/>
                  <w:lang w:val="en-GB" w:eastAsia="en-GB"/>
                </w:rPr>
                <w:delText xml:space="preserve">hsa-mir-145-5p </w:delText>
              </w:r>
            </w:del>
          </w:p>
        </w:tc>
        <w:tc>
          <w:tcPr>
            <w:tcW w:w="2123" w:type="dxa"/>
            <w:shd w:val="clear" w:color="auto" w:fill="auto"/>
            <w:noWrap/>
            <w:vAlign w:val="bottom"/>
            <w:hideMark/>
          </w:tcPr>
          <w:p w14:paraId="4C8B4F23" w14:textId="20094305" w:rsidR="00D95D5D" w:rsidRPr="00D95D5D" w:rsidDel="00007F15" w:rsidRDefault="00D95D5D">
            <w:pPr>
              <w:pStyle w:val="MDPI71References"/>
              <w:numPr>
                <w:ilvl w:val="0"/>
                <w:numId w:val="0"/>
              </w:numPr>
              <w:spacing w:after="160" w:line="240" w:lineRule="atLeast"/>
              <w:rPr>
                <w:del w:id="547" w:author="Zellbiologie" w:date="2024-07-05T10:12:00Z"/>
                <w:rFonts w:ascii="Calibri" w:hAnsi="Calibri" w:cs="Calibri"/>
                <w:sz w:val="22"/>
                <w:szCs w:val="22"/>
                <w:lang w:val="en-GB" w:eastAsia="en-GB"/>
              </w:rPr>
              <w:pPrChange w:id="548" w:author="Zellbiologie" w:date="2024-07-05T10:12:00Z">
                <w:pPr>
                  <w:spacing w:line="240" w:lineRule="auto"/>
                  <w:jc w:val="left"/>
                </w:pPr>
              </w:pPrChange>
            </w:pPr>
            <w:del w:id="549" w:author="Zellbiologie" w:date="2024-07-05T10:12:00Z">
              <w:r w:rsidRPr="00D95D5D" w:rsidDel="00007F15">
                <w:rPr>
                  <w:rFonts w:ascii="Calibri" w:hAnsi="Calibri" w:cs="Calibri"/>
                  <w:sz w:val="22"/>
                  <w:szCs w:val="22"/>
                  <w:lang w:val="en-GB" w:eastAsia="en-GB"/>
                </w:rPr>
                <w:delText xml:space="preserve">hsa-mir-205-5p </w:delText>
              </w:r>
            </w:del>
          </w:p>
        </w:tc>
        <w:tc>
          <w:tcPr>
            <w:tcW w:w="2194" w:type="dxa"/>
            <w:shd w:val="clear" w:color="auto" w:fill="auto"/>
            <w:noWrap/>
            <w:vAlign w:val="bottom"/>
            <w:hideMark/>
          </w:tcPr>
          <w:p w14:paraId="1767D2F9" w14:textId="6BFCAC0F" w:rsidR="00D95D5D" w:rsidRPr="00D95D5D" w:rsidDel="00007F15" w:rsidRDefault="00D95D5D">
            <w:pPr>
              <w:pStyle w:val="MDPI71References"/>
              <w:numPr>
                <w:ilvl w:val="0"/>
                <w:numId w:val="0"/>
              </w:numPr>
              <w:spacing w:after="160" w:line="240" w:lineRule="atLeast"/>
              <w:rPr>
                <w:del w:id="550" w:author="Zellbiologie" w:date="2024-07-05T10:12:00Z"/>
                <w:rFonts w:ascii="Calibri" w:hAnsi="Calibri" w:cs="Calibri"/>
                <w:sz w:val="22"/>
                <w:szCs w:val="22"/>
                <w:lang w:val="en-GB" w:eastAsia="en-GB"/>
              </w:rPr>
              <w:pPrChange w:id="551" w:author="Zellbiologie" w:date="2024-07-05T10:12:00Z">
                <w:pPr>
                  <w:spacing w:line="240" w:lineRule="auto"/>
                  <w:jc w:val="left"/>
                </w:pPr>
              </w:pPrChange>
            </w:pPr>
            <w:del w:id="552" w:author="Zellbiologie" w:date="2024-07-05T10:12:00Z">
              <w:r w:rsidRPr="00D95D5D" w:rsidDel="00007F15">
                <w:rPr>
                  <w:rFonts w:ascii="Calibri" w:hAnsi="Calibri" w:cs="Calibri"/>
                  <w:sz w:val="22"/>
                  <w:szCs w:val="22"/>
                  <w:lang w:val="en-GB" w:eastAsia="en-GB"/>
                </w:rPr>
                <w:delText xml:space="preserve">hsa-mir-4731-5p </w:delText>
              </w:r>
            </w:del>
          </w:p>
        </w:tc>
      </w:tr>
      <w:tr w:rsidR="00D95D5D" w:rsidRPr="00D95D5D" w:rsidDel="00007F15" w14:paraId="4C259867" w14:textId="1A19D46A" w:rsidTr="00125C2F">
        <w:trPr>
          <w:trHeight w:val="267"/>
          <w:del w:id="553" w:author="Zellbiologie" w:date="2024-07-05T10:12:00Z"/>
        </w:trPr>
        <w:tc>
          <w:tcPr>
            <w:tcW w:w="2217" w:type="dxa"/>
            <w:shd w:val="clear" w:color="auto" w:fill="auto"/>
            <w:noWrap/>
            <w:vAlign w:val="bottom"/>
            <w:hideMark/>
          </w:tcPr>
          <w:p w14:paraId="21C8288B" w14:textId="176F26D6" w:rsidR="00D95D5D" w:rsidRPr="00D95D5D" w:rsidDel="00007F15" w:rsidRDefault="00D95D5D">
            <w:pPr>
              <w:pStyle w:val="MDPI71References"/>
              <w:numPr>
                <w:ilvl w:val="0"/>
                <w:numId w:val="0"/>
              </w:numPr>
              <w:spacing w:after="160" w:line="240" w:lineRule="atLeast"/>
              <w:rPr>
                <w:del w:id="554" w:author="Zellbiologie" w:date="2024-07-05T10:12:00Z"/>
                <w:rFonts w:ascii="Calibri" w:hAnsi="Calibri" w:cs="Calibri"/>
                <w:sz w:val="22"/>
                <w:szCs w:val="22"/>
                <w:lang w:val="en-GB" w:eastAsia="en-GB"/>
              </w:rPr>
              <w:pPrChange w:id="555" w:author="Zellbiologie" w:date="2024-07-05T10:12:00Z">
                <w:pPr>
                  <w:spacing w:line="240" w:lineRule="auto"/>
                  <w:jc w:val="left"/>
                </w:pPr>
              </w:pPrChange>
            </w:pPr>
            <w:del w:id="556" w:author="Zellbiologie" w:date="2024-07-05T10:12:00Z">
              <w:r w:rsidRPr="00D95D5D" w:rsidDel="00007F15">
                <w:rPr>
                  <w:rFonts w:ascii="Calibri" w:hAnsi="Calibri" w:cs="Calibri"/>
                  <w:sz w:val="22"/>
                  <w:szCs w:val="22"/>
                  <w:lang w:val="en-GB" w:eastAsia="en-GB"/>
                </w:rPr>
                <w:delText xml:space="preserve">hsa-mir-29b-3p </w:delText>
              </w:r>
            </w:del>
          </w:p>
        </w:tc>
        <w:tc>
          <w:tcPr>
            <w:tcW w:w="2524" w:type="dxa"/>
            <w:shd w:val="clear" w:color="auto" w:fill="auto"/>
            <w:noWrap/>
            <w:vAlign w:val="bottom"/>
            <w:hideMark/>
          </w:tcPr>
          <w:p w14:paraId="16C82973" w14:textId="70E945FE" w:rsidR="00D95D5D" w:rsidRPr="00D95D5D" w:rsidDel="00007F15" w:rsidRDefault="00D95D5D">
            <w:pPr>
              <w:pStyle w:val="MDPI71References"/>
              <w:numPr>
                <w:ilvl w:val="0"/>
                <w:numId w:val="0"/>
              </w:numPr>
              <w:spacing w:after="160" w:line="240" w:lineRule="atLeast"/>
              <w:rPr>
                <w:del w:id="557" w:author="Zellbiologie" w:date="2024-07-05T10:12:00Z"/>
                <w:rFonts w:ascii="Calibri" w:hAnsi="Calibri" w:cs="Calibri"/>
                <w:sz w:val="22"/>
                <w:szCs w:val="22"/>
                <w:lang w:val="en-GB" w:eastAsia="en-GB"/>
              </w:rPr>
              <w:pPrChange w:id="558" w:author="Zellbiologie" w:date="2024-07-05T10:12:00Z">
                <w:pPr>
                  <w:spacing w:line="240" w:lineRule="auto"/>
                  <w:jc w:val="left"/>
                </w:pPr>
              </w:pPrChange>
            </w:pPr>
            <w:del w:id="559" w:author="Zellbiologie" w:date="2024-07-05T10:12:00Z">
              <w:r w:rsidRPr="00D95D5D" w:rsidDel="00007F15">
                <w:rPr>
                  <w:rFonts w:ascii="Calibri" w:hAnsi="Calibri" w:cs="Calibri"/>
                  <w:sz w:val="22"/>
                  <w:szCs w:val="22"/>
                  <w:lang w:val="en-GB" w:eastAsia="en-GB"/>
                </w:rPr>
                <w:delText xml:space="preserve">hsa-mir-146b-5p* </w:delText>
              </w:r>
            </w:del>
          </w:p>
        </w:tc>
        <w:tc>
          <w:tcPr>
            <w:tcW w:w="2123" w:type="dxa"/>
            <w:shd w:val="clear" w:color="auto" w:fill="auto"/>
            <w:noWrap/>
            <w:vAlign w:val="bottom"/>
            <w:hideMark/>
          </w:tcPr>
          <w:p w14:paraId="17EAE929" w14:textId="6A609FDC" w:rsidR="00D95D5D" w:rsidRPr="00D95D5D" w:rsidDel="00007F15" w:rsidRDefault="00D95D5D">
            <w:pPr>
              <w:pStyle w:val="MDPI71References"/>
              <w:numPr>
                <w:ilvl w:val="0"/>
                <w:numId w:val="0"/>
              </w:numPr>
              <w:spacing w:after="160" w:line="240" w:lineRule="atLeast"/>
              <w:rPr>
                <w:del w:id="560" w:author="Zellbiologie" w:date="2024-07-05T10:12:00Z"/>
                <w:rFonts w:ascii="Calibri" w:hAnsi="Calibri" w:cs="Calibri"/>
                <w:sz w:val="22"/>
                <w:szCs w:val="22"/>
                <w:lang w:val="en-GB" w:eastAsia="en-GB"/>
              </w:rPr>
              <w:pPrChange w:id="561" w:author="Zellbiologie" w:date="2024-07-05T10:12:00Z">
                <w:pPr>
                  <w:spacing w:line="240" w:lineRule="auto"/>
                  <w:jc w:val="left"/>
                </w:pPr>
              </w:pPrChange>
            </w:pPr>
            <w:del w:id="562" w:author="Zellbiologie" w:date="2024-07-05T10:12:00Z">
              <w:r w:rsidRPr="00D95D5D" w:rsidDel="00007F15">
                <w:rPr>
                  <w:rFonts w:ascii="Calibri" w:hAnsi="Calibri" w:cs="Calibri"/>
                  <w:sz w:val="22"/>
                  <w:szCs w:val="22"/>
                  <w:lang w:val="en-GB" w:eastAsia="en-GB"/>
                </w:rPr>
                <w:delText xml:space="preserve">hsa-mir-210-3p </w:delText>
              </w:r>
            </w:del>
          </w:p>
        </w:tc>
        <w:tc>
          <w:tcPr>
            <w:tcW w:w="2194" w:type="dxa"/>
            <w:shd w:val="clear" w:color="auto" w:fill="auto"/>
            <w:noWrap/>
            <w:vAlign w:val="bottom"/>
            <w:hideMark/>
          </w:tcPr>
          <w:p w14:paraId="29FF8F34" w14:textId="46CF4F16" w:rsidR="00D95D5D" w:rsidRPr="00D95D5D" w:rsidDel="00007F15" w:rsidRDefault="00D95D5D">
            <w:pPr>
              <w:pStyle w:val="MDPI71References"/>
              <w:numPr>
                <w:ilvl w:val="0"/>
                <w:numId w:val="0"/>
              </w:numPr>
              <w:spacing w:after="160" w:line="240" w:lineRule="atLeast"/>
              <w:rPr>
                <w:del w:id="563" w:author="Zellbiologie" w:date="2024-07-05T10:12:00Z"/>
                <w:rFonts w:ascii="Calibri" w:hAnsi="Calibri" w:cs="Calibri"/>
                <w:b/>
                <w:bCs/>
                <w:sz w:val="22"/>
                <w:szCs w:val="22"/>
                <w:lang w:val="en-GB" w:eastAsia="en-GB"/>
              </w:rPr>
              <w:pPrChange w:id="564" w:author="Zellbiologie" w:date="2024-07-05T10:12:00Z">
                <w:pPr>
                  <w:spacing w:line="240" w:lineRule="auto"/>
                  <w:jc w:val="left"/>
                </w:pPr>
              </w:pPrChange>
            </w:pPr>
            <w:del w:id="565" w:author="Zellbiologie" w:date="2024-07-05T10:12:00Z">
              <w:r w:rsidRPr="00D95D5D" w:rsidDel="00007F15">
                <w:rPr>
                  <w:rFonts w:ascii="Calibri" w:hAnsi="Calibri" w:cs="Calibri"/>
                  <w:b/>
                  <w:bCs/>
                  <w:sz w:val="22"/>
                  <w:szCs w:val="22"/>
                  <w:lang w:val="en-GB" w:eastAsia="en-GB"/>
                </w:rPr>
                <w:delText>hsa-let-7d-5p*</w:delText>
              </w:r>
            </w:del>
          </w:p>
        </w:tc>
      </w:tr>
      <w:tr w:rsidR="00D95D5D" w:rsidRPr="00D95D5D" w:rsidDel="00007F15" w14:paraId="1F491B49" w14:textId="24EB2738" w:rsidTr="00125C2F">
        <w:trPr>
          <w:trHeight w:val="267"/>
          <w:del w:id="566" w:author="Zellbiologie" w:date="2024-07-05T10:12:00Z"/>
        </w:trPr>
        <w:tc>
          <w:tcPr>
            <w:tcW w:w="2217" w:type="dxa"/>
            <w:shd w:val="clear" w:color="auto" w:fill="auto"/>
            <w:noWrap/>
            <w:vAlign w:val="bottom"/>
            <w:hideMark/>
          </w:tcPr>
          <w:p w14:paraId="59549171" w14:textId="6EE5A58F" w:rsidR="00D95D5D" w:rsidRPr="00D95D5D" w:rsidDel="00007F15" w:rsidRDefault="00D95D5D">
            <w:pPr>
              <w:pStyle w:val="MDPI71References"/>
              <w:numPr>
                <w:ilvl w:val="0"/>
                <w:numId w:val="0"/>
              </w:numPr>
              <w:spacing w:after="160" w:line="240" w:lineRule="atLeast"/>
              <w:rPr>
                <w:del w:id="567" w:author="Zellbiologie" w:date="2024-07-05T10:12:00Z"/>
                <w:rFonts w:ascii="Calibri" w:hAnsi="Calibri" w:cs="Calibri"/>
                <w:sz w:val="22"/>
                <w:szCs w:val="22"/>
                <w:lang w:val="en-GB" w:eastAsia="en-GB"/>
              </w:rPr>
              <w:pPrChange w:id="568" w:author="Zellbiologie" w:date="2024-07-05T10:12:00Z">
                <w:pPr>
                  <w:spacing w:line="240" w:lineRule="auto"/>
                  <w:jc w:val="left"/>
                </w:pPr>
              </w:pPrChange>
            </w:pPr>
            <w:del w:id="569" w:author="Zellbiologie" w:date="2024-07-05T10:12:00Z">
              <w:r w:rsidRPr="00D95D5D" w:rsidDel="00007F15">
                <w:rPr>
                  <w:rFonts w:ascii="Calibri" w:hAnsi="Calibri" w:cs="Calibri"/>
                  <w:sz w:val="22"/>
                  <w:szCs w:val="22"/>
                  <w:lang w:val="en-GB" w:eastAsia="en-GB"/>
                </w:rPr>
                <w:delText xml:space="preserve">hsa-mir-29c-3p </w:delText>
              </w:r>
            </w:del>
          </w:p>
        </w:tc>
        <w:tc>
          <w:tcPr>
            <w:tcW w:w="2524" w:type="dxa"/>
            <w:shd w:val="clear" w:color="auto" w:fill="auto"/>
            <w:noWrap/>
            <w:vAlign w:val="bottom"/>
            <w:hideMark/>
          </w:tcPr>
          <w:p w14:paraId="1C5C76B7" w14:textId="4BC024A3" w:rsidR="00D95D5D" w:rsidRPr="00D95D5D" w:rsidDel="00007F15" w:rsidRDefault="00D95D5D">
            <w:pPr>
              <w:pStyle w:val="MDPI71References"/>
              <w:numPr>
                <w:ilvl w:val="0"/>
                <w:numId w:val="0"/>
              </w:numPr>
              <w:spacing w:after="160" w:line="240" w:lineRule="atLeast"/>
              <w:rPr>
                <w:del w:id="570" w:author="Zellbiologie" w:date="2024-07-05T10:12:00Z"/>
                <w:rFonts w:ascii="Calibri" w:hAnsi="Calibri" w:cs="Calibri"/>
                <w:sz w:val="22"/>
                <w:szCs w:val="22"/>
                <w:lang w:val="en-GB" w:eastAsia="en-GB"/>
              </w:rPr>
              <w:pPrChange w:id="571" w:author="Zellbiologie" w:date="2024-07-05T10:12:00Z">
                <w:pPr>
                  <w:spacing w:line="240" w:lineRule="auto"/>
                  <w:jc w:val="left"/>
                </w:pPr>
              </w:pPrChange>
            </w:pPr>
            <w:del w:id="572" w:author="Zellbiologie" w:date="2024-07-05T10:12:00Z">
              <w:r w:rsidRPr="00D95D5D" w:rsidDel="00007F15">
                <w:rPr>
                  <w:rFonts w:ascii="Calibri" w:hAnsi="Calibri" w:cs="Calibri"/>
                  <w:sz w:val="22"/>
                  <w:szCs w:val="22"/>
                  <w:lang w:val="en-GB" w:eastAsia="en-GB"/>
                </w:rPr>
                <w:delText xml:space="preserve">hsa-mir-148a-3p </w:delText>
              </w:r>
            </w:del>
          </w:p>
        </w:tc>
        <w:tc>
          <w:tcPr>
            <w:tcW w:w="2123" w:type="dxa"/>
            <w:shd w:val="clear" w:color="auto" w:fill="auto"/>
            <w:noWrap/>
            <w:vAlign w:val="bottom"/>
            <w:hideMark/>
          </w:tcPr>
          <w:p w14:paraId="22431C14" w14:textId="3248E61A" w:rsidR="00D95D5D" w:rsidRPr="00D95D5D" w:rsidDel="00007F15" w:rsidRDefault="00D95D5D">
            <w:pPr>
              <w:pStyle w:val="MDPI71References"/>
              <w:numPr>
                <w:ilvl w:val="0"/>
                <w:numId w:val="0"/>
              </w:numPr>
              <w:spacing w:after="160" w:line="240" w:lineRule="atLeast"/>
              <w:rPr>
                <w:del w:id="573" w:author="Zellbiologie" w:date="2024-07-05T10:12:00Z"/>
                <w:rFonts w:ascii="Calibri" w:hAnsi="Calibri" w:cs="Calibri"/>
                <w:sz w:val="22"/>
                <w:szCs w:val="22"/>
                <w:lang w:val="en-GB" w:eastAsia="en-GB"/>
              </w:rPr>
              <w:pPrChange w:id="574" w:author="Zellbiologie" w:date="2024-07-05T10:12:00Z">
                <w:pPr>
                  <w:spacing w:line="240" w:lineRule="auto"/>
                  <w:jc w:val="left"/>
                </w:pPr>
              </w:pPrChange>
            </w:pPr>
            <w:del w:id="575" w:author="Zellbiologie" w:date="2024-07-05T10:12:00Z">
              <w:r w:rsidRPr="00D95D5D" w:rsidDel="00007F15">
                <w:rPr>
                  <w:rFonts w:ascii="Calibri" w:hAnsi="Calibri" w:cs="Calibri"/>
                  <w:sz w:val="22"/>
                  <w:szCs w:val="22"/>
                  <w:lang w:val="en-GB" w:eastAsia="en-GB"/>
                </w:rPr>
                <w:delText>hsa-mir-211-5p</w:delText>
              </w:r>
            </w:del>
          </w:p>
        </w:tc>
        <w:tc>
          <w:tcPr>
            <w:tcW w:w="2194" w:type="dxa"/>
            <w:shd w:val="clear" w:color="auto" w:fill="auto"/>
            <w:noWrap/>
            <w:vAlign w:val="bottom"/>
            <w:hideMark/>
          </w:tcPr>
          <w:p w14:paraId="0398FDB1" w14:textId="519D91B1" w:rsidR="00D95D5D" w:rsidRPr="00D95D5D" w:rsidDel="00007F15" w:rsidRDefault="00D95D5D">
            <w:pPr>
              <w:pStyle w:val="MDPI71References"/>
              <w:numPr>
                <w:ilvl w:val="0"/>
                <w:numId w:val="0"/>
              </w:numPr>
              <w:spacing w:after="160" w:line="240" w:lineRule="atLeast"/>
              <w:rPr>
                <w:del w:id="576" w:author="Zellbiologie" w:date="2024-07-05T10:12:00Z"/>
                <w:rFonts w:ascii="Calibri" w:hAnsi="Calibri" w:cs="Calibri"/>
                <w:b/>
                <w:bCs/>
                <w:sz w:val="22"/>
                <w:szCs w:val="22"/>
                <w:lang w:val="en-GB" w:eastAsia="en-GB"/>
              </w:rPr>
              <w:pPrChange w:id="577" w:author="Zellbiologie" w:date="2024-07-05T10:12:00Z">
                <w:pPr>
                  <w:spacing w:line="240" w:lineRule="auto"/>
                  <w:jc w:val="left"/>
                </w:pPr>
              </w:pPrChange>
            </w:pPr>
            <w:del w:id="578" w:author="Zellbiologie" w:date="2024-07-05T10:12:00Z">
              <w:r w:rsidRPr="00D95D5D" w:rsidDel="00007F15">
                <w:rPr>
                  <w:rFonts w:ascii="Calibri" w:hAnsi="Calibri" w:cs="Calibri"/>
                  <w:b/>
                  <w:bCs/>
                  <w:sz w:val="22"/>
                  <w:szCs w:val="22"/>
                  <w:lang w:val="en-GB" w:eastAsia="en-GB"/>
                </w:rPr>
                <w:delText>hsa-let-7g-5p*</w:delText>
              </w:r>
            </w:del>
          </w:p>
        </w:tc>
      </w:tr>
      <w:tr w:rsidR="00D95D5D" w:rsidRPr="00D95D5D" w:rsidDel="00007F15" w14:paraId="6BEB2897" w14:textId="7168250D" w:rsidTr="00125C2F">
        <w:trPr>
          <w:trHeight w:val="267"/>
          <w:del w:id="579" w:author="Zellbiologie" w:date="2024-07-05T10:12:00Z"/>
        </w:trPr>
        <w:tc>
          <w:tcPr>
            <w:tcW w:w="2217" w:type="dxa"/>
            <w:shd w:val="clear" w:color="auto" w:fill="auto"/>
            <w:noWrap/>
            <w:vAlign w:val="bottom"/>
            <w:hideMark/>
          </w:tcPr>
          <w:p w14:paraId="52A88AE6" w14:textId="44A96417" w:rsidR="00D95D5D" w:rsidRPr="00D95D5D" w:rsidDel="00007F15" w:rsidRDefault="00D95D5D">
            <w:pPr>
              <w:pStyle w:val="MDPI71References"/>
              <w:numPr>
                <w:ilvl w:val="0"/>
                <w:numId w:val="0"/>
              </w:numPr>
              <w:spacing w:after="160" w:line="240" w:lineRule="atLeast"/>
              <w:rPr>
                <w:del w:id="580" w:author="Zellbiologie" w:date="2024-07-05T10:12:00Z"/>
                <w:rFonts w:ascii="Calibri" w:hAnsi="Calibri" w:cs="Calibri"/>
                <w:sz w:val="22"/>
                <w:szCs w:val="22"/>
                <w:lang w:val="en-GB" w:eastAsia="en-GB"/>
              </w:rPr>
              <w:pPrChange w:id="581" w:author="Zellbiologie" w:date="2024-07-05T10:12:00Z">
                <w:pPr>
                  <w:spacing w:line="240" w:lineRule="auto"/>
                  <w:jc w:val="left"/>
                </w:pPr>
              </w:pPrChange>
            </w:pPr>
            <w:del w:id="582" w:author="Zellbiologie" w:date="2024-07-05T10:12:00Z">
              <w:r w:rsidRPr="00D95D5D" w:rsidDel="00007F15">
                <w:rPr>
                  <w:rFonts w:ascii="Calibri" w:hAnsi="Calibri" w:cs="Calibri"/>
                  <w:sz w:val="22"/>
                  <w:szCs w:val="22"/>
                  <w:lang w:val="en-GB" w:eastAsia="en-GB"/>
                </w:rPr>
                <w:delText xml:space="preserve">hsa-mir-30d-5p </w:delText>
              </w:r>
            </w:del>
          </w:p>
        </w:tc>
        <w:tc>
          <w:tcPr>
            <w:tcW w:w="2524" w:type="dxa"/>
            <w:shd w:val="clear" w:color="auto" w:fill="auto"/>
            <w:noWrap/>
            <w:vAlign w:val="bottom"/>
            <w:hideMark/>
          </w:tcPr>
          <w:p w14:paraId="26E5690E" w14:textId="6FAB295E" w:rsidR="00D95D5D" w:rsidRPr="00D95D5D" w:rsidDel="00007F15" w:rsidRDefault="00D95D5D">
            <w:pPr>
              <w:pStyle w:val="MDPI71References"/>
              <w:numPr>
                <w:ilvl w:val="0"/>
                <w:numId w:val="0"/>
              </w:numPr>
              <w:spacing w:after="160" w:line="240" w:lineRule="atLeast"/>
              <w:rPr>
                <w:del w:id="583" w:author="Zellbiologie" w:date="2024-07-05T10:12:00Z"/>
                <w:rFonts w:ascii="Calibri" w:hAnsi="Calibri" w:cs="Calibri"/>
                <w:sz w:val="22"/>
                <w:szCs w:val="22"/>
                <w:lang w:val="en-GB" w:eastAsia="en-GB"/>
              </w:rPr>
              <w:pPrChange w:id="584" w:author="Zellbiologie" w:date="2024-07-05T10:12:00Z">
                <w:pPr>
                  <w:spacing w:line="240" w:lineRule="auto"/>
                  <w:jc w:val="left"/>
                </w:pPr>
              </w:pPrChange>
            </w:pPr>
            <w:del w:id="585" w:author="Zellbiologie" w:date="2024-07-05T10:12:00Z">
              <w:r w:rsidRPr="00D95D5D" w:rsidDel="00007F15">
                <w:rPr>
                  <w:rFonts w:ascii="Calibri" w:hAnsi="Calibri" w:cs="Calibri"/>
                  <w:sz w:val="22"/>
                  <w:szCs w:val="22"/>
                  <w:lang w:val="en-GB" w:eastAsia="en-GB"/>
                </w:rPr>
                <w:delText xml:space="preserve">hsa-mir-150-5p* </w:delText>
              </w:r>
            </w:del>
          </w:p>
        </w:tc>
        <w:tc>
          <w:tcPr>
            <w:tcW w:w="2123" w:type="dxa"/>
            <w:shd w:val="clear" w:color="auto" w:fill="auto"/>
            <w:noWrap/>
            <w:vAlign w:val="bottom"/>
            <w:hideMark/>
          </w:tcPr>
          <w:p w14:paraId="49FC0D36" w14:textId="18AA16CB" w:rsidR="00D95D5D" w:rsidRPr="00D95D5D" w:rsidDel="00007F15" w:rsidRDefault="00D95D5D">
            <w:pPr>
              <w:pStyle w:val="MDPI71References"/>
              <w:numPr>
                <w:ilvl w:val="0"/>
                <w:numId w:val="0"/>
              </w:numPr>
              <w:spacing w:after="160" w:line="240" w:lineRule="atLeast"/>
              <w:rPr>
                <w:del w:id="586" w:author="Zellbiologie" w:date="2024-07-05T10:12:00Z"/>
                <w:rFonts w:ascii="Calibri" w:hAnsi="Calibri" w:cs="Calibri"/>
                <w:sz w:val="22"/>
                <w:szCs w:val="22"/>
                <w:lang w:val="en-GB" w:eastAsia="en-GB"/>
              </w:rPr>
              <w:pPrChange w:id="587" w:author="Zellbiologie" w:date="2024-07-05T10:12:00Z">
                <w:pPr>
                  <w:spacing w:line="240" w:lineRule="auto"/>
                  <w:jc w:val="left"/>
                </w:pPr>
              </w:pPrChange>
            </w:pPr>
            <w:del w:id="588" w:author="Zellbiologie" w:date="2024-07-05T10:12:00Z">
              <w:r w:rsidRPr="00D95D5D" w:rsidDel="00007F15">
                <w:rPr>
                  <w:rFonts w:ascii="Calibri" w:hAnsi="Calibri" w:cs="Calibri"/>
                  <w:sz w:val="22"/>
                  <w:szCs w:val="22"/>
                  <w:lang w:val="en-GB" w:eastAsia="en-GB"/>
                </w:rPr>
                <w:delText xml:space="preserve">hsa-mir-214-3p </w:delText>
              </w:r>
            </w:del>
          </w:p>
        </w:tc>
        <w:tc>
          <w:tcPr>
            <w:tcW w:w="2194" w:type="dxa"/>
            <w:shd w:val="clear" w:color="auto" w:fill="auto"/>
            <w:noWrap/>
            <w:vAlign w:val="bottom"/>
            <w:hideMark/>
          </w:tcPr>
          <w:p w14:paraId="6593A343" w14:textId="3B6D7682" w:rsidR="00D95D5D" w:rsidRPr="00D95D5D" w:rsidDel="00007F15" w:rsidRDefault="00D95D5D">
            <w:pPr>
              <w:pStyle w:val="MDPI71References"/>
              <w:numPr>
                <w:ilvl w:val="0"/>
                <w:numId w:val="0"/>
              </w:numPr>
              <w:spacing w:after="160" w:line="240" w:lineRule="atLeast"/>
              <w:rPr>
                <w:del w:id="589" w:author="Zellbiologie" w:date="2024-07-05T10:12:00Z"/>
                <w:rFonts w:ascii="Calibri" w:hAnsi="Calibri" w:cs="Calibri"/>
                <w:b/>
                <w:bCs/>
                <w:sz w:val="22"/>
                <w:szCs w:val="22"/>
                <w:lang w:val="en-GB" w:eastAsia="en-GB"/>
              </w:rPr>
              <w:pPrChange w:id="590" w:author="Zellbiologie" w:date="2024-07-05T10:12:00Z">
                <w:pPr>
                  <w:spacing w:line="240" w:lineRule="auto"/>
                  <w:jc w:val="left"/>
                </w:pPr>
              </w:pPrChange>
            </w:pPr>
            <w:del w:id="591" w:author="Zellbiologie" w:date="2024-07-05T10:12:00Z">
              <w:r w:rsidRPr="00D95D5D" w:rsidDel="00007F15">
                <w:rPr>
                  <w:rFonts w:ascii="Calibri" w:hAnsi="Calibri" w:cs="Calibri"/>
                  <w:b/>
                  <w:bCs/>
                  <w:sz w:val="22"/>
                  <w:szCs w:val="22"/>
                  <w:lang w:val="en-GB" w:eastAsia="en-GB"/>
                </w:rPr>
                <w:delText>hsa-let-7i-5p*</w:delText>
              </w:r>
            </w:del>
          </w:p>
        </w:tc>
      </w:tr>
      <w:tr w:rsidR="00D95D5D" w:rsidRPr="00D95D5D" w:rsidDel="00007F15" w14:paraId="380AFF1F" w14:textId="2E176E48" w:rsidTr="00125C2F">
        <w:trPr>
          <w:trHeight w:val="267"/>
          <w:del w:id="592" w:author="Zellbiologie" w:date="2024-07-05T10:12:00Z"/>
        </w:trPr>
        <w:tc>
          <w:tcPr>
            <w:tcW w:w="2217" w:type="dxa"/>
            <w:shd w:val="clear" w:color="auto" w:fill="auto"/>
            <w:noWrap/>
            <w:vAlign w:val="bottom"/>
            <w:hideMark/>
          </w:tcPr>
          <w:p w14:paraId="37810E3C" w14:textId="2F97D8BE" w:rsidR="00D95D5D" w:rsidRPr="00D95D5D" w:rsidDel="00007F15" w:rsidRDefault="00D95D5D">
            <w:pPr>
              <w:pStyle w:val="MDPI71References"/>
              <w:numPr>
                <w:ilvl w:val="0"/>
                <w:numId w:val="0"/>
              </w:numPr>
              <w:spacing w:after="160" w:line="240" w:lineRule="atLeast"/>
              <w:rPr>
                <w:del w:id="593" w:author="Zellbiologie" w:date="2024-07-05T10:12:00Z"/>
                <w:rFonts w:ascii="Calibri" w:hAnsi="Calibri" w:cs="Calibri"/>
                <w:sz w:val="22"/>
                <w:szCs w:val="22"/>
                <w:lang w:val="en-GB" w:eastAsia="en-GB"/>
              </w:rPr>
              <w:pPrChange w:id="594" w:author="Zellbiologie" w:date="2024-07-05T10:12:00Z">
                <w:pPr>
                  <w:spacing w:line="240" w:lineRule="auto"/>
                  <w:jc w:val="left"/>
                </w:pPr>
              </w:pPrChange>
            </w:pPr>
            <w:del w:id="595" w:author="Zellbiologie" w:date="2024-07-05T10:12:00Z">
              <w:r w:rsidRPr="00D95D5D" w:rsidDel="00007F15">
                <w:rPr>
                  <w:rFonts w:ascii="Calibri" w:hAnsi="Calibri" w:cs="Calibri"/>
                  <w:sz w:val="22"/>
                  <w:szCs w:val="22"/>
                  <w:lang w:val="en-GB" w:eastAsia="en-GB"/>
                </w:rPr>
                <w:delText xml:space="preserve">hsa-mir-31-3p </w:delText>
              </w:r>
            </w:del>
          </w:p>
        </w:tc>
        <w:tc>
          <w:tcPr>
            <w:tcW w:w="2524" w:type="dxa"/>
            <w:shd w:val="clear" w:color="auto" w:fill="auto"/>
            <w:noWrap/>
            <w:vAlign w:val="bottom"/>
            <w:hideMark/>
          </w:tcPr>
          <w:p w14:paraId="6D0BE47E" w14:textId="3C5AEE77" w:rsidR="00D95D5D" w:rsidRPr="00D95D5D" w:rsidDel="00007F15" w:rsidRDefault="00D95D5D">
            <w:pPr>
              <w:pStyle w:val="MDPI71References"/>
              <w:numPr>
                <w:ilvl w:val="0"/>
                <w:numId w:val="0"/>
              </w:numPr>
              <w:spacing w:after="160" w:line="240" w:lineRule="atLeast"/>
              <w:rPr>
                <w:del w:id="596" w:author="Zellbiologie" w:date="2024-07-05T10:12:00Z"/>
                <w:rFonts w:ascii="Calibri" w:hAnsi="Calibri" w:cs="Calibri"/>
                <w:sz w:val="22"/>
                <w:szCs w:val="22"/>
                <w:lang w:val="en-GB" w:eastAsia="en-GB"/>
              </w:rPr>
              <w:pPrChange w:id="597" w:author="Zellbiologie" w:date="2024-07-05T10:12:00Z">
                <w:pPr>
                  <w:spacing w:line="240" w:lineRule="auto"/>
                  <w:jc w:val="left"/>
                </w:pPr>
              </w:pPrChange>
            </w:pPr>
            <w:del w:id="598" w:author="Zellbiologie" w:date="2024-07-05T10:12:00Z">
              <w:r w:rsidRPr="00D95D5D" w:rsidDel="00007F15">
                <w:rPr>
                  <w:rFonts w:ascii="Calibri" w:hAnsi="Calibri" w:cs="Calibri"/>
                  <w:sz w:val="22"/>
                  <w:szCs w:val="22"/>
                  <w:lang w:val="en-GB" w:eastAsia="en-GB"/>
                </w:rPr>
                <w:delText xml:space="preserve">hsa-mir-155-5p </w:delText>
              </w:r>
            </w:del>
          </w:p>
        </w:tc>
        <w:tc>
          <w:tcPr>
            <w:tcW w:w="2123" w:type="dxa"/>
            <w:shd w:val="clear" w:color="auto" w:fill="auto"/>
            <w:noWrap/>
            <w:vAlign w:val="bottom"/>
            <w:hideMark/>
          </w:tcPr>
          <w:p w14:paraId="7C49A7A9" w14:textId="1ACE2F44" w:rsidR="00D95D5D" w:rsidRPr="00D95D5D" w:rsidDel="00007F15" w:rsidRDefault="00D95D5D">
            <w:pPr>
              <w:pStyle w:val="MDPI71References"/>
              <w:numPr>
                <w:ilvl w:val="0"/>
                <w:numId w:val="0"/>
              </w:numPr>
              <w:spacing w:after="160" w:line="240" w:lineRule="atLeast"/>
              <w:rPr>
                <w:del w:id="599" w:author="Zellbiologie" w:date="2024-07-05T10:12:00Z"/>
                <w:rFonts w:ascii="Calibri" w:hAnsi="Calibri" w:cs="Calibri"/>
                <w:sz w:val="22"/>
                <w:szCs w:val="22"/>
                <w:lang w:val="en-GB" w:eastAsia="en-GB"/>
              </w:rPr>
              <w:pPrChange w:id="600" w:author="Zellbiologie" w:date="2024-07-05T10:12:00Z">
                <w:pPr>
                  <w:spacing w:line="240" w:lineRule="auto"/>
                  <w:jc w:val="left"/>
                </w:pPr>
              </w:pPrChange>
            </w:pPr>
            <w:del w:id="601" w:author="Zellbiologie" w:date="2024-07-05T10:12:00Z">
              <w:r w:rsidRPr="00D95D5D" w:rsidDel="00007F15">
                <w:rPr>
                  <w:rFonts w:ascii="Calibri" w:hAnsi="Calibri" w:cs="Calibri"/>
                  <w:sz w:val="22"/>
                  <w:szCs w:val="22"/>
                  <w:lang w:val="en-GB" w:eastAsia="en-GB"/>
                </w:rPr>
                <w:delText xml:space="preserve">hsa-mir-221-3p* </w:delText>
              </w:r>
            </w:del>
          </w:p>
        </w:tc>
        <w:tc>
          <w:tcPr>
            <w:tcW w:w="2194" w:type="dxa"/>
            <w:shd w:val="clear" w:color="auto" w:fill="auto"/>
            <w:noWrap/>
            <w:vAlign w:val="bottom"/>
            <w:hideMark/>
          </w:tcPr>
          <w:p w14:paraId="30B20232" w14:textId="72F7F8F9" w:rsidR="00D95D5D" w:rsidRPr="00D95D5D" w:rsidDel="00007F15" w:rsidRDefault="00D95D5D">
            <w:pPr>
              <w:pStyle w:val="MDPI71References"/>
              <w:numPr>
                <w:ilvl w:val="0"/>
                <w:numId w:val="0"/>
              </w:numPr>
              <w:spacing w:after="160" w:line="240" w:lineRule="atLeast"/>
              <w:rPr>
                <w:del w:id="602" w:author="Zellbiologie" w:date="2024-07-05T10:12:00Z"/>
                <w:rFonts w:ascii="Calibri" w:hAnsi="Calibri" w:cs="Calibri"/>
                <w:sz w:val="22"/>
                <w:szCs w:val="22"/>
                <w:lang w:val="en-GB" w:eastAsia="en-GB"/>
              </w:rPr>
              <w:pPrChange w:id="603" w:author="Zellbiologie" w:date="2024-07-05T10:12:00Z">
                <w:pPr>
                  <w:spacing w:line="240" w:lineRule="auto"/>
                  <w:jc w:val="left"/>
                </w:pPr>
              </w:pPrChange>
            </w:pPr>
          </w:p>
        </w:tc>
      </w:tr>
      <w:tr w:rsidR="00D95D5D" w:rsidRPr="00D95D5D" w:rsidDel="00007F15" w14:paraId="19D87F83" w14:textId="3DA21097" w:rsidTr="00125C2F">
        <w:trPr>
          <w:trHeight w:val="267"/>
          <w:del w:id="604" w:author="Zellbiologie" w:date="2024-07-05T10:12:00Z"/>
        </w:trPr>
        <w:tc>
          <w:tcPr>
            <w:tcW w:w="2217" w:type="dxa"/>
            <w:shd w:val="clear" w:color="auto" w:fill="auto"/>
            <w:noWrap/>
            <w:vAlign w:val="bottom"/>
            <w:hideMark/>
          </w:tcPr>
          <w:p w14:paraId="18EA22A1" w14:textId="0038441C" w:rsidR="00D95D5D" w:rsidRPr="00D95D5D" w:rsidDel="00007F15" w:rsidRDefault="00D95D5D">
            <w:pPr>
              <w:pStyle w:val="MDPI71References"/>
              <w:numPr>
                <w:ilvl w:val="0"/>
                <w:numId w:val="0"/>
              </w:numPr>
              <w:spacing w:after="160" w:line="240" w:lineRule="atLeast"/>
              <w:rPr>
                <w:del w:id="605" w:author="Zellbiologie" w:date="2024-07-05T10:12:00Z"/>
                <w:rFonts w:ascii="Calibri" w:hAnsi="Calibri" w:cs="Calibri"/>
                <w:sz w:val="22"/>
                <w:szCs w:val="22"/>
                <w:lang w:val="en-GB" w:eastAsia="en-GB"/>
              </w:rPr>
              <w:pPrChange w:id="606" w:author="Zellbiologie" w:date="2024-07-05T10:12:00Z">
                <w:pPr>
                  <w:spacing w:line="240" w:lineRule="auto"/>
                  <w:jc w:val="left"/>
                </w:pPr>
              </w:pPrChange>
            </w:pPr>
            <w:del w:id="607" w:author="Zellbiologie" w:date="2024-07-05T10:12:00Z">
              <w:r w:rsidRPr="00D95D5D" w:rsidDel="00007F15">
                <w:rPr>
                  <w:rFonts w:ascii="Calibri" w:hAnsi="Calibri" w:cs="Calibri"/>
                  <w:sz w:val="22"/>
                  <w:szCs w:val="22"/>
                  <w:lang w:val="en-GB" w:eastAsia="en-GB"/>
                </w:rPr>
                <w:delText xml:space="preserve">hsa-mir-31-5p </w:delText>
              </w:r>
            </w:del>
          </w:p>
        </w:tc>
        <w:tc>
          <w:tcPr>
            <w:tcW w:w="2524" w:type="dxa"/>
            <w:shd w:val="clear" w:color="auto" w:fill="auto"/>
            <w:noWrap/>
            <w:vAlign w:val="bottom"/>
            <w:hideMark/>
          </w:tcPr>
          <w:p w14:paraId="693F3036" w14:textId="65E478C0" w:rsidR="00D95D5D" w:rsidRPr="00D95D5D" w:rsidDel="00007F15" w:rsidRDefault="00D95D5D">
            <w:pPr>
              <w:pStyle w:val="MDPI71References"/>
              <w:numPr>
                <w:ilvl w:val="0"/>
                <w:numId w:val="0"/>
              </w:numPr>
              <w:spacing w:after="160" w:line="240" w:lineRule="atLeast"/>
              <w:rPr>
                <w:del w:id="608" w:author="Zellbiologie" w:date="2024-07-05T10:12:00Z"/>
                <w:rFonts w:ascii="Calibri" w:hAnsi="Calibri" w:cs="Calibri"/>
                <w:sz w:val="22"/>
                <w:szCs w:val="22"/>
                <w:lang w:val="en-GB" w:eastAsia="en-GB"/>
              </w:rPr>
              <w:pPrChange w:id="609" w:author="Zellbiologie" w:date="2024-07-05T10:12:00Z">
                <w:pPr>
                  <w:spacing w:line="240" w:lineRule="auto"/>
                  <w:jc w:val="left"/>
                </w:pPr>
              </w:pPrChange>
            </w:pPr>
            <w:del w:id="610" w:author="Zellbiologie" w:date="2024-07-05T10:12:00Z">
              <w:r w:rsidRPr="00D95D5D" w:rsidDel="00007F15">
                <w:rPr>
                  <w:rFonts w:ascii="Calibri" w:hAnsi="Calibri" w:cs="Calibri"/>
                  <w:sz w:val="22"/>
                  <w:szCs w:val="22"/>
                  <w:lang w:val="en-GB" w:eastAsia="en-GB"/>
                </w:rPr>
                <w:delText xml:space="preserve">hsa-mir-182-5p </w:delText>
              </w:r>
            </w:del>
          </w:p>
        </w:tc>
        <w:tc>
          <w:tcPr>
            <w:tcW w:w="2123" w:type="dxa"/>
            <w:shd w:val="clear" w:color="auto" w:fill="auto"/>
            <w:noWrap/>
            <w:vAlign w:val="bottom"/>
            <w:hideMark/>
          </w:tcPr>
          <w:p w14:paraId="38296A86" w14:textId="5EFAED4D" w:rsidR="00D95D5D" w:rsidRPr="00D95D5D" w:rsidDel="00007F15" w:rsidRDefault="00D95D5D">
            <w:pPr>
              <w:pStyle w:val="MDPI71References"/>
              <w:numPr>
                <w:ilvl w:val="0"/>
                <w:numId w:val="0"/>
              </w:numPr>
              <w:spacing w:after="160" w:line="240" w:lineRule="atLeast"/>
              <w:rPr>
                <w:del w:id="611" w:author="Zellbiologie" w:date="2024-07-05T10:12:00Z"/>
                <w:rFonts w:ascii="Calibri" w:hAnsi="Calibri" w:cs="Calibri"/>
                <w:sz w:val="22"/>
                <w:szCs w:val="22"/>
                <w:lang w:val="en-GB" w:eastAsia="en-GB"/>
              </w:rPr>
              <w:pPrChange w:id="612" w:author="Zellbiologie" w:date="2024-07-05T10:12:00Z">
                <w:pPr>
                  <w:spacing w:line="240" w:lineRule="auto"/>
                  <w:jc w:val="left"/>
                </w:pPr>
              </w:pPrChange>
            </w:pPr>
            <w:del w:id="613" w:author="Zellbiologie" w:date="2024-07-05T10:12:00Z">
              <w:r w:rsidRPr="00D95D5D" w:rsidDel="00007F15">
                <w:rPr>
                  <w:rFonts w:ascii="Calibri" w:hAnsi="Calibri" w:cs="Calibri"/>
                  <w:sz w:val="22"/>
                  <w:szCs w:val="22"/>
                  <w:lang w:val="en-GB" w:eastAsia="en-GB"/>
                </w:rPr>
                <w:delText xml:space="preserve">hsa-mir-222-3p* </w:delText>
              </w:r>
            </w:del>
          </w:p>
        </w:tc>
        <w:tc>
          <w:tcPr>
            <w:tcW w:w="2194" w:type="dxa"/>
            <w:shd w:val="clear" w:color="auto" w:fill="auto"/>
            <w:noWrap/>
            <w:vAlign w:val="bottom"/>
            <w:hideMark/>
          </w:tcPr>
          <w:p w14:paraId="27E86787" w14:textId="5B6E9DA1" w:rsidR="00D95D5D" w:rsidRPr="00D95D5D" w:rsidDel="00007F15" w:rsidRDefault="00D95D5D">
            <w:pPr>
              <w:pStyle w:val="MDPI71References"/>
              <w:numPr>
                <w:ilvl w:val="0"/>
                <w:numId w:val="0"/>
              </w:numPr>
              <w:spacing w:after="160" w:line="240" w:lineRule="atLeast"/>
              <w:rPr>
                <w:del w:id="614" w:author="Zellbiologie" w:date="2024-07-05T10:12:00Z"/>
                <w:rFonts w:ascii="Calibri" w:hAnsi="Calibri" w:cs="Calibri"/>
                <w:sz w:val="22"/>
                <w:szCs w:val="22"/>
                <w:lang w:val="en-GB" w:eastAsia="en-GB"/>
              </w:rPr>
              <w:pPrChange w:id="615" w:author="Zellbiologie" w:date="2024-07-05T10:12:00Z">
                <w:pPr>
                  <w:spacing w:line="240" w:lineRule="auto"/>
                  <w:jc w:val="left"/>
                </w:pPr>
              </w:pPrChange>
            </w:pPr>
          </w:p>
        </w:tc>
      </w:tr>
      <w:tr w:rsidR="00D95D5D" w:rsidRPr="00D95D5D" w:rsidDel="00007F15" w14:paraId="2C5102B3" w14:textId="1AC834D7" w:rsidTr="00125C2F">
        <w:trPr>
          <w:trHeight w:val="281"/>
          <w:del w:id="616" w:author="Zellbiologie" w:date="2024-07-05T10:12:00Z"/>
        </w:trPr>
        <w:tc>
          <w:tcPr>
            <w:tcW w:w="2217" w:type="dxa"/>
            <w:shd w:val="clear" w:color="auto" w:fill="auto"/>
            <w:noWrap/>
            <w:vAlign w:val="bottom"/>
            <w:hideMark/>
          </w:tcPr>
          <w:p w14:paraId="21A0736C" w14:textId="34D9647A" w:rsidR="00D95D5D" w:rsidRPr="00D95D5D" w:rsidDel="00007F15" w:rsidRDefault="00D95D5D">
            <w:pPr>
              <w:pStyle w:val="MDPI71References"/>
              <w:numPr>
                <w:ilvl w:val="0"/>
                <w:numId w:val="0"/>
              </w:numPr>
              <w:spacing w:after="160" w:line="240" w:lineRule="atLeast"/>
              <w:rPr>
                <w:del w:id="617" w:author="Zellbiologie" w:date="2024-07-05T10:12:00Z"/>
                <w:rFonts w:ascii="Calibri" w:hAnsi="Calibri" w:cs="Calibri"/>
                <w:sz w:val="22"/>
                <w:szCs w:val="22"/>
                <w:lang w:val="en-GB" w:eastAsia="en-GB"/>
              </w:rPr>
              <w:pPrChange w:id="618" w:author="Zellbiologie" w:date="2024-07-05T10:12:00Z">
                <w:pPr>
                  <w:spacing w:line="240" w:lineRule="auto"/>
                  <w:jc w:val="left"/>
                </w:pPr>
              </w:pPrChange>
            </w:pPr>
            <w:del w:id="619" w:author="Zellbiologie" w:date="2024-07-05T10:12:00Z">
              <w:r w:rsidRPr="00D95D5D" w:rsidDel="00007F15">
                <w:rPr>
                  <w:rFonts w:ascii="Calibri" w:hAnsi="Calibri" w:cs="Calibri"/>
                  <w:sz w:val="22"/>
                  <w:szCs w:val="22"/>
                  <w:lang w:val="en-GB" w:eastAsia="en-GB"/>
                </w:rPr>
                <w:delText xml:space="preserve">hsa-mir-33a-5p </w:delText>
              </w:r>
            </w:del>
          </w:p>
        </w:tc>
        <w:tc>
          <w:tcPr>
            <w:tcW w:w="2524" w:type="dxa"/>
            <w:shd w:val="clear" w:color="auto" w:fill="auto"/>
            <w:noWrap/>
            <w:vAlign w:val="bottom"/>
            <w:hideMark/>
          </w:tcPr>
          <w:p w14:paraId="2378BDDE" w14:textId="2AA4BA97" w:rsidR="00D95D5D" w:rsidRPr="00D95D5D" w:rsidDel="00007F15" w:rsidRDefault="00D95D5D">
            <w:pPr>
              <w:pStyle w:val="MDPI71References"/>
              <w:numPr>
                <w:ilvl w:val="0"/>
                <w:numId w:val="0"/>
              </w:numPr>
              <w:spacing w:after="160" w:line="240" w:lineRule="atLeast"/>
              <w:rPr>
                <w:del w:id="620" w:author="Zellbiologie" w:date="2024-07-05T10:12:00Z"/>
                <w:rFonts w:ascii="Calibri" w:hAnsi="Calibri" w:cs="Calibri"/>
                <w:sz w:val="22"/>
                <w:szCs w:val="22"/>
                <w:lang w:val="en-GB" w:eastAsia="en-GB"/>
              </w:rPr>
              <w:pPrChange w:id="621" w:author="Zellbiologie" w:date="2024-07-05T10:12:00Z">
                <w:pPr>
                  <w:spacing w:line="240" w:lineRule="auto"/>
                  <w:jc w:val="left"/>
                </w:pPr>
              </w:pPrChange>
            </w:pPr>
            <w:del w:id="622" w:author="Zellbiologie" w:date="2024-07-05T10:12:00Z">
              <w:r w:rsidRPr="00D95D5D" w:rsidDel="00007F15">
                <w:rPr>
                  <w:rFonts w:ascii="Calibri" w:hAnsi="Calibri" w:cs="Calibri"/>
                  <w:sz w:val="22"/>
                  <w:szCs w:val="22"/>
                  <w:lang w:val="en-GB" w:eastAsia="en-GB"/>
                </w:rPr>
                <w:delText xml:space="preserve">hsa-mir-185-5p </w:delText>
              </w:r>
            </w:del>
          </w:p>
        </w:tc>
        <w:tc>
          <w:tcPr>
            <w:tcW w:w="2123" w:type="dxa"/>
            <w:shd w:val="clear" w:color="auto" w:fill="auto"/>
            <w:noWrap/>
            <w:vAlign w:val="bottom"/>
            <w:hideMark/>
          </w:tcPr>
          <w:p w14:paraId="6A18BA00" w14:textId="175676CA" w:rsidR="00D95D5D" w:rsidRPr="00D95D5D" w:rsidDel="00007F15" w:rsidRDefault="00D95D5D">
            <w:pPr>
              <w:pStyle w:val="MDPI71References"/>
              <w:numPr>
                <w:ilvl w:val="0"/>
                <w:numId w:val="0"/>
              </w:numPr>
              <w:spacing w:after="160" w:line="240" w:lineRule="atLeast"/>
              <w:rPr>
                <w:del w:id="623" w:author="Zellbiologie" w:date="2024-07-05T10:12:00Z"/>
                <w:rFonts w:ascii="Calibri" w:hAnsi="Calibri" w:cs="Calibri"/>
                <w:sz w:val="22"/>
                <w:szCs w:val="22"/>
                <w:lang w:val="en-GB" w:eastAsia="en-GB"/>
              </w:rPr>
              <w:pPrChange w:id="624" w:author="Zellbiologie" w:date="2024-07-05T10:12:00Z">
                <w:pPr>
                  <w:spacing w:line="240" w:lineRule="auto"/>
                  <w:jc w:val="left"/>
                </w:pPr>
              </w:pPrChange>
            </w:pPr>
            <w:del w:id="625" w:author="Zellbiologie" w:date="2024-07-05T10:12:00Z">
              <w:r w:rsidRPr="00D95D5D" w:rsidDel="00007F15">
                <w:rPr>
                  <w:rFonts w:ascii="Calibri" w:hAnsi="Calibri" w:cs="Calibri"/>
                  <w:sz w:val="22"/>
                  <w:szCs w:val="22"/>
                  <w:lang w:val="en-GB" w:eastAsia="en-GB"/>
                </w:rPr>
                <w:delText xml:space="preserve">hsa-mir-301a-3p </w:delText>
              </w:r>
            </w:del>
          </w:p>
        </w:tc>
        <w:tc>
          <w:tcPr>
            <w:tcW w:w="2194" w:type="dxa"/>
            <w:shd w:val="clear" w:color="auto" w:fill="auto"/>
            <w:noWrap/>
            <w:vAlign w:val="bottom"/>
            <w:hideMark/>
          </w:tcPr>
          <w:p w14:paraId="51A46F5C" w14:textId="102C9E79" w:rsidR="00D95D5D" w:rsidRPr="00D95D5D" w:rsidDel="00007F15" w:rsidRDefault="00D95D5D">
            <w:pPr>
              <w:pStyle w:val="MDPI71References"/>
              <w:numPr>
                <w:ilvl w:val="0"/>
                <w:numId w:val="0"/>
              </w:numPr>
              <w:spacing w:after="160" w:line="240" w:lineRule="atLeast"/>
              <w:rPr>
                <w:del w:id="626" w:author="Zellbiologie" w:date="2024-07-05T10:12:00Z"/>
                <w:rFonts w:ascii="Calibri" w:hAnsi="Calibri" w:cs="Calibri"/>
                <w:sz w:val="22"/>
                <w:szCs w:val="22"/>
                <w:lang w:val="en-GB" w:eastAsia="en-GB"/>
              </w:rPr>
              <w:pPrChange w:id="627" w:author="Zellbiologie" w:date="2024-07-05T10:12:00Z">
                <w:pPr>
                  <w:spacing w:line="240" w:lineRule="auto"/>
                  <w:jc w:val="left"/>
                </w:pPr>
              </w:pPrChange>
            </w:pPr>
            <w:del w:id="628" w:author="Zellbiologie" w:date="2024-07-05T10:12:00Z">
              <w:r w:rsidRPr="00D95D5D" w:rsidDel="00007F15">
                <w:rPr>
                  <w:rFonts w:ascii="Calibri" w:hAnsi="Calibri" w:cs="Calibri"/>
                  <w:sz w:val="22"/>
                  <w:szCs w:val="22"/>
                  <w:lang w:val="en-GB" w:eastAsia="en-GB"/>
                </w:rPr>
                <w:delText> </w:delText>
              </w:r>
            </w:del>
          </w:p>
        </w:tc>
      </w:tr>
    </w:tbl>
    <w:p w14:paraId="6C67A1E0" w14:textId="072BE741" w:rsidR="00D95D5D" w:rsidRPr="000C6515" w:rsidRDefault="00D95D5D" w:rsidP="00254815">
      <w:pPr>
        <w:pStyle w:val="MDPI71References"/>
        <w:numPr>
          <w:ilvl w:val="0"/>
          <w:numId w:val="0"/>
        </w:numPr>
        <w:spacing w:after="160" w:line="240" w:lineRule="atLeast"/>
        <w:rPr>
          <w:rFonts w:asciiTheme="minorHAnsi" w:eastAsia="SimSun" w:hAnsiTheme="minorHAnsi" w:cstheme="minorHAnsi"/>
          <w:b/>
          <w:noProof/>
          <w:sz w:val="24"/>
          <w:lang w:val="en-GB"/>
        </w:rPr>
      </w:pPr>
    </w:p>
    <w:sectPr w:rsidR="00D95D5D" w:rsidRPr="000C6515" w:rsidSect="005B2BB3">
      <w:headerReference w:type="even" r:id="rId19"/>
      <w:headerReference w:type="default" r:id="rId20"/>
      <w:footerReference w:type="default" r:id="rId21"/>
      <w:headerReference w:type="first" r:id="rId22"/>
      <w:footerReference w:type="first" r:id="rId23"/>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69788" w14:textId="77777777" w:rsidR="008C766D" w:rsidRDefault="008C766D">
      <w:pPr>
        <w:spacing w:line="240" w:lineRule="auto"/>
      </w:pPr>
      <w:r>
        <w:separator/>
      </w:r>
    </w:p>
  </w:endnote>
  <w:endnote w:type="continuationSeparator" w:id="0">
    <w:p w14:paraId="6B09C20D" w14:textId="77777777" w:rsidR="008C766D" w:rsidRDefault="008C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dvOT24c3cae3.B">
    <w:altName w:val="Calibri"/>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716C1" w14:textId="77777777" w:rsidR="000B03C5" w:rsidRPr="00164C5C" w:rsidRDefault="000B03C5" w:rsidP="00AF7CE2">
    <w:pPr>
      <w:pStyle w:val="Fuzeile"/>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1552F" w14:textId="06884DAC" w:rsidR="000B03C5" w:rsidRPr="008B308E" w:rsidRDefault="000B03C5" w:rsidP="00AF7CE2">
    <w:pPr>
      <w:pStyle w:val="MDPIfooterfirstpage"/>
      <w:spacing w:line="240" w:lineRule="auto"/>
      <w:jc w:val="both"/>
      <w:rPr>
        <w:lang w:val="fr-CH"/>
      </w:rPr>
    </w:pPr>
    <w:r>
      <w:rPr>
        <w:i/>
      </w:rPr>
      <w:t>European Journal of Cancer</w:t>
    </w:r>
    <w:ins w:id="629" w:author="Nisa U" w:date="2024-07-24T13:36:00Z" w16du:dateUtc="2024-07-24T11:36:00Z">
      <w:r w:rsidR="00AD7D96">
        <w:rPr>
          <w:i/>
        </w:rPr>
        <w:t>: Skin Cancer</w:t>
      </w:r>
    </w:ins>
    <w:r>
      <w:rPr>
        <w:i/>
      </w:rPr>
      <w:t xml:space="preserve"> </w:t>
    </w:r>
    <w:r>
      <w:rPr>
        <w:b/>
      </w:rPr>
      <w:t>2024</w:t>
    </w:r>
    <w:r>
      <w:t xml:space="preserve"> </w:t>
    </w:r>
    <w:proofErr w:type="spellStart"/>
    <w:r>
      <w:t>doi</w:t>
    </w:r>
    <w:proofErr w:type="spellEnd"/>
    <w:r>
      <w:t>: FOR PEER REVIEW</w:t>
    </w:r>
    <w:r w:rsidRPr="008B308E">
      <w:rPr>
        <w:lang w:val="fr-CH"/>
      </w:rPr>
      <w:tab/>
    </w:r>
    <w:r w:rsidRPr="00DB6999">
      <w:rPr>
        <w:lang w:val="fr-CH"/>
      </w:rPr>
      <w:t>https://www.ejc</w:t>
    </w:r>
    <w:del w:id="630" w:author="Nisa U" w:date="2024-07-24T13:36:00Z" w16du:dateUtc="2024-07-24T11:36:00Z">
      <w:r w:rsidRPr="00DB6999" w:rsidDel="00AD7D96">
        <w:rPr>
          <w:lang w:val="fr-CH"/>
        </w:rPr>
        <w:delText>ancer</w:delText>
      </w:r>
    </w:del>
    <w:ins w:id="631" w:author="Nisa U" w:date="2024-07-24T13:36:00Z" w16du:dateUtc="2024-07-24T11:36:00Z">
      <w:r w:rsidR="00AD7D96">
        <w:rPr>
          <w:lang w:val="fr-CH"/>
        </w:rPr>
        <w:t>skin</w:t>
      </w:r>
    </w:ins>
    <w:r w:rsidRPr="00DB6999">
      <w:rPr>
        <w:lang w:val="fr-CH"/>
      </w:rPr>
      <w: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AEA19" w14:textId="77777777" w:rsidR="008C766D" w:rsidRDefault="008C766D">
      <w:pPr>
        <w:spacing w:line="240" w:lineRule="auto"/>
      </w:pPr>
      <w:r>
        <w:separator/>
      </w:r>
    </w:p>
  </w:footnote>
  <w:footnote w:type="continuationSeparator" w:id="0">
    <w:p w14:paraId="3778715F" w14:textId="77777777" w:rsidR="008C766D" w:rsidRDefault="008C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1CFF5" w14:textId="77777777" w:rsidR="000B03C5" w:rsidRDefault="000B03C5" w:rsidP="00AF7CE2">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C9FA5" w14:textId="6CFE7852" w:rsidR="000B03C5" w:rsidRPr="00836BB8" w:rsidRDefault="000B03C5" w:rsidP="00B8462A">
    <w:pPr>
      <w:tabs>
        <w:tab w:val="left" w:pos="1715"/>
      </w:tabs>
      <w:adjustRightInd w:val="0"/>
      <w:snapToGrid w:val="0"/>
      <w:spacing w:after="240" w:line="240" w:lineRule="auto"/>
      <w:rPr>
        <w:rFonts w:ascii="Palatino Linotype" w:hAnsi="Palatino Linotype"/>
        <w:sz w:val="16"/>
      </w:rPr>
    </w:pPr>
    <w:r>
      <w:rPr>
        <w:rFonts w:ascii="Palatino Linotype" w:hAnsi="Palatino Linotype"/>
        <w:i/>
        <w:sz w:val="16"/>
      </w:rPr>
      <w:t>European Journal of Cancer</w:t>
    </w:r>
    <w:r w:rsidRPr="004A32BB">
      <w:rPr>
        <w:rFonts w:ascii="Palatino Linotype" w:hAnsi="Palatino Linotype"/>
        <w:i/>
        <w:sz w:val="16"/>
      </w:rPr>
      <w:t xml:space="preserve"> 202</w:t>
    </w:r>
    <w:r>
      <w:rPr>
        <w:rFonts w:ascii="Palatino Linotype" w:hAnsi="Palatino Linotype"/>
        <w:i/>
        <w:sz w:val="16"/>
      </w:rPr>
      <w:t>4</w:t>
    </w:r>
    <w:r w:rsidRPr="004A32BB">
      <w:rPr>
        <w:rFonts w:ascii="Palatino Linotype" w:hAnsi="Palatino Linotype"/>
        <w:i/>
        <w:sz w:val="16"/>
      </w:rPr>
      <w:t xml:space="preserve"> </w:t>
    </w:r>
    <w:proofErr w:type="spellStart"/>
    <w:r w:rsidRPr="004A32BB">
      <w:rPr>
        <w:rFonts w:ascii="Palatino Linotype" w:hAnsi="Palatino Linotype"/>
        <w:i/>
        <w:sz w:val="16"/>
      </w:rPr>
      <w:t>doi</w:t>
    </w:r>
    <w:proofErr w:type="spellEnd"/>
    <w:r w:rsidRPr="004A32BB">
      <w:rPr>
        <w:rFonts w:ascii="Palatino Linotype" w:hAnsi="Palatino Linotype"/>
        <w:i/>
        <w:sz w:val="16"/>
      </w:rPr>
      <w:t>: FOR PEER REVIEW</w:t>
    </w:r>
    <w:r>
      <w:rPr>
        <w:rFonts w:ascii="Palatino Linotype" w:hAnsi="Palatino Linotype"/>
        <w:sz w:val="16"/>
      </w:rPr>
      <w:tab/>
    </w:r>
    <w:r>
      <w:rPr>
        <w:rFonts w:ascii="Palatino Linotype" w:hAnsi="Palatino Linotype"/>
        <w:sz w:val="16"/>
      </w:rPr>
      <w:tab/>
    </w:r>
    <w:r>
      <w:rPr>
        <w:rFonts w:ascii="Palatino Linotype" w:hAnsi="Palatino Linotype"/>
        <w:sz w:val="16"/>
      </w:rPr>
      <w:tab/>
    </w:r>
    <w:r>
      <w:rPr>
        <w:rFonts w:ascii="Palatino Linotype" w:hAnsi="Palatino Linotype"/>
        <w:sz w:val="16"/>
      </w:rPr>
      <w:tab/>
    </w:r>
    <w:r>
      <w:rPr>
        <w:rFonts w:ascii="Palatino Linotype" w:hAnsi="Palatino Linotype"/>
        <w:sz w:val="16"/>
      </w:rPr>
      <w:tab/>
    </w:r>
    <w:r>
      <w:rPr>
        <w:rFonts w:ascii="Palatino Linotype" w:hAnsi="Palatino Linotype"/>
        <w:sz w:val="16"/>
      </w:rPr>
      <w:tab/>
      <w:t xml:space="preserve">    </w:t>
    </w:r>
    <w:r>
      <w:rPr>
        <w:rFonts w:ascii="Palatino Linotype" w:hAnsi="Palatino Linotype"/>
        <w:sz w:val="16"/>
      </w:rPr>
      <w:tab/>
    </w:r>
    <w:r>
      <w:rPr>
        <w:rFonts w:ascii="Palatino Linotype" w:hAnsi="Palatino Linotype"/>
        <w:sz w:val="16"/>
      </w:rPr>
      <w:tab/>
    </w:r>
    <w:r>
      <w:rPr>
        <w:rFonts w:ascii="Palatino Linotype" w:hAnsi="Palatino Linotype"/>
        <w:sz w:val="16"/>
      </w:rPr>
      <w:tab/>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E451FE">
      <w:rPr>
        <w:rFonts w:ascii="Palatino Linotype" w:hAnsi="Palatino Linotype"/>
        <w:noProof/>
        <w:sz w:val="16"/>
      </w:rPr>
      <w:t>9</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E451FE">
      <w:rPr>
        <w:rFonts w:ascii="Palatino Linotype" w:hAnsi="Palatino Linotype"/>
        <w:noProof/>
        <w:sz w:val="16"/>
      </w:rPr>
      <w:t>19</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7CBB7" w14:textId="5D0588F6" w:rsidR="000B03C5" w:rsidRDefault="000B03C5" w:rsidP="00AF7CE2">
    <w:pPr>
      <w:pStyle w:val="MDPIheaderjournallogo"/>
    </w:pPr>
    <w:r>
      <w:rPr>
        <w:noProof/>
        <w:lang w:val="de-DE" w:eastAsia="de-DE"/>
      </w:rPr>
      <mc:AlternateContent>
        <mc:Choice Requires="wps">
          <w:drawing>
            <wp:anchor distT="45720" distB="45720" distL="114300" distR="114300" simplePos="0" relativeHeight="251657728" behindDoc="1" locked="0" layoutInCell="1" allowOverlap="1" wp14:anchorId="6E410634" wp14:editId="386D87F5">
              <wp:simplePos x="0" y="0"/>
              <wp:positionH relativeFrom="page">
                <wp:posOffset>6029960</wp:posOffset>
              </wp:positionH>
              <wp:positionV relativeFrom="page">
                <wp:posOffset>647700</wp:posOffset>
              </wp:positionV>
              <wp:extent cx="95885" cy="709295"/>
              <wp:effectExtent l="0" t="0" r="0"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709295"/>
                      </a:xfrm>
                      <a:prstGeom prst="rect">
                        <a:avLst/>
                      </a:prstGeom>
                      <a:solidFill>
                        <a:srgbClr val="FFFFFF"/>
                      </a:solidFill>
                      <a:ln w="9525">
                        <a:noFill/>
                        <a:miter lim="800000"/>
                        <a:headEnd/>
                        <a:tailEnd/>
                      </a:ln>
                    </wps:spPr>
                    <wps:txbx>
                      <w:txbxContent>
                        <w:p w14:paraId="16BC2E12" w14:textId="5E9BD585" w:rsidR="000B03C5" w:rsidRDefault="000B03C5" w:rsidP="00AF7CE2">
                          <w:pPr>
                            <w:pStyle w:val="MDPIheaderjournallogo"/>
                            <w:jc w:val="center"/>
                            <w:rPr>
                              <w:i w:val="0"/>
                              <w:szCs w:val="16"/>
                            </w:rPr>
                          </w:pP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410634" id="_x0000_t202" coordsize="21600,21600" o:spt="202" path="m,l,21600r21600,l21600,xe">
              <v:stroke joinstyle="miter"/>
              <v:path gradientshapeok="t" o:connecttype="rect"/>
            </v:shapetype>
            <v:shape id="Textfeld 5" o:spid="_x0000_s1026" type="#_x0000_t202" style="position:absolute;margin-left:474.8pt;margin-top:51pt;width:7.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" stroked="f">
              <v:textbox inset="0,0,0,0">
                <w:txbxContent>
                  <w:p w14:paraId="16BC2E12" w14:textId="5E9BD585" w:rsidR="00FD4DC0" w:rsidRDefault="00FD4DC0" w:rsidP="00AF7CE2">
                    <w:pPr>
                      <w:pStyle w:val="MDPIheaderjournallogo"/>
                      <w:jc w:val="center"/>
                      <w:rPr>
                        <w:i w:val="0"/>
                        <w:szCs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31692A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A3773A8"/>
    <w:multiLevelType w:val="multilevel"/>
    <w:tmpl w:val="640C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D04F7"/>
    <w:multiLevelType w:val="hybridMultilevel"/>
    <w:tmpl w:val="571A01AC"/>
    <w:lvl w:ilvl="0" w:tplc="44AE5E98">
      <w:start w:val="1"/>
      <w:numFmt w:val="lowerRoman"/>
      <w:lvlText w:val="%1.)"/>
      <w:lvlJc w:val="left"/>
      <w:pPr>
        <w:ind w:left="1140" w:hanging="720"/>
      </w:pPr>
      <w:rPr>
        <w:rFonts w:hint="default"/>
      </w:r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3" w15:restartNumberingAfterBreak="0">
    <w:nsid w:val="250A245F"/>
    <w:multiLevelType w:val="hybridMultilevel"/>
    <w:tmpl w:val="66A43380"/>
    <w:lvl w:ilvl="0" w:tplc="1AF444CE">
      <w:start w:val="1"/>
      <w:numFmt w:val="decimal"/>
      <w:pStyle w:val="MDPI71References"/>
      <w:lvlText w:val="%1."/>
      <w:lvlJc w:val="left"/>
      <w:pPr>
        <w:ind w:left="6233" w:hanging="420"/>
      </w:pPr>
      <w:rPr>
        <w:rFonts w:hint="default"/>
      </w:rPr>
    </w:lvl>
    <w:lvl w:ilvl="1" w:tplc="08090019" w:tentative="1">
      <w:start w:val="1"/>
      <w:numFmt w:val="lowerLetter"/>
      <w:lvlText w:val="%2."/>
      <w:lvlJc w:val="left"/>
      <w:pPr>
        <w:ind w:left="6893" w:hanging="360"/>
      </w:pPr>
    </w:lvl>
    <w:lvl w:ilvl="2" w:tplc="0809001B" w:tentative="1">
      <w:start w:val="1"/>
      <w:numFmt w:val="lowerRoman"/>
      <w:lvlText w:val="%3."/>
      <w:lvlJc w:val="right"/>
      <w:pPr>
        <w:ind w:left="7613" w:hanging="180"/>
      </w:pPr>
    </w:lvl>
    <w:lvl w:ilvl="3" w:tplc="0809000F" w:tentative="1">
      <w:start w:val="1"/>
      <w:numFmt w:val="decimal"/>
      <w:lvlText w:val="%4."/>
      <w:lvlJc w:val="left"/>
      <w:pPr>
        <w:ind w:left="8333" w:hanging="360"/>
      </w:pPr>
    </w:lvl>
    <w:lvl w:ilvl="4" w:tplc="08090019" w:tentative="1">
      <w:start w:val="1"/>
      <w:numFmt w:val="lowerLetter"/>
      <w:lvlText w:val="%5."/>
      <w:lvlJc w:val="left"/>
      <w:pPr>
        <w:ind w:left="9053" w:hanging="360"/>
      </w:pPr>
    </w:lvl>
    <w:lvl w:ilvl="5" w:tplc="0809001B" w:tentative="1">
      <w:start w:val="1"/>
      <w:numFmt w:val="lowerRoman"/>
      <w:lvlText w:val="%6."/>
      <w:lvlJc w:val="right"/>
      <w:pPr>
        <w:ind w:left="9773" w:hanging="180"/>
      </w:pPr>
    </w:lvl>
    <w:lvl w:ilvl="6" w:tplc="0809000F" w:tentative="1">
      <w:start w:val="1"/>
      <w:numFmt w:val="decimal"/>
      <w:lvlText w:val="%7."/>
      <w:lvlJc w:val="left"/>
      <w:pPr>
        <w:ind w:left="10493" w:hanging="360"/>
      </w:pPr>
    </w:lvl>
    <w:lvl w:ilvl="7" w:tplc="08090019" w:tentative="1">
      <w:start w:val="1"/>
      <w:numFmt w:val="lowerLetter"/>
      <w:lvlText w:val="%8."/>
      <w:lvlJc w:val="left"/>
      <w:pPr>
        <w:ind w:left="11213" w:hanging="360"/>
      </w:pPr>
    </w:lvl>
    <w:lvl w:ilvl="8" w:tplc="0809001B" w:tentative="1">
      <w:start w:val="1"/>
      <w:numFmt w:val="lowerRoman"/>
      <w:lvlText w:val="%9."/>
      <w:lvlJc w:val="right"/>
      <w:pPr>
        <w:ind w:left="11933" w:hanging="180"/>
      </w:pPr>
    </w:lvl>
  </w:abstractNum>
  <w:abstractNum w:abstractNumId="4"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D9F748F"/>
    <w:multiLevelType w:val="hybridMultilevel"/>
    <w:tmpl w:val="2C8A25F2"/>
    <w:lvl w:ilvl="0" w:tplc="4026625E">
      <w:start w:val="1"/>
      <w:numFmt w:val="lowerRoman"/>
      <w:lvlText w:val="%1.)"/>
      <w:lvlJc w:val="left"/>
      <w:pPr>
        <w:ind w:left="1140" w:hanging="720"/>
      </w:pPr>
      <w:rPr>
        <w:rFonts w:hint="default"/>
      </w:r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6"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40570E84"/>
    <w:multiLevelType w:val="multilevel"/>
    <w:tmpl w:val="0548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44D0B"/>
    <w:multiLevelType w:val="multilevel"/>
    <w:tmpl w:val="E7BA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5206C"/>
    <w:multiLevelType w:val="multilevel"/>
    <w:tmpl w:val="0BFC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B52AC"/>
    <w:multiLevelType w:val="multilevel"/>
    <w:tmpl w:val="A5CC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85D9B"/>
    <w:multiLevelType w:val="multilevel"/>
    <w:tmpl w:val="BDFE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45F3F"/>
    <w:multiLevelType w:val="hybridMultilevel"/>
    <w:tmpl w:val="123616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8E2FF6"/>
    <w:multiLevelType w:val="multilevel"/>
    <w:tmpl w:val="3776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F0D33"/>
    <w:multiLevelType w:val="multilevel"/>
    <w:tmpl w:val="29A6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E7186"/>
    <w:multiLevelType w:val="multilevel"/>
    <w:tmpl w:val="CA9E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699255">
    <w:abstractNumId w:val="4"/>
  </w:num>
  <w:num w:numId="2" w16cid:durableId="17590858">
    <w:abstractNumId w:val="6"/>
  </w:num>
  <w:num w:numId="3" w16cid:durableId="1969704257">
    <w:abstractNumId w:val="3"/>
  </w:num>
  <w:num w:numId="4" w16cid:durableId="332341283">
    <w:abstractNumId w:val="14"/>
  </w:num>
  <w:num w:numId="5" w16cid:durableId="1237783339">
    <w:abstractNumId w:val="10"/>
  </w:num>
  <w:num w:numId="6" w16cid:durableId="1935236361">
    <w:abstractNumId w:val="7"/>
  </w:num>
  <w:num w:numId="7" w16cid:durableId="17439601">
    <w:abstractNumId w:val="11"/>
  </w:num>
  <w:num w:numId="8" w16cid:durableId="1837845608">
    <w:abstractNumId w:val="12"/>
  </w:num>
  <w:num w:numId="9" w16cid:durableId="431900986">
    <w:abstractNumId w:val="2"/>
  </w:num>
  <w:num w:numId="10" w16cid:durableId="2137527405">
    <w:abstractNumId w:val="5"/>
  </w:num>
  <w:num w:numId="11" w16cid:durableId="1869442160">
    <w:abstractNumId w:val="13"/>
  </w:num>
  <w:num w:numId="12" w16cid:durableId="2091074903">
    <w:abstractNumId w:val="1"/>
  </w:num>
  <w:num w:numId="13" w16cid:durableId="1658261680">
    <w:abstractNumId w:val="9"/>
  </w:num>
  <w:num w:numId="14" w16cid:durableId="1159686676">
    <w:abstractNumId w:val="8"/>
  </w:num>
  <w:num w:numId="15" w16cid:durableId="115606012">
    <w:abstractNumId w:val="15"/>
  </w:num>
  <w:num w:numId="16" w16cid:durableId="5532782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ellbiologie">
    <w15:presenceInfo w15:providerId="Windows Live" w15:userId="4bea3755cb008db0"/>
  </w15:person>
  <w15:person w15:author="Nisa U">
    <w15:presenceInfo w15:providerId="Windows Live" w15:userId="5cee9c0e04237f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hideSpellingErrors/>
  <w:hideGrammaticalErrors/>
  <w:proofState w:spelling="clean" w:grammar="clean"/>
  <w:attachedTemplate r:id="rId1"/>
  <w:trackRevisions/>
  <w:defaultTabStop w:val="4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efvrwzf45erpzepazevfpzlas09savxfazx&quot;&gt;My EndNote Library Copy&lt;record-ids&gt;&lt;item&gt;45800&lt;/item&gt;&lt;item&gt;53243&lt;/item&gt;&lt;item&gt;54089&lt;/item&gt;&lt;item&gt;54258&lt;/item&gt;&lt;item&gt;55049&lt;/item&gt;&lt;item&gt;77409&lt;/item&gt;&lt;item&gt;85455&lt;/item&gt;&lt;item&gt;85468&lt;/item&gt;&lt;item&gt;85482&lt;/item&gt;&lt;item&gt;85505&lt;/item&gt;&lt;item&gt;105288&lt;/item&gt;&lt;item&gt;105543&lt;/item&gt;&lt;item&gt;134116&lt;/item&gt;&lt;item&gt;134127&lt;/item&gt;&lt;/record-ids&gt;&lt;/item&gt;&lt;/Libraries&gt;"/>
  </w:docVars>
  <w:rsids>
    <w:rsidRoot w:val="00857762"/>
    <w:rsid w:val="00001400"/>
    <w:rsid w:val="000053BE"/>
    <w:rsid w:val="00007F15"/>
    <w:rsid w:val="00010DE4"/>
    <w:rsid w:val="00012597"/>
    <w:rsid w:val="00017A98"/>
    <w:rsid w:val="0002392A"/>
    <w:rsid w:val="000239DD"/>
    <w:rsid w:val="0002601E"/>
    <w:rsid w:val="00026AFC"/>
    <w:rsid w:val="00031DEE"/>
    <w:rsid w:val="0003393B"/>
    <w:rsid w:val="00035700"/>
    <w:rsid w:val="00037BD7"/>
    <w:rsid w:val="00040327"/>
    <w:rsid w:val="00040D77"/>
    <w:rsid w:val="00044757"/>
    <w:rsid w:val="00044832"/>
    <w:rsid w:val="0004571C"/>
    <w:rsid w:val="000463F0"/>
    <w:rsid w:val="00047B0E"/>
    <w:rsid w:val="00050D7E"/>
    <w:rsid w:val="00051E04"/>
    <w:rsid w:val="000526FE"/>
    <w:rsid w:val="000539A7"/>
    <w:rsid w:val="00053E3C"/>
    <w:rsid w:val="00057729"/>
    <w:rsid w:val="00061169"/>
    <w:rsid w:val="000618E3"/>
    <w:rsid w:val="00064D06"/>
    <w:rsid w:val="00065B61"/>
    <w:rsid w:val="00067DE8"/>
    <w:rsid w:val="0007319A"/>
    <w:rsid w:val="00073297"/>
    <w:rsid w:val="000759F2"/>
    <w:rsid w:val="000768C1"/>
    <w:rsid w:val="000806DA"/>
    <w:rsid w:val="00081941"/>
    <w:rsid w:val="000827E2"/>
    <w:rsid w:val="00083D1D"/>
    <w:rsid w:val="000900D8"/>
    <w:rsid w:val="0009625C"/>
    <w:rsid w:val="00096776"/>
    <w:rsid w:val="0009739D"/>
    <w:rsid w:val="000A00F3"/>
    <w:rsid w:val="000A1FC7"/>
    <w:rsid w:val="000A521A"/>
    <w:rsid w:val="000A698F"/>
    <w:rsid w:val="000A6F47"/>
    <w:rsid w:val="000B03C5"/>
    <w:rsid w:val="000B04EE"/>
    <w:rsid w:val="000B2FA6"/>
    <w:rsid w:val="000B5953"/>
    <w:rsid w:val="000B5DE5"/>
    <w:rsid w:val="000C1732"/>
    <w:rsid w:val="000C2723"/>
    <w:rsid w:val="000C541D"/>
    <w:rsid w:val="000C6515"/>
    <w:rsid w:val="000C65FE"/>
    <w:rsid w:val="000D38D1"/>
    <w:rsid w:val="000D4AE8"/>
    <w:rsid w:val="000D6FFE"/>
    <w:rsid w:val="000E0BA6"/>
    <w:rsid w:val="000E1886"/>
    <w:rsid w:val="000E59E7"/>
    <w:rsid w:val="000F0E63"/>
    <w:rsid w:val="000F1BB3"/>
    <w:rsid w:val="000F366A"/>
    <w:rsid w:val="000F41DF"/>
    <w:rsid w:val="00101E6B"/>
    <w:rsid w:val="001035C3"/>
    <w:rsid w:val="001049DF"/>
    <w:rsid w:val="001074D6"/>
    <w:rsid w:val="00112C70"/>
    <w:rsid w:val="00116ADA"/>
    <w:rsid w:val="0011758A"/>
    <w:rsid w:val="00121571"/>
    <w:rsid w:val="001218A9"/>
    <w:rsid w:val="00124ED1"/>
    <w:rsid w:val="00125C2F"/>
    <w:rsid w:val="00125C67"/>
    <w:rsid w:val="00126C03"/>
    <w:rsid w:val="00130002"/>
    <w:rsid w:val="001336AE"/>
    <w:rsid w:val="0013387D"/>
    <w:rsid w:val="00133C75"/>
    <w:rsid w:val="00135DF4"/>
    <w:rsid w:val="00140663"/>
    <w:rsid w:val="00142968"/>
    <w:rsid w:val="00142BB6"/>
    <w:rsid w:val="001431BC"/>
    <w:rsid w:val="00143D4F"/>
    <w:rsid w:val="001477F3"/>
    <w:rsid w:val="00147AA5"/>
    <w:rsid w:val="00147C40"/>
    <w:rsid w:val="001605CC"/>
    <w:rsid w:val="00160AD8"/>
    <w:rsid w:val="00161A18"/>
    <w:rsid w:val="00166490"/>
    <w:rsid w:val="001673C4"/>
    <w:rsid w:val="00167913"/>
    <w:rsid w:val="00167981"/>
    <w:rsid w:val="001704F3"/>
    <w:rsid w:val="001719FF"/>
    <w:rsid w:val="001720EF"/>
    <w:rsid w:val="00174098"/>
    <w:rsid w:val="00175BD1"/>
    <w:rsid w:val="001812F9"/>
    <w:rsid w:val="001829A4"/>
    <w:rsid w:val="001849A6"/>
    <w:rsid w:val="00186691"/>
    <w:rsid w:val="001910B5"/>
    <w:rsid w:val="001927DD"/>
    <w:rsid w:val="0019295B"/>
    <w:rsid w:val="001941B5"/>
    <w:rsid w:val="001A140B"/>
    <w:rsid w:val="001A33E1"/>
    <w:rsid w:val="001A5009"/>
    <w:rsid w:val="001A7120"/>
    <w:rsid w:val="001A7905"/>
    <w:rsid w:val="001B1CF7"/>
    <w:rsid w:val="001B4EE0"/>
    <w:rsid w:val="001B645A"/>
    <w:rsid w:val="001B6B17"/>
    <w:rsid w:val="001B6B28"/>
    <w:rsid w:val="001C51FD"/>
    <w:rsid w:val="001D0D38"/>
    <w:rsid w:val="001D260E"/>
    <w:rsid w:val="001D5060"/>
    <w:rsid w:val="001D5EB0"/>
    <w:rsid w:val="001E01C7"/>
    <w:rsid w:val="001E1D8E"/>
    <w:rsid w:val="001E2AEB"/>
    <w:rsid w:val="001E550C"/>
    <w:rsid w:val="001E653D"/>
    <w:rsid w:val="001F1CAC"/>
    <w:rsid w:val="001F6B78"/>
    <w:rsid w:val="00200321"/>
    <w:rsid w:val="00200A01"/>
    <w:rsid w:val="00202309"/>
    <w:rsid w:val="002026A3"/>
    <w:rsid w:val="00204C37"/>
    <w:rsid w:val="00207599"/>
    <w:rsid w:val="00212C2A"/>
    <w:rsid w:val="00214128"/>
    <w:rsid w:val="00214415"/>
    <w:rsid w:val="00215BB3"/>
    <w:rsid w:val="00222817"/>
    <w:rsid w:val="00223D03"/>
    <w:rsid w:val="00225678"/>
    <w:rsid w:val="00226D8B"/>
    <w:rsid w:val="00227542"/>
    <w:rsid w:val="00231A81"/>
    <w:rsid w:val="00233A2B"/>
    <w:rsid w:val="00235784"/>
    <w:rsid w:val="00236D29"/>
    <w:rsid w:val="00236E71"/>
    <w:rsid w:val="00237D1E"/>
    <w:rsid w:val="0024129F"/>
    <w:rsid w:val="00242531"/>
    <w:rsid w:val="00243695"/>
    <w:rsid w:val="002439E3"/>
    <w:rsid w:val="002454C5"/>
    <w:rsid w:val="0024691B"/>
    <w:rsid w:val="002501DA"/>
    <w:rsid w:val="002522CC"/>
    <w:rsid w:val="00252AB4"/>
    <w:rsid w:val="00253762"/>
    <w:rsid w:val="00253D8F"/>
    <w:rsid w:val="00254815"/>
    <w:rsid w:val="00254C75"/>
    <w:rsid w:val="002557AD"/>
    <w:rsid w:val="00256CB6"/>
    <w:rsid w:val="0026174D"/>
    <w:rsid w:val="00265166"/>
    <w:rsid w:val="002665E1"/>
    <w:rsid w:val="0027058E"/>
    <w:rsid w:val="00272F25"/>
    <w:rsid w:val="00276B06"/>
    <w:rsid w:val="00282DD0"/>
    <w:rsid w:val="00282E5A"/>
    <w:rsid w:val="002846AF"/>
    <w:rsid w:val="00284F2D"/>
    <w:rsid w:val="002858D8"/>
    <w:rsid w:val="00287489"/>
    <w:rsid w:val="002921AC"/>
    <w:rsid w:val="002949FD"/>
    <w:rsid w:val="00296AE9"/>
    <w:rsid w:val="00296DB8"/>
    <w:rsid w:val="002A0D6E"/>
    <w:rsid w:val="002A100F"/>
    <w:rsid w:val="002A3372"/>
    <w:rsid w:val="002A3CF4"/>
    <w:rsid w:val="002A4B07"/>
    <w:rsid w:val="002A5B13"/>
    <w:rsid w:val="002A5BE3"/>
    <w:rsid w:val="002B02B0"/>
    <w:rsid w:val="002B0710"/>
    <w:rsid w:val="002B5823"/>
    <w:rsid w:val="002C1459"/>
    <w:rsid w:val="002C3B1E"/>
    <w:rsid w:val="002C764A"/>
    <w:rsid w:val="002D199E"/>
    <w:rsid w:val="002D3DBE"/>
    <w:rsid w:val="002E136E"/>
    <w:rsid w:val="002E728C"/>
    <w:rsid w:val="002F0A79"/>
    <w:rsid w:val="002F2E3E"/>
    <w:rsid w:val="002F5479"/>
    <w:rsid w:val="002F567F"/>
    <w:rsid w:val="002F578B"/>
    <w:rsid w:val="002F7645"/>
    <w:rsid w:val="003020C7"/>
    <w:rsid w:val="0030236A"/>
    <w:rsid w:val="003057B2"/>
    <w:rsid w:val="00306554"/>
    <w:rsid w:val="0030767D"/>
    <w:rsid w:val="003108FF"/>
    <w:rsid w:val="003116CB"/>
    <w:rsid w:val="00313518"/>
    <w:rsid w:val="003157EC"/>
    <w:rsid w:val="00317C53"/>
    <w:rsid w:val="00317D94"/>
    <w:rsid w:val="003217EA"/>
    <w:rsid w:val="00322CEE"/>
    <w:rsid w:val="00323889"/>
    <w:rsid w:val="00326141"/>
    <w:rsid w:val="00326668"/>
    <w:rsid w:val="003271CA"/>
    <w:rsid w:val="00333F19"/>
    <w:rsid w:val="00334DB4"/>
    <w:rsid w:val="003370EF"/>
    <w:rsid w:val="003404F8"/>
    <w:rsid w:val="003405DD"/>
    <w:rsid w:val="003416E5"/>
    <w:rsid w:val="00341A4D"/>
    <w:rsid w:val="00341EE1"/>
    <w:rsid w:val="0034228C"/>
    <w:rsid w:val="0034774A"/>
    <w:rsid w:val="00352CDB"/>
    <w:rsid w:val="00354DCE"/>
    <w:rsid w:val="003555E8"/>
    <w:rsid w:val="00355AC5"/>
    <w:rsid w:val="003565B4"/>
    <w:rsid w:val="00357CCB"/>
    <w:rsid w:val="00371896"/>
    <w:rsid w:val="003720FA"/>
    <w:rsid w:val="00372302"/>
    <w:rsid w:val="003738EB"/>
    <w:rsid w:val="00373F96"/>
    <w:rsid w:val="0037795A"/>
    <w:rsid w:val="00381CB1"/>
    <w:rsid w:val="00383F79"/>
    <w:rsid w:val="00392312"/>
    <w:rsid w:val="00394E80"/>
    <w:rsid w:val="00397A7F"/>
    <w:rsid w:val="00397BE0"/>
    <w:rsid w:val="00397BE9"/>
    <w:rsid w:val="003A1959"/>
    <w:rsid w:val="003A55A8"/>
    <w:rsid w:val="003A7BA6"/>
    <w:rsid w:val="003B076A"/>
    <w:rsid w:val="003B142C"/>
    <w:rsid w:val="003C01EF"/>
    <w:rsid w:val="003C328C"/>
    <w:rsid w:val="003C3360"/>
    <w:rsid w:val="003C3829"/>
    <w:rsid w:val="003C4EDF"/>
    <w:rsid w:val="003D1078"/>
    <w:rsid w:val="003D345A"/>
    <w:rsid w:val="003D3BFD"/>
    <w:rsid w:val="003E3689"/>
    <w:rsid w:val="003E4EF2"/>
    <w:rsid w:val="003E7EB0"/>
    <w:rsid w:val="003F3D59"/>
    <w:rsid w:val="003F4E96"/>
    <w:rsid w:val="003F587D"/>
    <w:rsid w:val="00401D30"/>
    <w:rsid w:val="00402CD3"/>
    <w:rsid w:val="00402D93"/>
    <w:rsid w:val="0040588B"/>
    <w:rsid w:val="00405A5C"/>
    <w:rsid w:val="00410E79"/>
    <w:rsid w:val="004114D9"/>
    <w:rsid w:val="0041325F"/>
    <w:rsid w:val="0041347A"/>
    <w:rsid w:val="00414E38"/>
    <w:rsid w:val="00420640"/>
    <w:rsid w:val="00422CA6"/>
    <w:rsid w:val="004262F9"/>
    <w:rsid w:val="00427771"/>
    <w:rsid w:val="00427776"/>
    <w:rsid w:val="00432B88"/>
    <w:rsid w:val="00436A12"/>
    <w:rsid w:val="004402C1"/>
    <w:rsid w:val="004461A9"/>
    <w:rsid w:val="0044756D"/>
    <w:rsid w:val="00447683"/>
    <w:rsid w:val="00451240"/>
    <w:rsid w:val="00454322"/>
    <w:rsid w:val="004550A7"/>
    <w:rsid w:val="004554DF"/>
    <w:rsid w:val="004558E6"/>
    <w:rsid w:val="00462021"/>
    <w:rsid w:val="00467591"/>
    <w:rsid w:val="00467D00"/>
    <w:rsid w:val="00471BFD"/>
    <w:rsid w:val="00473E66"/>
    <w:rsid w:val="004742BC"/>
    <w:rsid w:val="00474BE6"/>
    <w:rsid w:val="00476813"/>
    <w:rsid w:val="00477331"/>
    <w:rsid w:val="004807A8"/>
    <w:rsid w:val="00481CB9"/>
    <w:rsid w:val="00483AF8"/>
    <w:rsid w:val="004846A2"/>
    <w:rsid w:val="00487DBA"/>
    <w:rsid w:val="00490EE4"/>
    <w:rsid w:val="00492A3E"/>
    <w:rsid w:val="00492E57"/>
    <w:rsid w:val="004935B2"/>
    <w:rsid w:val="004939EE"/>
    <w:rsid w:val="0049417D"/>
    <w:rsid w:val="004953E6"/>
    <w:rsid w:val="0049638C"/>
    <w:rsid w:val="004A0234"/>
    <w:rsid w:val="004A02C9"/>
    <w:rsid w:val="004A2307"/>
    <w:rsid w:val="004A32BB"/>
    <w:rsid w:val="004A59C1"/>
    <w:rsid w:val="004A7CAE"/>
    <w:rsid w:val="004B2324"/>
    <w:rsid w:val="004B3306"/>
    <w:rsid w:val="004B3749"/>
    <w:rsid w:val="004B4788"/>
    <w:rsid w:val="004B6647"/>
    <w:rsid w:val="004C062F"/>
    <w:rsid w:val="004C24D0"/>
    <w:rsid w:val="004C331C"/>
    <w:rsid w:val="004C3BA5"/>
    <w:rsid w:val="004C64E3"/>
    <w:rsid w:val="004C76D7"/>
    <w:rsid w:val="004C7B2B"/>
    <w:rsid w:val="004D08EA"/>
    <w:rsid w:val="004D1957"/>
    <w:rsid w:val="004D2D2F"/>
    <w:rsid w:val="004D337A"/>
    <w:rsid w:val="004D3593"/>
    <w:rsid w:val="004D46D3"/>
    <w:rsid w:val="004E0105"/>
    <w:rsid w:val="004E160E"/>
    <w:rsid w:val="004E17A9"/>
    <w:rsid w:val="004E7810"/>
    <w:rsid w:val="004F211D"/>
    <w:rsid w:val="004F29C2"/>
    <w:rsid w:val="004F2C10"/>
    <w:rsid w:val="004F38D0"/>
    <w:rsid w:val="004F4AEC"/>
    <w:rsid w:val="005034A5"/>
    <w:rsid w:val="0051045D"/>
    <w:rsid w:val="00513842"/>
    <w:rsid w:val="00513C95"/>
    <w:rsid w:val="00521060"/>
    <w:rsid w:val="00521F0F"/>
    <w:rsid w:val="00522720"/>
    <w:rsid w:val="00526920"/>
    <w:rsid w:val="00527DA6"/>
    <w:rsid w:val="005304B3"/>
    <w:rsid w:val="00534C4A"/>
    <w:rsid w:val="0054233E"/>
    <w:rsid w:val="005425B6"/>
    <w:rsid w:val="00544D57"/>
    <w:rsid w:val="00544DFB"/>
    <w:rsid w:val="005456C1"/>
    <w:rsid w:val="00545BE4"/>
    <w:rsid w:val="00545EB5"/>
    <w:rsid w:val="00547245"/>
    <w:rsid w:val="00553E7B"/>
    <w:rsid w:val="0055503E"/>
    <w:rsid w:val="00555BCC"/>
    <w:rsid w:val="005568BF"/>
    <w:rsid w:val="00561C44"/>
    <w:rsid w:val="0056206E"/>
    <w:rsid w:val="00564D1E"/>
    <w:rsid w:val="005658B8"/>
    <w:rsid w:val="00574D4C"/>
    <w:rsid w:val="00577962"/>
    <w:rsid w:val="005808BC"/>
    <w:rsid w:val="00582FBB"/>
    <w:rsid w:val="00584E17"/>
    <w:rsid w:val="0059102C"/>
    <w:rsid w:val="00592B6B"/>
    <w:rsid w:val="00594670"/>
    <w:rsid w:val="00596A63"/>
    <w:rsid w:val="005A0BED"/>
    <w:rsid w:val="005A6634"/>
    <w:rsid w:val="005B015D"/>
    <w:rsid w:val="005B1A2D"/>
    <w:rsid w:val="005B2BB3"/>
    <w:rsid w:val="005B69C5"/>
    <w:rsid w:val="005B712D"/>
    <w:rsid w:val="005C2D73"/>
    <w:rsid w:val="005C33AF"/>
    <w:rsid w:val="005C39F1"/>
    <w:rsid w:val="005C7D3D"/>
    <w:rsid w:val="005D28D0"/>
    <w:rsid w:val="005D6E93"/>
    <w:rsid w:val="005E07CE"/>
    <w:rsid w:val="005E4F0D"/>
    <w:rsid w:val="005E6BE4"/>
    <w:rsid w:val="005E70F5"/>
    <w:rsid w:val="005F0538"/>
    <w:rsid w:val="005F3358"/>
    <w:rsid w:val="005F4E9E"/>
    <w:rsid w:val="005F5B5D"/>
    <w:rsid w:val="005F66F9"/>
    <w:rsid w:val="005F6810"/>
    <w:rsid w:val="005F7479"/>
    <w:rsid w:val="005F783D"/>
    <w:rsid w:val="00605531"/>
    <w:rsid w:val="0060797D"/>
    <w:rsid w:val="006110ED"/>
    <w:rsid w:val="00611407"/>
    <w:rsid w:val="0061246A"/>
    <w:rsid w:val="00612971"/>
    <w:rsid w:val="00612BFA"/>
    <w:rsid w:val="00616927"/>
    <w:rsid w:val="00620223"/>
    <w:rsid w:val="00627D4F"/>
    <w:rsid w:val="006309FE"/>
    <w:rsid w:val="00632743"/>
    <w:rsid w:val="00632E08"/>
    <w:rsid w:val="006352A4"/>
    <w:rsid w:val="0063570B"/>
    <w:rsid w:val="00636CAB"/>
    <w:rsid w:val="00641208"/>
    <w:rsid w:val="00642510"/>
    <w:rsid w:val="006446C6"/>
    <w:rsid w:val="00644B9F"/>
    <w:rsid w:val="00646811"/>
    <w:rsid w:val="00646B2F"/>
    <w:rsid w:val="00646EC4"/>
    <w:rsid w:val="006521B1"/>
    <w:rsid w:val="00655326"/>
    <w:rsid w:val="006555F0"/>
    <w:rsid w:val="00655688"/>
    <w:rsid w:val="006611CD"/>
    <w:rsid w:val="00665935"/>
    <w:rsid w:val="00667A0D"/>
    <w:rsid w:val="00670F0F"/>
    <w:rsid w:val="0067108D"/>
    <w:rsid w:val="00671F8F"/>
    <w:rsid w:val="006723B1"/>
    <w:rsid w:val="00676FEB"/>
    <w:rsid w:val="006771B8"/>
    <w:rsid w:val="00681C70"/>
    <w:rsid w:val="006837C3"/>
    <w:rsid w:val="006852B6"/>
    <w:rsid w:val="00685A82"/>
    <w:rsid w:val="00685C40"/>
    <w:rsid w:val="00692393"/>
    <w:rsid w:val="0069273C"/>
    <w:rsid w:val="0069489F"/>
    <w:rsid w:val="00696864"/>
    <w:rsid w:val="006A5AC8"/>
    <w:rsid w:val="006A65E6"/>
    <w:rsid w:val="006A7471"/>
    <w:rsid w:val="006B02C2"/>
    <w:rsid w:val="006B10AC"/>
    <w:rsid w:val="006B17B3"/>
    <w:rsid w:val="006B31D4"/>
    <w:rsid w:val="006B3A6C"/>
    <w:rsid w:val="006B3E22"/>
    <w:rsid w:val="006B58E6"/>
    <w:rsid w:val="006B6841"/>
    <w:rsid w:val="006C14CF"/>
    <w:rsid w:val="006C7763"/>
    <w:rsid w:val="006C7E8C"/>
    <w:rsid w:val="006C7E9B"/>
    <w:rsid w:val="006D1759"/>
    <w:rsid w:val="006D2F53"/>
    <w:rsid w:val="006D37E0"/>
    <w:rsid w:val="006D682D"/>
    <w:rsid w:val="006D7435"/>
    <w:rsid w:val="006E43E4"/>
    <w:rsid w:val="006E55FE"/>
    <w:rsid w:val="006E6F43"/>
    <w:rsid w:val="006F0B8C"/>
    <w:rsid w:val="006F179C"/>
    <w:rsid w:val="006F7149"/>
    <w:rsid w:val="00704493"/>
    <w:rsid w:val="00705A01"/>
    <w:rsid w:val="00705E00"/>
    <w:rsid w:val="00707FB1"/>
    <w:rsid w:val="00710CF1"/>
    <w:rsid w:val="00710EF6"/>
    <w:rsid w:val="00711255"/>
    <w:rsid w:val="00711692"/>
    <w:rsid w:val="00711760"/>
    <w:rsid w:val="007150A9"/>
    <w:rsid w:val="00725476"/>
    <w:rsid w:val="00725F2E"/>
    <w:rsid w:val="00727A57"/>
    <w:rsid w:val="0073012B"/>
    <w:rsid w:val="0073146F"/>
    <w:rsid w:val="0073176C"/>
    <w:rsid w:val="00732ABB"/>
    <w:rsid w:val="007340BF"/>
    <w:rsid w:val="007346D0"/>
    <w:rsid w:val="00743A62"/>
    <w:rsid w:val="00743B17"/>
    <w:rsid w:val="0074530A"/>
    <w:rsid w:val="00746B72"/>
    <w:rsid w:val="00751FB6"/>
    <w:rsid w:val="00753910"/>
    <w:rsid w:val="00754359"/>
    <w:rsid w:val="007558D2"/>
    <w:rsid w:val="00757CF5"/>
    <w:rsid w:val="0076525F"/>
    <w:rsid w:val="00767646"/>
    <w:rsid w:val="00767755"/>
    <w:rsid w:val="00773BD2"/>
    <w:rsid w:val="0077440A"/>
    <w:rsid w:val="00774964"/>
    <w:rsid w:val="007769AF"/>
    <w:rsid w:val="00776ACE"/>
    <w:rsid w:val="007806B9"/>
    <w:rsid w:val="00782FCB"/>
    <w:rsid w:val="0078496A"/>
    <w:rsid w:val="00784C1F"/>
    <w:rsid w:val="00791A11"/>
    <w:rsid w:val="00791B5E"/>
    <w:rsid w:val="007A19A7"/>
    <w:rsid w:val="007A223C"/>
    <w:rsid w:val="007A2645"/>
    <w:rsid w:val="007A3CDD"/>
    <w:rsid w:val="007A4EEF"/>
    <w:rsid w:val="007B2C75"/>
    <w:rsid w:val="007B5075"/>
    <w:rsid w:val="007B5EC6"/>
    <w:rsid w:val="007C7C0D"/>
    <w:rsid w:val="007D1736"/>
    <w:rsid w:val="007D1D51"/>
    <w:rsid w:val="007D2015"/>
    <w:rsid w:val="007D2210"/>
    <w:rsid w:val="007D2457"/>
    <w:rsid w:val="007D4E8C"/>
    <w:rsid w:val="007D6D8D"/>
    <w:rsid w:val="007E20CF"/>
    <w:rsid w:val="007E2AA0"/>
    <w:rsid w:val="007E4F71"/>
    <w:rsid w:val="007E6CA4"/>
    <w:rsid w:val="007E6D2E"/>
    <w:rsid w:val="007F2540"/>
    <w:rsid w:val="007F3540"/>
    <w:rsid w:val="007F4B1D"/>
    <w:rsid w:val="007F6B4D"/>
    <w:rsid w:val="008009C7"/>
    <w:rsid w:val="0080126D"/>
    <w:rsid w:val="00802FEF"/>
    <w:rsid w:val="00804C6D"/>
    <w:rsid w:val="00805AA9"/>
    <w:rsid w:val="00806A05"/>
    <w:rsid w:val="00806D3E"/>
    <w:rsid w:val="00806F85"/>
    <w:rsid w:val="008150F2"/>
    <w:rsid w:val="00817349"/>
    <w:rsid w:val="00817572"/>
    <w:rsid w:val="00817C34"/>
    <w:rsid w:val="00817FC9"/>
    <w:rsid w:val="00820B92"/>
    <w:rsid w:val="0082144E"/>
    <w:rsid w:val="00822956"/>
    <w:rsid w:val="008230BD"/>
    <w:rsid w:val="0082515D"/>
    <w:rsid w:val="00826A93"/>
    <w:rsid w:val="00826D5A"/>
    <w:rsid w:val="00827B22"/>
    <w:rsid w:val="0083067D"/>
    <w:rsid w:val="008313A1"/>
    <w:rsid w:val="008368A3"/>
    <w:rsid w:val="008414DB"/>
    <w:rsid w:val="0084315D"/>
    <w:rsid w:val="00843B6A"/>
    <w:rsid w:val="00847A39"/>
    <w:rsid w:val="00847E4B"/>
    <w:rsid w:val="00851EBD"/>
    <w:rsid w:val="008523BE"/>
    <w:rsid w:val="00855BF9"/>
    <w:rsid w:val="0085771C"/>
    <w:rsid w:val="00857762"/>
    <w:rsid w:val="00861EA7"/>
    <w:rsid w:val="00874375"/>
    <w:rsid w:val="00874B5B"/>
    <w:rsid w:val="00876237"/>
    <w:rsid w:val="008821C0"/>
    <w:rsid w:val="00882253"/>
    <w:rsid w:val="008855CE"/>
    <w:rsid w:val="008905AF"/>
    <w:rsid w:val="0089287D"/>
    <w:rsid w:val="00894EB5"/>
    <w:rsid w:val="008A0A86"/>
    <w:rsid w:val="008A1EA7"/>
    <w:rsid w:val="008A7E62"/>
    <w:rsid w:val="008B0E4D"/>
    <w:rsid w:val="008B27D7"/>
    <w:rsid w:val="008B3FE9"/>
    <w:rsid w:val="008B45C0"/>
    <w:rsid w:val="008B4ABC"/>
    <w:rsid w:val="008B57E4"/>
    <w:rsid w:val="008B7752"/>
    <w:rsid w:val="008C0438"/>
    <w:rsid w:val="008C60B3"/>
    <w:rsid w:val="008C766D"/>
    <w:rsid w:val="008D09DD"/>
    <w:rsid w:val="008D21C7"/>
    <w:rsid w:val="008D3EA6"/>
    <w:rsid w:val="008D4BA8"/>
    <w:rsid w:val="008E0678"/>
    <w:rsid w:val="008E14B9"/>
    <w:rsid w:val="008E41F2"/>
    <w:rsid w:val="008E5F9E"/>
    <w:rsid w:val="008E7BAD"/>
    <w:rsid w:val="008F2291"/>
    <w:rsid w:val="008F4843"/>
    <w:rsid w:val="008F511F"/>
    <w:rsid w:val="008F66C3"/>
    <w:rsid w:val="008F701B"/>
    <w:rsid w:val="008F721B"/>
    <w:rsid w:val="008F73E4"/>
    <w:rsid w:val="008F7E13"/>
    <w:rsid w:val="0090238C"/>
    <w:rsid w:val="009026BE"/>
    <w:rsid w:val="00910EE7"/>
    <w:rsid w:val="0091130C"/>
    <w:rsid w:val="00911E6A"/>
    <w:rsid w:val="009125AF"/>
    <w:rsid w:val="00913054"/>
    <w:rsid w:val="00921555"/>
    <w:rsid w:val="00925B94"/>
    <w:rsid w:val="00926595"/>
    <w:rsid w:val="00927995"/>
    <w:rsid w:val="009302CC"/>
    <w:rsid w:val="009303EB"/>
    <w:rsid w:val="00931486"/>
    <w:rsid w:val="00931838"/>
    <w:rsid w:val="00931DC6"/>
    <w:rsid w:val="00933283"/>
    <w:rsid w:val="00934926"/>
    <w:rsid w:val="0093648E"/>
    <w:rsid w:val="009438DE"/>
    <w:rsid w:val="00945CB7"/>
    <w:rsid w:val="0095158A"/>
    <w:rsid w:val="00953763"/>
    <w:rsid w:val="0095570F"/>
    <w:rsid w:val="00955F69"/>
    <w:rsid w:val="009571B5"/>
    <w:rsid w:val="009576B4"/>
    <w:rsid w:val="00962C33"/>
    <w:rsid w:val="00963030"/>
    <w:rsid w:val="00963256"/>
    <w:rsid w:val="00963346"/>
    <w:rsid w:val="00963EBB"/>
    <w:rsid w:val="00964FB2"/>
    <w:rsid w:val="009717A2"/>
    <w:rsid w:val="0097263A"/>
    <w:rsid w:val="00972CBB"/>
    <w:rsid w:val="00972E31"/>
    <w:rsid w:val="0097628E"/>
    <w:rsid w:val="0097697C"/>
    <w:rsid w:val="00980410"/>
    <w:rsid w:val="00985640"/>
    <w:rsid w:val="00985BFB"/>
    <w:rsid w:val="00990216"/>
    <w:rsid w:val="009942EA"/>
    <w:rsid w:val="00995C1D"/>
    <w:rsid w:val="00997B25"/>
    <w:rsid w:val="009A0B78"/>
    <w:rsid w:val="009A1369"/>
    <w:rsid w:val="009A14D5"/>
    <w:rsid w:val="009A2CAF"/>
    <w:rsid w:val="009A35A0"/>
    <w:rsid w:val="009A5B64"/>
    <w:rsid w:val="009A6385"/>
    <w:rsid w:val="009A7C8B"/>
    <w:rsid w:val="009B102A"/>
    <w:rsid w:val="009B1507"/>
    <w:rsid w:val="009B2C6E"/>
    <w:rsid w:val="009B6F72"/>
    <w:rsid w:val="009C2456"/>
    <w:rsid w:val="009C428E"/>
    <w:rsid w:val="009C566B"/>
    <w:rsid w:val="009C6431"/>
    <w:rsid w:val="009C7589"/>
    <w:rsid w:val="009C7BB1"/>
    <w:rsid w:val="009D19E5"/>
    <w:rsid w:val="009D39E4"/>
    <w:rsid w:val="009D59DC"/>
    <w:rsid w:val="009D6CF5"/>
    <w:rsid w:val="009D74AE"/>
    <w:rsid w:val="009E008A"/>
    <w:rsid w:val="009E1FBB"/>
    <w:rsid w:val="009E3609"/>
    <w:rsid w:val="009E48BD"/>
    <w:rsid w:val="009F108E"/>
    <w:rsid w:val="009F12EF"/>
    <w:rsid w:val="009F487D"/>
    <w:rsid w:val="009F57C1"/>
    <w:rsid w:val="009F6FEC"/>
    <w:rsid w:val="009F70E6"/>
    <w:rsid w:val="00A00F86"/>
    <w:rsid w:val="00A04FDC"/>
    <w:rsid w:val="00A05AE6"/>
    <w:rsid w:val="00A06051"/>
    <w:rsid w:val="00A0639D"/>
    <w:rsid w:val="00A06BCA"/>
    <w:rsid w:val="00A135E9"/>
    <w:rsid w:val="00A2127A"/>
    <w:rsid w:val="00A227F3"/>
    <w:rsid w:val="00A268F2"/>
    <w:rsid w:val="00A2711E"/>
    <w:rsid w:val="00A30E34"/>
    <w:rsid w:val="00A31915"/>
    <w:rsid w:val="00A31CCC"/>
    <w:rsid w:val="00A3206B"/>
    <w:rsid w:val="00A3280C"/>
    <w:rsid w:val="00A352FE"/>
    <w:rsid w:val="00A40053"/>
    <w:rsid w:val="00A45C7A"/>
    <w:rsid w:val="00A4631B"/>
    <w:rsid w:val="00A47864"/>
    <w:rsid w:val="00A507FA"/>
    <w:rsid w:val="00A51DE6"/>
    <w:rsid w:val="00A53B15"/>
    <w:rsid w:val="00A577AC"/>
    <w:rsid w:val="00A6053E"/>
    <w:rsid w:val="00A626C3"/>
    <w:rsid w:val="00A62E6A"/>
    <w:rsid w:val="00A6384F"/>
    <w:rsid w:val="00A63E50"/>
    <w:rsid w:val="00A6503F"/>
    <w:rsid w:val="00A6579D"/>
    <w:rsid w:val="00A65917"/>
    <w:rsid w:val="00A70655"/>
    <w:rsid w:val="00A70EAB"/>
    <w:rsid w:val="00A774A8"/>
    <w:rsid w:val="00A7779E"/>
    <w:rsid w:val="00A81212"/>
    <w:rsid w:val="00A82348"/>
    <w:rsid w:val="00A828C7"/>
    <w:rsid w:val="00A8537C"/>
    <w:rsid w:val="00A8630C"/>
    <w:rsid w:val="00A86DEC"/>
    <w:rsid w:val="00A87C38"/>
    <w:rsid w:val="00A90247"/>
    <w:rsid w:val="00A9466B"/>
    <w:rsid w:val="00A94F23"/>
    <w:rsid w:val="00A94FAE"/>
    <w:rsid w:val="00A9768D"/>
    <w:rsid w:val="00AA12F0"/>
    <w:rsid w:val="00AA53F6"/>
    <w:rsid w:val="00AA6879"/>
    <w:rsid w:val="00AB186C"/>
    <w:rsid w:val="00AB2EBC"/>
    <w:rsid w:val="00AB2F7A"/>
    <w:rsid w:val="00AC1262"/>
    <w:rsid w:val="00AC2C4A"/>
    <w:rsid w:val="00AC57C7"/>
    <w:rsid w:val="00AC60E0"/>
    <w:rsid w:val="00AD2F37"/>
    <w:rsid w:val="00AD47DF"/>
    <w:rsid w:val="00AD7D96"/>
    <w:rsid w:val="00AE10F2"/>
    <w:rsid w:val="00AE1609"/>
    <w:rsid w:val="00AE408D"/>
    <w:rsid w:val="00AE43C4"/>
    <w:rsid w:val="00AE7741"/>
    <w:rsid w:val="00AF137B"/>
    <w:rsid w:val="00AF32F8"/>
    <w:rsid w:val="00AF574C"/>
    <w:rsid w:val="00AF7CE2"/>
    <w:rsid w:val="00B005DB"/>
    <w:rsid w:val="00B008F9"/>
    <w:rsid w:val="00B00F2E"/>
    <w:rsid w:val="00B02970"/>
    <w:rsid w:val="00B0554A"/>
    <w:rsid w:val="00B109A0"/>
    <w:rsid w:val="00B13B6D"/>
    <w:rsid w:val="00B14F08"/>
    <w:rsid w:val="00B16352"/>
    <w:rsid w:val="00B2046E"/>
    <w:rsid w:val="00B2343B"/>
    <w:rsid w:val="00B23ABC"/>
    <w:rsid w:val="00B243FB"/>
    <w:rsid w:val="00B27715"/>
    <w:rsid w:val="00B31383"/>
    <w:rsid w:val="00B31796"/>
    <w:rsid w:val="00B32AFB"/>
    <w:rsid w:val="00B35FAF"/>
    <w:rsid w:val="00B43938"/>
    <w:rsid w:val="00B44330"/>
    <w:rsid w:val="00B45057"/>
    <w:rsid w:val="00B45E54"/>
    <w:rsid w:val="00B45FE6"/>
    <w:rsid w:val="00B51238"/>
    <w:rsid w:val="00B520A2"/>
    <w:rsid w:val="00B55B90"/>
    <w:rsid w:val="00B56034"/>
    <w:rsid w:val="00B575BE"/>
    <w:rsid w:val="00B57948"/>
    <w:rsid w:val="00B63389"/>
    <w:rsid w:val="00B64800"/>
    <w:rsid w:val="00B67D85"/>
    <w:rsid w:val="00B704D4"/>
    <w:rsid w:val="00B70683"/>
    <w:rsid w:val="00B71B27"/>
    <w:rsid w:val="00B73693"/>
    <w:rsid w:val="00B73722"/>
    <w:rsid w:val="00B74A9D"/>
    <w:rsid w:val="00B77DE4"/>
    <w:rsid w:val="00B8037A"/>
    <w:rsid w:val="00B80AE7"/>
    <w:rsid w:val="00B83E65"/>
    <w:rsid w:val="00B8462A"/>
    <w:rsid w:val="00B86437"/>
    <w:rsid w:val="00B874CF"/>
    <w:rsid w:val="00B904C6"/>
    <w:rsid w:val="00B90D9A"/>
    <w:rsid w:val="00B9414B"/>
    <w:rsid w:val="00B944FD"/>
    <w:rsid w:val="00B9711B"/>
    <w:rsid w:val="00BA1162"/>
    <w:rsid w:val="00BA13DC"/>
    <w:rsid w:val="00BA22BB"/>
    <w:rsid w:val="00BA39B6"/>
    <w:rsid w:val="00BA64E9"/>
    <w:rsid w:val="00BA6C6A"/>
    <w:rsid w:val="00BA7827"/>
    <w:rsid w:val="00BB02D3"/>
    <w:rsid w:val="00BB1E71"/>
    <w:rsid w:val="00BB22C4"/>
    <w:rsid w:val="00BB5186"/>
    <w:rsid w:val="00BC3110"/>
    <w:rsid w:val="00BD2D67"/>
    <w:rsid w:val="00BE1702"/>
    <w:rsid w:val="00BE4910"/>
    <w:rsid w:val="00BE66F3"/>
    <w:rsid w:val="00BE6FF7"/>
    <w:rsid w:val="00BF0B23"/>
    <w:rsid w:val="00BF4069"/>
    <w:rsid w:val="00BF4E36"/>
    <w:rsid w:val="00BF579D"/>
    <w:rsid w:val="00BF7F3D"/>
    <w:rsid w:val="00C00991"/>
    <w:rsid w:val="00C01372"/>
    <w:rsid w:val="00C01D9C"/>
    <w:rsid w:val="00C0476A"/>
    <w:rsid w:val="00C06EA9"/>
    <w:rsid w:val="00C1279E"/>
    <w:rsid w:val="00C1425A"/>
    <w:rsid w:val="00C15198"/>
    <w:rsid w:val="00C167B8"/>
    <w:rsid w:val="00C16CDA"/>
    <w:rsid w:val="00C222E9"/>
    <w:rsid w:val="00C23F20"/>
    <w:rsid w:val="00C247BB"/>
    <w:rsid w:val="00C25BD7"/>
    <w:rsid w:val="00C274AC"/>
    <w:rsid w:val="00C307F5"/>
    <w:rsid w:val="00C31E54"/>
    <w:rsid w:val="00C34630"/>
    <w:rsid w:val="00C35024"/>
    <w:rsid w:val="00C35231"/>
    <w:rsid w:val="00C35C67"/>
    <w:rsid w:val="00C36DE5"/>
    <w:rsid w:val="00C43F9C"/>
    <w:rsid w:val="00C44C10"/>
    <w:rsid w:val="00C50D2B"/>
    <w:rsid w:val="00C5116A"/>
    <w:rsid w:val="00C52F9B"/>
    <w:rsid w:val="00C537E4"/>
    <w:rsid w:val="00C604D3"/>
    <w:rsid w:val="00C60865"/>
    <w:rsid w:val="00C612B1"/>
    <w:rsid w:val="00C62973"/>
    <w:rsid w:val="00C62E17"/>
    <w:rsid w:val="00C63A5B"/>
    <w:rsid w:val="00C63C24"/>
    <w:rsid w:val="00C719C4"/>
    <w:rsid w:val="00C7260A"/>
    <w:rsid w:val="00C749E7"/>
    <w:rsid w:val="00C75F77"/>
    <w:rsid w:val="00C7765B"/>
    <w:rsid w:val="00C842EB"/>
    <w:rsid w:val="00C862EE"/>
    <w:rsid w:val="00C90CFE"/>
    <w:rsid w:val="00C91F74"/>
    <w:rsid w:val="00C943B2"/>
    <w:rsid w:val="00C96CBB"/>
    <w:rsid w:val="00CA7322"/>
    <w:rsid w:val="00CA7380"/>
    <w:rsid w:val="00CA7D9C"/>
    <w:rsid w:val="00CB5908"/>
    <w:rsid w:val="00CB5C68"/>
    <w:rsid w:val="00CB7032"/>
    <w:rsid w:val="00CB718B"/>
    <w:rsid w:val="00CB72C6"/>
    <w:rsid w:val="00CB7E23"/>
    <w:rsid w:val="00CC7F7A"/>
    <w:rsid w:val="00CD25CF"/>
    <w:rsid w:val="00CD2BC8"/>
    <w:rsid w:val="00CD4EB1"/>
    <w:rsid w:val="00CD7A7A"/>
    <w:rsid w:val="00CD7DF1"/>
    <w:rsid w:val="00CE37FD"/>
    <w:rsid w:val="00CE4053"/>
    <w:rsid w:val="00CE58D2"/>
    <w:rsid w:val="00CE79B2"/>
    <w:rsid w:val="00CF0A7D"/>
    <w:rsid w:val="00CF3BF9"/>
    <w:rsid w:val="00CF3E80"/>
    <w:rsid w:val="00CF4734"/>
    <w:rsid w:val="00CF5920"/>
    <w:rsid w:val="00D0291C"/>
    <w:rsid w:val="00D0297E"/>
    <w:rsid w:val="00D03281"/>
    <w:rsid w:val="00D049E5"/>
    <w:rsid w:val="00D06B02"/>
    <w:rsid w:val="00D073F7"/>
    <w:rsid w:val="00D1037A"/>
    <w:rsid w:val="00D109C8"/>
    <w:rsid w:val="00D16545"/>
    <w:rsid w:val="00D1686A"/>
    <w:rsid w:val="00D17551"/>
    <w:rsid w:val="00D20660"/>
    <w:rsid w:val="00D2077F"/>
    <w:rsid w:val="00D2084E"/>
    <w:rsid w:val="00D26B25"/>
    <w:rsid w:val="00D30179"/>
    <w:rsid w:val="00D30B6D"/>
    <w:rsid w:val="00D30F71"/>
    <w:rsid w:val="00D31BEB"/>
    <w:rsid w:val="00D334B3"/>
    <w:rsid w:val="00D34291"/>
    <w:rsid w:val="00D37C18"/>
    <w:rsid w:val="00D43B73"/>
    <w:rsid w:val="00D44979"/>
    <w:rsid w:val="00D44AF8"/>
    <w:rsid w:val="00D462A4"/>
    <w:rsid w:val="00D47808"/>
    <w:rsid w:val="00D510DE"/>
    <w:rsid w:val="00D52E07"/>
    <w:rsid w:val="00D53183"/>
    <w:rsid w:val="00D53BBE"/>
    <w:rsid w:val="00D53D8D"/>
    <w:rsid w:val="00D56A75"/>
    <w:rsid w:val="00D57C31"/>
    <w:rsid w:val="00D57C86"/>
    <w:rsid w:val="00D618CD"/>
    <w:rsid w:val="00D6225D"/>
    <w:rsid w:val="00D62344"/>
    <w:rsid w:val="00D62632"/>
    <w:rsid w:val="00D67A84"/>
    <w:rsid w:val="00D715D1"/>
    <w:rsid w:val="00D72560"/>
    <w:rsid w:val="00D741FF"/>
    <w:rsid w:val="00D75792"/>
    <w:rsid w:val="00D7746A"/>
    <w:rsid w:val="00D807F9"/>
    <w:rsid w:val="00D81694"/>
    <w:rsid w:val="00D845B9"/>
    <w:rsid w:val="00D847DC"/>
    <w:rsid w:val="00D85CDD"/>
    <w:rsid w:val="00D86BE1"/>
    <w:rsid w:val="00D95D5D"/>
    <w:rsid w:val="00D9714F"/>
    <w:rsid w:val="00DA1415"/>
    <w:rsid w:val="00DA3215"/>
    <w:rsid w:val="00DA4414"/>
    <w:rsid w:val="00DA678F"/>
    <w:rsid w:val="00DA6A18"/>
    <w:rsid w:val="00DB4015"/>
    <w:rsid w:val="00DB5661"/>
    <w:rsid w:val="00DB58C8"/>
    <w:rsid w:val="00DB6999"/>
    <w:rsid w:val="00DC0A0C"/>
    <w:rsid w:val="00DC0A9D"/>
    <w:rsid w:val="00DC0C0D"/>
    <w:rsid w:val="00DC0DE2"/>
    <w:rsid w:val="00DC1400"/>
    <w:rsid w:val="00DC20C0"/>
    <w:rsid w:val="00DC5D53"/>
    <w:rsid w:val="00DC7007"/>
    <w:rsid w:val="00DD44E3"/>
    <w:rsid w:val="00DD48EA"/>
    <w:rsid w:val="00DD7793"/>
    <w:rsid w:val="00DD792C"/>
    <w:rsid w:val="00DD7F0A"/>
    <w:rsid w:val="00DE3283"/>
    <w:rsid w:val="00DE385C"/>
    <w:rsid w:val="00DE38C4"/>
    <w:rsid w:val="00DE4FD2"/>
    <w:rsid w:val="00DE6765"/>
    <w:rsid w:val="00DF0C7B"/>
    <w:rsid w:val="00DF18E7"/>
    <w:rsid w:val="00DF4746"/>
    <w:rsid w:val="00DF5B09"/>
    <w:rsid w:val="00DF6525"/>
    <w:rsid w:val="00E031A4"/>
    <w:rsid w:val="00E107D4"/>
    <w:rsid w:val="00E113B2"/>
    <w:rsid w:val="00E12CC2"/>
    <w:rsid w:val="00E13705"/>
    <w:rsid w:val="00E158D0"/>
    <w:rsid w:val="00E2070D"/>
    <w:rsid w:val="00E209DA"/>
    <w:rsid w:val="00E2679C"/>
    <w:rsid w:val="00E27F80"/>
    <w:rsid w:val="00E30592"/>
    <w:rsid w:val="00E317F8"/>
    <w:rsid w:val="00E323DA"/>
    <w:rsid w:val="00E333FC"/>
    <w:rsid w:val="00E3382E"/>
    <w:rsid w:val="00E3576D"/>
    <w:rsid w:val="00E36B6C"/>
    <w:rsid w:val="00E373F7"/>
    <w:rsid w:val="00E376A4"/>
    <w:rsid w:val="00E420AD"/>
    <w:rsid w:val="00E437FE"/>
    <w:rsid w:val="00E441AD"/>
    <w:rsid w:val="00E451FE"/>
    <w:rsid w:val="00E45DE4"/>
    <w:rsid w:val="00E469D2"/>
    <w:rsid w:val="00E47898"/>
    <w:rsid w:val="00E521BD"/>
    <w:rsid w:val="00E52500"/>
    <w:rsid w:val="00E56C75"/>
    <w:rsid w:val="00E608A9"/>
    <w:rsid w:val="00E66360"/>
    <w:rsid w:val="00E7552D"/>
    <w:rsid w:val="00E77DF7"/>
    <w:rsid w:val="00E80E16"/>
    <w:rsid w:val="00E856F2"/>
    <w:rsid w:val="00E85B0C"/>
    <w:rsid w:val="00E87541"/>
    <w:rsid w:val="00E87C3D"/>
    <w:rsid w:val="00E90D10"/>
    <w:rsid w:val="00E91E6C"/>
    <w:rsid w:val="00E93F8F"/>
    <w:rsid w:val="00E94F3F"/>
    <w:rsid w:val="00EA1397"/>
    <w:rsid w:val="00EA2F72"/>
    <w:rsid w:val="00EA3C89"/>
    <w:rsid w:val="00EA6C01"/>
    <w:rsid w:val="00EA7552"/>
    <w:rsid w:val="00EA7F3B"/>
    <w:rsid w:val="00EB7D56"/>
    <w:rsid w:val="00EC1752"/>
    <w:rsid w:val="00EC1F99"/>
    <w:rsid w:val="00EC32D1"/>
    <w:rsid w:val="00EC3696"/>
    <w:rsid w:val="00ED0938"/>
    <w:rsid w:val="00ED0BE2"/>
    <w:rsid w:val="00ED4E96"/>
    <w:rsid w:val="00ED58AE"/>
    <w:rsid w:val="00EE41F1"/>
    <w:rsid w:val="00EE5A6E"/>
    <w:rsid w:val="00EE7C3F"/>
    <w:rsid w:val="00EF4AB9"/>
    <w:rsid w:val="00EF52A1"/>
    <w:rsid w:val="00EF596A"/>
    <w:rsid w:val="00F005C3"/>
    <w:rsid w:val="00F03B21"/>
    <w:rsid w:val="00F0703D"/>
    <w:rsid w:val="00F1070D"/>
    <w:rsid w:val="00F12670"/>
    <w:rsid w:val="00F134CE"/>
    <w:rsid w:val="00F13D60"/>
    <w:rsid w:val="00F22713"/>
    <w:rsid w:val="00F26938"/>
    <w:rsid w:val="00F314E2"/>
    <w:rsid w:val="00F3797D"/>
    <w:rsid w:val="00F41945"/>
    <w:rsid w:val="00F41ED3"/>
    <w:rsid w:val="00F43888"/>
    <w:rsid w:val="00F43958"/>
    <w:rsid w:val="00F5117F"/>
    <w:rsid w:val="00F515ED"/>
    <w:rsid w:val="00F528E5"/>
    <w:rsid w:val="00F544A3"/>
    <w:rsid w:val="00F564E6"/>
    <w:rsid w:val="00F569E4"/>
    <w:rsid w:val="00F56C9E"/>
    <w:rsid w:val="00F65996"/>
    <w:rsid w:val="00F70792"/>
    <w:rsid w:val="00F718E0"/>
    <w:rsid w:val="00F71A8C"/>
    <w:rsid w:val="00F77931"/>
    <w:rsid w:val="00F77C0B"/>
    <w:rsid w:val="00F83663"/>
    <w:rsid w:val="00F83914"/>
    <w:rsid w:val="00F83919"/>
    <w:rsid w:val="00F848FC"/>
    <w:rsid w:val="00F8501C"/>
    <w:rsid w:val="00F85689"/>
    <w:rsid w:val="00F85743"/>
    <w:rsid w:val="00F9230B"/>
    <w:rsid w:val="00F9293F"/>
    <w:rsid w:val="00F92C2E"/>
    <w:rsid w:val="00F9508C"/>
    <w:rsid w:val="00F95EE5"/>
    <w:rsid w:val="00F96125"/>
    <w:rsid w:val="00F96367"/>
    <w:rsid w:val="00F97222"/>
    <w:rsid w:val="00FA00A0"/>
    <w:rsid w:val="00FA13BA"/>
    <w:rsid w:val="00FA1850"/>
    <w:rsid w:val="00FA1C68"/>
    <w:rsid w:val="00FA25A9"/>
    <w:rsid w:val="00FA71FC"/>
    <w:rsid w:val="00FB2D45"/>
    <w:rsid w:val="00FB34C4"/>
    <w:rsid w:val="00FB38C8"/>
    <w:rsid w:val="00FB6465"/>
    <w:rsid w:val="00FB6E92"/>
    <w:rsid w:val="00FC056B"/>
    <w:rsid w:val="00FC1A7E"/>
    <w:rsid w:val="00FC5173"/>
    <w:rsid w:val="00FC5AF5"/>
    <w:rsid w:val="00FC65C7"/>
    <w:rsid w:val="00FD146B"/>
    <w:rsid w:val="00FD3018"/>
    <w:rsid w:val="00FD4DC0"/>
    <w:rsid w:val="00FD6305"/>
    <w:rsid w:val="00FE4A54"/>
    <w:rsid w:val="00FE7A21"/>
    <w:rsid w:val="00FE7C38"/>
    <w:rsid w:val="00FF1801"/>
    <w:rsid w:val="00FF373C"/>
    <w:rsid w:val="00FF3C69"/>
    <w:rsid w:val="00FF3FCA"/>
    <w:rsid w:val="00FF50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1A85B"/>
  <w15:docId w15:val="{DB1F0FA2-A004-4293-BE0D-25A27A65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55A8"/>
    <w:pPr>
      <w:spacing w:line="340" w:lineRule="atLeast"/>
      <w:jc w:val="both"/>
    </w:pPr>
    <w:rPr>
      <w:rFonts w:ascii="Times New Roman" w:eastAsia="Times New Roman" w:hAnsi="Times New Roman"/>
      <w:color w:val="000000"/>
      <w:sz w:val="24"/>
      <w:lang w:val="en-US"/>
    </w:rPr>
  </w:style>
  <w:style w:type="paragraph" w:styleId="berschrift1">
    <w:name w:val="heading 1"/>
    <w:basedOn w:val="Standard"/>
    <w:next w:val="Standard"/>
    <w:link w:val="berschrift1Zchn"/>
    <w:uiPriority w:val="9"/>
    <w:qFormat/>
    <w:rsid w:val="00B109A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C24D0"/>
    <w:pPr>
      <w:keepNext/>
      <w:keepLines/>
      <w:spacing w:before="200" w:line="276" w:lineRule="auto"/>
      <w:jc w:val="left"/>
      <w:outlineLvl w:val="1"/>
    </w:pPr>
    <w:rPr>
      <w:rFonts w:asciiTheme="majorHAnsi" w:eastAsiaTheme="majorEastAsia" w:hAnsiTheme="majorHAnsi" w:cstheme="majorBidi"/>
      <w:b/>
      <w:bCs/>
      <w:color w:val="4F81BD" w:themeColor="accent1"/>
      <w:sz w:val="26"/>
      <w:szCs w:val="26"/>
      <w:lang w:val="de-DE" w:eastAsia="en-US"/>
    </w:rPr>
  </w:style>
  <w:style w:type="paragraph" w:styleId="berschrift3">
    <w:name w:val="heading 3"/>
    <w:basedOn w:val="Standard"/>
    <w:link w:val="berschrift3Zchn"/>
    <w:uiPriority w:val="9"/>
    <w:qFormat/>
    <w:rsid w:val="004C24D0"/>
    <w:pPr>
      <w:spacing w:before="100" w:beforeAutospacing="1" w:after="100" w:afterAutospacing="1" w:line="240" w:lineRule="auto"/>
      <w:jc w:val="left"/>
      <w:outlineLvl w:val="2"/>
    </w:pPr>
    <w:rPr>
      <w:b/>
      <w:bCs/>
      <w:color w:val="auto"/>
      <w:sz w:val="27"/>
      <w:szCs w:val="27"/>
      <w:lang w:val="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DPI11articletype">
    <w:name w:val="MDPI_1.1_article_type"/>
    <w:basedOn w:val="MDPI31text"/>
    <w:next w:val="MDPI12title"/>
    <w:qFormat/>
    <w:rsid w:val="003A55A8"/>
    <w:pPr>
      <w:spacing w:before="240" w:line="240" w:lineRule="auto"/>
      <w:ind w:firstLine="0"/>
      <w:jc w:val="left"/>
    </w:pPr>
    <w:rPr>
      <w:i/>
    </w:rPr>
  </w:style>
  <w:style w:type="paragraph" w:customStyle="1" w:styleId="MDPI12title">
    <w:name w:val="MDPI_1.2_title"/>
    <w:next w:val="MDPI13authornames"/>
    <w:qFormat/>
    <w:rsid w:val="003A55A8"/>
    <w:pPr>
      <w:adjustRightInd w:val="0"/>
      <w:snapToGrid w:val="0"/>
      <w:spacing w:after="240" w:line="400" w:lineRule="exact"/>
    </w:pPr>
    <w:rPr>
      <w:rFonts w:ascii="Palatino Linotype" w:eastAsia="Times New Roman" w:hAnsi="Palatino Linotype"/>
      <w:b/>
      <w:snapToGrid w:val="0"/>
      <w:color w:val="000000"/>
      <w:sz w:val="36"/>
      <w:lang w:val="en-US" w:bidi="en-US"/>
    </w:rPr>
  </w:style>
  <w:style w:type="paragraph" w:customStyle="1" w:styleId="MDPI13authornames">
    <w:name w:val="MDPI_1.3_authornames"/>
    <w:basedOn w:val="MDPI31text"/>
    <w:next w:val="MDPI14history"/>
    <w:qFormat/>
    <w:rsid w:val="003A55A8"/>
    <w:pPr>
      <w:spacing w:after="120"/>
      <w:ind w:firstLine="0"/>
      <w:jc w:val="left"/>
    </w:pPr>
    <w:rPr>
      <w:b/>
      <w:snapToGrid/>
    </w:rPr>
  </w:style>
  <w:style w:type="paragraph" w:customStyle="1" w:styleId="MDPI14history">
    <w:name w:val="MDPI_1.4_history"/>
    <w:basedOn w:val="MDPI62Acknowledgments"/>
    <w:next w:val="Standard"/>
    <w:qFormat/>
    <w:rsid w:val="003A55A8"/>
    <w:pPr>
      <w:ind w:left="113"/>
      <w:jc w:val="left"/>
    </w:pPr>
    <w:rPr>
      <w:snapToGrid/>
    </w:rPr>
  </w:style>
  <w:style w:type="paragraph" w:customStyle="1" w:styleId="MDPI16affiliation">
    <w:name w:val="MDPI_1.6_affiliation"/>
    <w:basedOn w:val="MDPI62Acknowledgments"/>
    <w:qFormat/>
    <w:rsid w:val="003A55A8"/>
    <w:pPr>
      <w:spacing w:before="0"/>
      <w:ind w:left="311" w:hanging="198"/>
      <w:jc w:val="left"/>
    </w:pPr>
    <w:rPr>
      <w:snapToGrid/>
      <w:szCs w:val="18"/>
    </w:rPr>
  </w:style>
  <w:style w:type="paragraph" w:customStyle="1" w:styleId="MDPI17abstract">
    <w:name w:val="MDPI_1.7_abstract"/>
    <w:basedOn w:val="MDPI31text"/>
    <w:next w:val="MDPI18keywords"/>
    <w:qFormat/>
    <w:rsid w:val="003A55A8"/>
    <w:pPr>
      <w:spacing w:before="240"/>
      <w:ind w:left="113" w:firstLine="0"/>
    </w:pPr>
    <w:rPr>
      <w:snapToGrid/>
    </w:rPr>
  </w:style>
  <w:style w:type="paragraph" w:customStyle="1" w:styleId="MDPI18keywords">
    <w:name w:val="MDPI_1.8_keywords"/>
    <w:basedOn w:val="MDPI31text"/>
    <w:next w:val="Standard"/>
    <w:qFormat/>
    <w:rsid w:val="003A55A8"/>
    <w:pPr>
      <w:spacing w:before="240"/>
      <w:ind w:left="113" w:firstLine="0"/>
    </w:pPr>
  </w:style>
  <w:style w:type="paragraph" w:customStyle="1" w:styleId="MDPI19line">
    <w:name w:val="MDPI_1.9_line"/>
    <w:basedOn w:val="MDPI31text"/>
    <w:qFormat/>
    <w:rsid w:val="003A55A8"/>
    <w:pPr>
      <w:pBdr>
        <w:bottom w:val="single" w:sz="6" w:space="1" w:color="auto"/>
      </w:pBdr>
      <w:ind w:firstLine="0"/>
    </w:pPr>
    <w:rPr>
      <w:snapToGrid/>
      <w:szCs w:val="24"/>
    </w:rPr>
  </w:style>
  <w:style w:type="table" w:customStyle="1" w:styleId="Mdeck5tablebodythreelines">
    <w:name w:val="M_deck_5_table_body_three_lines"/>
    <w:basedOn w:val="NormaleTabelle"/>
    <w:uiPriority w:val="99"/>
    <w:rsid w:val="003A55A8"/>
    <w:pPr>
      <w:adjustRightInd w:val="0"/>
      <w:snapToGrid w:val="0"/>
      <w:spacing w:line="300" w:lineRule="exact"/>
      <w:jc w:val="center"/>
    </w:pPr>
    <w:rPr>
      <w:rFonts w:ascii="Times New Roman" w:hAnsi="Times New Roman"/>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lenraster">
    <w:name w:val="Table Grid"/>
    <w:basedOn w:val="NormaleTabelle"/>
    <w:uiPriority w:val="59"/>
    <w:rsid w:val="003A55A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3A55A8"/>
    <w:pPr>
      <w:tabs>
        <w:tab w:val="center" w:pos="4153"/>
        <w:tab w:val="right" w:pos="8306"/>
      </w:tabs>
      <w:snapToGrid w:val="0"/>
      <w:spacing w:line="240" w:lineRule="atLeast"/>
    </w:pPr>
    <w:rPr>
      <w:sz w:val="18"/>
      <w:szCs w:val="18"/>
    </w:rPr>
  </w:style>
  <w:style w:type="character" w:customStyle="1" w:styleId="FuzeileZchn">
    <w:name w:val="Fußzeile Zchn"/>
    <w:link w:val="Fuzeile"/>
    <w:uiPriority w:val="99"/>
    <w:rsid w:val="003A55A8"/>
    <w:rPr>
      <w:rFonts w:ascii="Times New Roman" w:eastAsia="Times New Roman" w:hAnsi="Times New Roman" w:cs="Times New Roman"/>
      <w:color w:val="000000"/>
      <w:kern w:val="0"/>
      <w:sz w:val="18"/>
      <w:szCs w:val="18"/>
      <w:lang w:eastAsia="de-DE"/>
    </w:rPr>
  </w:style>
  <w:style w:type="paragraph" w:styleId="Kopfzeile">
    <w:name w:val="header"/>
    <w:basedOn w:val="Standard"/>
    <w:link w:val="KopfzeileZchn"/>
    <w:uiPriority w:val="99"/>
    <w:rsid w:val="003A55A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KopfzeileZchn">
    <w:name w:val="Kopfzeile Zchn"/>
    <w:link w:val="Kopfzeile"/>
    <w:uiPriority w:val="99"/>
    <w:rsid w:val="003A55A8"/>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3A55A8"/>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3A55A8"/>
    <w:pPr>
      <w:ind w:firstLine="0"/>
    </w:pPr>
  </w:style>
  <w:style w:type="paragraph" w:customStyle="1" w:styleId="MDPI33textspaceafter">
    <w:name w:val="MDPI_3.3_text_space_after"/>
    <w:basedOn w:val="MDPI31text"/>
    <w:qFormat/>
    <w:rsid w:val="003A55A8"/>
    <w:pPr>
      <w:spacing w:after="240"/>
    </w:pPr>
  </w:style>
  <w:style w:type="paragraph" w:customStyle="1" w:styleId="MDPI34textspacebefore">
    <w:name w:val="MDPI_3.4_text_space_before"/>
    <w:basedOn w:val="MDPI31text"/>
    <w:qFormat/>
    <w:rsid w:val="003A55A8"/>
    <w:pPr>
      <w:spacing w:before="240"/>
    </w:pPr>
  </w:style>
  <w:style w:type="paragraph" w:customStyle="1" w:styleId="MDPI35textbeforelist">
    <w:name w:val="MDPI_3.5_text_before_list"/>
    <w:basedOn w:val="MDPI31text"/>
    <w:qFormat/>
    <w:rsid w:val="003A55A8"/>
    <w:pPr>
      <w:spacing w:after="120"/>
    </w:pPr>
  </w:style>
  <w:style w:type="paragraph" w:customStyle="1" w:styleId="MDPI36textafterlist">
    <w:name w:val="MDPI_3.6_text_after_list"/>
    <w:basedOn w:val="MDPI31text"/>
    <w:qFormat/>
    <w:rsid w:val="003A55A8"/>
    <w:pPr>
      <w:spacing w:before="120"/>
    </w:pPr>
  </w:style>
  <w:style w:type="paragraph" w:customStyle="1" w:styleId="MDPI37itemize">
    <w:name w:val="MDPI_3.7_itemize"/>
    <w:basedOn w:val="MDPI31text"/>
    <w:qFormat/>
    <w:rsid w:val="003A55A8"/>
    <w:pPr>
      <w:numPr>
        <w:numId w:val="1"/>
      </w:numPr>
      <w:ind w:left="425" w:hanging="425"/>
    </w:pPr>
  </w:style>
  <w:style w:type="paragraph" w:customStyle="1" w:styleId="MDPI38bullet">
    <w:name w:val="MDPI_3.8_bullet"/>
    <w:basedOn w:val="MDPI31text"/>
    <w:qFormat/>
    <w:rsid w:val="003A55A8"/>
    <w:pPr>
      <w:numPr>
        <w:numId w:val="2"/>
      </w:numPr>
      <w:ind w:left="425" w:hanging="425"/>
    </w:pPr>
  </w:style>
  <w:style w:type="paragraph" w:customStyle="1" w:styleId="MDPI39equation">
    <w:name w:val="MDPI_3.9_equation"/>
    <w:basedOn w:val="MDPI31text"/>
    <w:qFormat/>
    <w:rsid w:val="003A55A8"/>
    <w:pPr>
      <w:spacing w:before="120" w:after="120"/>
      <w:ind w:left="709" w:firstLine="0"/>
      <w:jc w:val="center"/>
    </w:pPr>
  </w:style>
  <w:style w:type="paragraph" w:customStyle="1" w:styleId="MDPI3aequationnumber">
    <w:name w:val="MDPI_3.a_equation_number"/>
    <w:basedOn w:val="MDPI31text"/>
    <w:qFormat/>
    <w:rsid w:val="003A55A8"/>
    <w:pPr>
      <w:spacing w:before="120" w:after="120" w:line="240" w:lineRule="auto"/>
      <w:ind w:firstLine="0"/>
      <w:jc w:val="right"/>
    </w:pPr>
  </w:style>
  <w:style w:type="paragraph" w:customStyle="1" w:styleId="MDPI62Acknowledgments">
    <w:name w:val="MDPI_6.2_Acknowledgments"/>
    <w:qFormat/>
    <w:rsid w:val="003A55A8"/>
    <w:pPr>
      <w:adjustRightInd w:val="0"/>
      <w:snapToGrid w:val="0"/>
      <w:spacing w:before="120" w:line="200" w:lineRule="atLeast"/>
      <w:jc w:val="both"/>
    </w:pPr>
    <w:rPr>
      <w:rFonts w:ascii="Palatino Linotype" w:eastAsia="Times New Roman" w:hAnsi="Palatino Linotype"/>
      <w:snapToGrid w:val="0"/>
      <w:color w:val="000000"/>
      <w:sz w:val="18"/>
      <w:lang w:val="en-US" w:bidi="en-US"/>
    </w:rPr>
  </w:style>
  <w:style w:type="paragraph" w:customStyle="1" w:styleId="MDPI41tablecaption">
    <w:name w:val="MDPI_4.1_table_caption"/>
    <w:basedOn w:val="MDPI62Acknowledgments"/>
    <w:qFormat/>
    <w:rsid w:val="003A55A8"/>
    <w:pPr>
      <w:spacing w:before="240" w:after="120" w:line="260" w:lineRule="atLeast"/>
      <w:ind w:left="425" w:right="425"/>
    </w:pPr>
    <w:rPr>
      <w:snapToGrid/>
      <w:szCs w:val="22"/>
    </w:rPr>
  </w:style>
  <w:style w:type="paragraph" w:customStyle="1" w:styleId="MDPI42tablebody">
    <w:name w:val="MDPI_4.2_table_body"/>
    <w:qFormat/>
    <w:rsid w:val="006F7149"/>
    <w:pPr>
      <w:adjustRightInd w:val="0"/>
      <w:snapToGrid w:val="0"/>
      <w:spacing w:line="260" w:lineRule="atLeast"/>
      <w:jc w:val="center"/>
    </w:pPr>
    <w:rPr>
      <w:rFonts w:ascii="Palatino Linotype" w:eastAsia="Times New Roman" w:hAnsi="Palatino Linotype"/>
      <w:snapToGrid w:val="0"/>
      <w:color w:val="000000"/>
      <w:lang w:val="en-US" w:bidi="en-US"/>
    </w:rPr>
  </w:style>
  <w:style w:type="paragraph" w:customStyle="1" w:styleId="MDPI43tablefooter">
    <w:name w:val="MDPI_4.3_table_footer"/>
    <w:basedOn w:val="MDPI41tablecaption"/>
    <w:next w:val="MDPI31text"/>
    <w:qFormat/>
    <w:rsid w:val="003A55A8"/>
    <w:pPr>
      <w:spacing w:before="0"/>
      <w:ind w:left="0" w:right="0"/>
    </w:pPr>
  </w:style>
  <w:style w:type="paragraph" w:customStyle="1" w:styleId="MDPI51figurecaption">
    <w:name w:val="MDPI_5.1_figure_caption"/>
    <w:basedOn w:val="MDPI62Acknowledgments"/>
    <w:qFormat/>
    <w:rsid w:val="003A55A8"/>
    <w:pPr>
      <w:spacing w:after="240" w:line="260" w:lineRule="atLeast"/>
      <w:ind w:left="425" w:right="425"/>
    </w:pPr>
    <w:rPr>
      <w:snapToGrid/>
    </w:rPr>
  </w:style>
  <w:style w:type="paragraph" w:customStyle="1" w:styleId="MDPI52figure">
    <w:name w:val="MDPI_5.2_figure"/>
    <w:qFormat/>
    <w:rsid w:val="003A55A8"/>
    <w:pPr>
      <w:jc w:val="center"/>
    </w:pPr>
    <w:rPr>
      <w:rFonts w:ascii="Palatino Linotype" w:eastAsia="Times New Roman" w:hAnsi="Palatino Linotype"/>
      <w:snapToGrid w:val="0"/>
      <w:color w:val="000000"/>
      <w:sz w:val="24"/>
      <w:lang w:val="en-US" w:bidi="en-US"/>
    </w:rPr>
  </w:style>
  <w:style w:type="paragraph" w:customStyle="1" w:styleId="MDPI61Supplementary">
    <w:name w:val="MDPI_6.1_Supplementary"/>
    <w:basedOn w:val="MDPI62Acknowledgments"/>
    <w:qFormat/>
    <w:rsid w:val="003A55A8"/>
    <w:pPr>
      <w:spacing w:before="240"/>
    </w:pPr>
    <w:rPr>
      <w:lang w:eastAsia="en-US"/>
    </w:rPr>
  </w:style>
  <w:style w:type="paragraph" w:customStyle="1" w:styleId="MDPI63AuthorContributions">
    <w:name w:val="MDPI_6.3_AuthorContributions"/>
    <w:basedOn w:val="MDPI62Acknowledgments"/>
    <w:qFormat/>
    <w:rsid w:val="003A55A8"/>
    <w:rPr>
      <w:rFonts w:eastAsia="SimSun"/>
      <w:color w:val="auto"/>
      <w:lang w:eastAsia="en-US"/>
    </w:rPr>
  </w:style>
  <w:style w:type="paragraph" w:customStyle="1" w:styleId="MDPI64CoI">
    <w:name w:val="MDPI_6.4_CoI"/>
    <w:basedOn w:val="MDPI62Acknowledgments"/>
    <w:qFormat/>
    <w:rsid w:val="003A55A8"/>
  </w:style>
  <w:style w:type="paragraph" w:customStyle="1" w:styleId="MDPI81theorem">
    <w:name w:val="MDPI_8.1_theorem"/>
    <w:basedOn w:val="MDPI32textnoindent"/>
    <w:qFormat/>
    <w:rsid w:val="003A55A8"/>
    <w:rPr>
      <w:i/>
    </w:rPr>
  </w:style>
  <w:style w:type="paragraph" w:customStyle="1" w:styleId="MDPI82proof">
    <w:name w:val="MDPI_8.2_proof"/>
    <w:basedOn w:val="MDPI32textnoindent"/>
    <w:qFormat/>
    <w:rsid w:val="003A55A8"/>
  </w:style>
  <w:style w:type="paragraph" w:customStyle="1" w:styleId="MDPIfooterfirstpage">
    <w:name w:val="MDPI_footer_firstpage"/>
    <w:basedOn w:val="Standard"/>
    <w:qFormat/>
    <w:rsid w:val="003A55A8"/>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3A55A8"/>
    <w:pPr>
      <w:adjustRightInd w:val="0"/>
      <w:snapToGrid w:val="0"/>
      <w:spacing w:line="260" w:lineRule="atLeast"/>
      <w:ind w:firstLine="425"/>
      <w:jc w:val="both"/>
    </w:pPr>
    <w:rPr>
      <w:rFonts w:ascii="Palatino Linotype" w:eastAsia="Times New Roman" w:hAnsi="Palatino Linotype"/>
      <w:snapToGrid w:val="0"/>
      <w:color w:val="000000"/>
      <w:szCs w:val="22"/>
      <w:lang w:val="en-US" w:bidi="en-US"/>
    </w:rPr>
  </w:style>
  <w:style w:type="paragraph" w:customStyle="1" w:styleId="MDPI23heading3">
    <w:name w:val="MDPI_2.3_heading3"/>
    <w:basedOn w:val="MDPI31text"/>
    <w:qFormat/>
    <w:rsid w:val="003A55A8"/>
    <w:pPr>
      <w:spacing w:before="240" w:after="120"/>
      <w:ind w:firstLine="0"/>
      <w:jc w:val="left"/>
      <w:outlineLvl w:val="2"/>
    </w:pPr>
  </w:style>
  <w:style w:type="paragraph" w:customStyle="1" w:styleId="MDPI21heading1">
    <w:name w:val="MDPI_2.1_heading1"/>
    <w:basedOn w:val="MDPI23heading3"/>
    <w:qFormat/>
    <w:rsid w:val="003A55A8"/>
    <w:pPr>
      <w:outlineLvl w:val="0"/>
    </w:pPr>
    <w:rPr>
      <w:b/>
    </w:rPr>
  </w:style>
  <w:style w:type="paragraph" w:customStyle="1" w:styleId="MDPI22heading2">
    <w:name w:val="MDPI_2.2_heading2"/>
    <w:basedOn w:val="Standard"/>
    <w:qFormat/>
    <w:rsid w:val="003A55A8"/>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3A55A8"/>
    <w:pPr>
      <w:numPr>
        <w:numId w:val="3"/>
      </w:numPr>
      <w:spacing w:before="0" w:line="260" w:lineRule="atLeast"/>
    </w:pPr>
  </w:style>
  <w:style w:type="paragraph" w:styleId="Sprechblasentext">
    <w:name w:val="Balloon Text"/>
    <w:basedOn w:val="Standard"/>
    <w:link w:val="SprechblasentextZchn"/>
    <w:uiPriority w:val="99"/>
    <w:semiHidden/>
    <w:unhideWhenUsed/>
    <w:rsid w:val="003A55A8"/>
    <w:pPr>
      <w:spacing w:line="240" w:lineRule="auto"/>
    </w:pPr>
    <w:rPr>
      <w:sz w:val="18"/>
      <w:szCs w:val="18"/>
    </w:rPr>
  </w:style>
  <w:style w:type="character" w:customStyle="1" w:styleId="SprechblasentextZchn">
    <w:name w:val="Sprechblasentext Zchn"/>
    <w:link w:val="Sprechblasentext"/>
    <w:uiPriority w:val="99"/>
    <w:semiHidden/>
    <w:rsid w:val="003A55A8"/>
    <w:rPr>
      <w:rFonts w:ascii="Times New Roman" w:eastAsia="Times New Roman" w:hAnsi="Times New Roman" w:cs="Times New Roman"/>
      <w:color w:val="000000"/>
      <w:kern w:val="0"/>
      <w:sz w:val="18"/>
      <w:szCs w:val="18"/>
      <w:lang w:eastAsia="de-DE"/>
    </w:rPr>
  </w:style>
  <w:style w:type="character" w:styleId="Zeilennummer">
    <w:name w:val="line number"/>
    <w:basedOn w:val="Absatz-Standardschriftart"/>
    <w:uiPriority w:val="99"/>
    <w:semiHidden/>
    <w:unhideWhenUsed/>
    <w:rsid w:val="003A55A8"/>
  </w:style>
  <w:style w:type="table" w:customStyle="1" w:styleId="MDPI41threelinetable">
    <w:name w:val="MDPI_4.1_three_line_table"/>
    <w:basedOn w:val="NormaleTabelle"/>
    <w:uiPriority w:val="99"/>
    <w:rsid w:val="006F714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AdvOT24c3cae3.B" w:hAnsi="AdvOT24c3cae3.B"/>
        <w:b/>
        <w:i w:val="0"/>
        <w:sz w:val="20"/>
      </w:rPr>
      <w:tblPr/>
      <w:tcPr>
        <w:tcBorders>
          <w:bottom w:val="single" w:sz="4" w:space="0" w:color="auto"/>
        </w:tcBorders>
      </w:tcPr>
    </w:tblStylePr>
  </w:style>
  <w:style w:type="character" w:styleId="Hyperlink">
    <w:name w:val="Hyperlink"/>
    <w:uiPriority w:val="99"/>
    <w:unhideWhenUsed/>
    <w:rsid w:val="005425B6"/>
    <w:rPr>
      <w:color w:val="0563C1"/>
      <w:u w:val="single"/>
    </w:rPr>
  </w:style>
  <w:style w:type="character" w:customStyle="1" w:styleId="NichtaufgelsteErwhnung1">
    <w:name w:val="Nicht aufgelöste Erwähnung1"/>
    <w:uiPriority w:val="99"/>
    <w:semiHidden/>
    <w:unhideWhenUsed/>
    <w:rsid w:val="00963346"/>
    <w:rPr>
      <w:color w:val="605E5C"/>
      <w:shd w:val="clear" w:color="auto" w:fill="E1DFDD"/>
    </w:rPr>
  </w:style>
  <w:style w:type="table" w:customStyle="1" w:styleId="PlainTable41">
    <w:name w:val="Plain Table 41"/>
    <w:basedOn w:val="NormaleTabelle"/>
    <w:uiPriority w:val="44"/>
    <w:rsid w:val="00F71A8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Kommentarzeichen">
    <w:name w:val="annotation reference"/>
    <w:basedOn w:val="Absatz-Standardschriftart"/>
    <w:uiPriority w:val="99"/>
    <w:semiHidden/>
    <w:unhideWhenUsed/>
    <w:rsid w:val="0076525F"/>
    <w:rPr>
      <w:sz w:val="16"/>
      <w:szCs w:val="16"/>
    </w:rPr>
  </w:style>
  <w:style w:type="paragraph" w:styleId="Kommentartext">
    <w:name w:val="annotation text"/>
    <w:basedOn w:val="Standard"/>
    <w:link w:val="KommentartextZchn"/>
    <w:uiPriority w:val="99"/>
    <w:unhideWhenUsed/>
    <w:rsid w:val="0076525F"/>
    <w:pPr>
      <w:spacing w:after="200" w:line="240" w:lineRule="auto"/>
      <w:jc w:val="left"/>
    </w:pPr>
    <w:rPr>
      <w:rFonts w:asciiTheme="minorHAnsi" w:eastAsia="SimSun" w:hAnsiTheme="minorHAnsi" w:cstheme="minorBidi"/>
      <w:color w:val="auto"/>
      <w:sz w:val="20"/>
      <w:lang w:val="de-DE" w:eastAsia="en-US"/>
    </w:rPr>
  </w:style>
  <w:style w:type="character" w:customStyle="1" w:styleId="KommentartextZchn">
    <w:name w:val="Kommentartext Zchn"/>
    <w:basedOn w:val="Absatz-Standardschriftart"/>
    <w:link w:val="Kommentartext"/>
    <w:uiPriority w:val="99"/>
    <w:rsid w:val="0076525F"/>
    <w:rPr>
      <w:rFonts w:asciiTheme="minorHAnsi" w:hAnsiTheme="minorHAnsi" w:cstheme="minorBidi"/>
      <w:lang w:eastAsia="en-US"/>
    </w:rPr>
  </w:style>
  <w:style w:type="paragraph" w:styleId="StandardWeb">
    <w:name w:val="Normal (Web)"/>
    <w:basedOn w:val="Standard"/>
    <w:uiPriority w:val="99"/>
    <w:unhideWhenUsed/>
    <w:rsid w:val="003116CB"/>
    <w:pPr>
      <w:spacing w:before="100" w:beforeAutospacing="1" w:after="100" w:afterAutospacing="1" w:line="240" w:lineRule="auto"/>
      <w:jc w:val="left"/>
    </w:pPr>
    <w:rPr>
      <w:rFonts w:eastAsiaTheme="minorEastAsia"/>
      <w:color w:val="auto"/>
      <w:szCs w:val="24"/>
      <w:lang w:val="de-DE"/>
    </w:rPr>
  </w:style>
  <w:style w:type="character" w:customStyle="1" w:styleId="berschrift2Zchn">
    <w:name w:val="Überschrift 2 Zchn"/>
    <w:basedOn w:val="Absatz-Standardschriftart"/>
    <w:link w:val="berschrift2"/>
    <w:uiPriority w:val="9"/>
    <w:rsid w:val="004C24D0"/>
    <w:rPr>
      <w:rFonts w:asciiTheme="majorHAnsi" w:eastAsiaTheme="majorEastAsia" w:hAnsiTheme="majorHAnsi" w:cstheme="majorBidi"/>
      <w:b/>
      <w:bCs/>
      <w:color w:val="4F81BD" w:themeColor="accent1"/>
      <w:sz w:val="26"/>
      <w:szCs w:val="26"/>
      <w:lang w:eastAsia="en-US"/>
    </w:rPr>
  </w:style>
  <w:style w:type="character" w:customStyle="1" w:styleId="berschrift3Zchn">
    <w:name w:val="Überschrift 3 Zchn"/>
    <w:basedOn w:val="Absatz-Standardschriftart"/>
    <w:link w:val="berschrift3"/>
    <w:uiPriority w:val="9"/>
    <w:rsid w:val="004C24D0"/>
    <w:rPr>
      <w:rFonts w:ascii="Times New Roman" w:eastAsia="Times New Roman" w:hAnsi="Times New Roman"/>
      <w:b/>
      <w:bCs/>
      <w:sz w:val="27"/>
      <w:szCs w:val="27"/>
    </w:rPr>
  </w:style>
  <w:style w:type="character" w:styleId="Fett">
    <w:name w:val="Strong"/>
    <w:basedOn w:val="Absatz-Standardschriftart"/>
    <w:uiPriority w:val="22"/>
    <w:qFormat/>
    <w:rsid w:val="004C24D0"/>
    <w:rPr>
      <w:b/>
      <w:bCs/>
    </w:rPr>
  </w:style>
  <w:style w:type="character" w:styleId="Hervorhebung">
    <w:name w:val="Emphasis"/>
    <w:basedOn w:val="Absatz-Standardschriftart"/>
    <w:uiPriority w:val="20"/>
    <w:qFormat/>
    <w:rsid w:val="004C24D0"/>
    <w:rPr>
      <w:i/>
      <w:iCs/>
    </w:rPr>
  </w:style>
  <w:style w:type="paragraph" w:styleId="Kommentarthema">
    <w:name w:val="annotation subject"/>
    <w:basedOn w:val="Kommentartext"/>
    <w:next w:val="Kommentartext"/>
    <w:link w:val="KommentarthemaZchn"/>
    <w:uiPriority w:val="99"/>
    <w:semiHidden/>
    <w:unhideWhenUsed/>
    <w:rsid w:val="006E55FE"/>
    <w:pPr>
      <w:spacing w:after="0"/>
      <w:jc w:val="both"/>
    </w:pPr>
    <w:rPr>
      <w:rFonts w:ascii="Times New Roman" w:eastAsia="Times New Roman" w:hAnsi="Times New Roman" w:cs="Times New Roman"/>
      <w:b/>
      <w:bCs/>
      <w:color w:val="000000"/>
      <w:lang w:val="en-US" w:eastAsia="de-DE"/>
    </w:rPr>
  </w:style>
  <w:style w:type="character" w:customStyle="1" w:styleId="KommentarthemaZchn">
    <w:name w:val="Kommentarthema Zchn"/>
    <w:basedOn w:val="KommentartextZchn"/>
    <w:link w:val="Kommentarthema"/>
    <w:uiPriority w:val="99"/>
    <w:semiHidden/>
    <w:rsid w:val="006E55FE"/>
    <w:rPr>
      <w:rFonts w:ascii="Times New Roman" w:eastAsia="Times New Roman" w:hAnsi="Times New Roman" w:cstheme="minorBidi"/>
      <w:b/>
      <w:bCs/>
      <w:color w:val="000000"/>
      <w:lang w:val="en-US" w:eastAsia="en-US"/>
    </w:rPr>
  </w:style>
  <w:style w:type="paragraph" w:styleId="berarbeitung">
    <w:name w:val="Revision"/>
    <w:hidden/>
    <w:uiPriority w:val="99"/>
    <w:semiHidden/>
    <w:rsid w:val="00D30B6D"/>
    <w:rPr>
      <w:rFonts w:ascii="Times New Roman" w:eastAsia="Times New Roman" w:hAnsi="Times New Roman"/>
      <w:color w:val="000000"/>
      <w:sz w:val="24"/>
      <w:lang w:val="en-US"/>
    </w:rPr>
  </w:style>
  <w:style w:type="paragraph" w:styleId="Listenabsatz">
    <w:name w:val="List Paragraph"/>
    <w:basedOn w:val="Standard"/>
    <w:uiPriority w:val="34"/>
    <w:qFormat/>
    <w:rsid w:val="0027058E"/>
    <w:pPr>
      <w:ind w:left="720"/>
      <w:contextualSpacing/>
    </w:pPr>
  </w:style>
  <w:style w:type="character" w:customStyle="1" w:styleId="apple-converted-space">
    <w:name w:val="apple-converted-space"/>
    <w:basedOn w:val="Absatz-Standardschriftart"/>
    <w:rsid w:val="00BA1162"/>
  </w:style>
  <w:style w:type="character" w:customStyle="1" w:styleId="berschrift1Zchn">
    <w:name w:val="Überschrift 1 Zchn"/>
    <w:basedOn w:val="Absatz-Standardschriftart"/>
    <w:link w:val="berschrift1"/>
    <w:uiPriority w:val="9"/>
    <w:rsid w:val="00B109A0"/>
    <w:rPr>
      <w:rFonts w:asciiTheme="majorHAnsi" w:eastAsiaTheme="majorEastAsia" w:hAnsiTheme="majorHAnsi" w:cstheme="majorBidi"/>
      <w:color w:val="365F91" w:themeColor="accent1" w:themeShade="BF"/>
      <w:sz w:val="32"/>
      <w:szCs w:val="32"/>
      <w:lang w:val="en-US"/>
    </w:rPr>
  </w:style>
  <w:style w:type="character" w:styleId="Platzhaltertext">
    <w:name w:val="Placeholder Text"/>
    <w:basedOn w:val="Absatz-Standardschriftart"/>
    <w:uiPriority w:val="99"/>
    <w:semiHidden/>
    <w:rsid w:val="00FF1801"/>
    <w:rPr>
      <w:color w:val="808080"/>
    </w:rPr>
  </w:style>
  <w:style w:type="character" w:customStyle="1" w:styleId="NichtaufgelsteErwhnung2">
    <w:name w:val="Nicht aufgelöste Erwähnung2"/>
    <w:basedOn w:val="Absatz-Standardschriftart"/>
    <w:uiPriority w:val="99"/>
    <w:semiHidden/>
    <w:unhideWhenUsed/>
    <w:rsid w:val="0030767D"/>
    <w:rPr>
      <w:color w:val="605E5C"/>
      <w:shd w:val="clear" w:color="auto" w:fill="E1DFDD"/>
    </w:rPr>
  </w:style>
  <w:style w:type="character" w:customStyle="1" w:styleId="NichtaufgelsteErwhnung3">
    <w:name w:val="Nicht aufgelöste Erwähnung3"/>
    <w:basedOn w:val="Absatz-Standardschriftart"/>
    <w:uiPriority w:val="99"/>
    <w:semiHidden/>
    <w:unhideWhenUsed/>
    <w:rsid w:val="002C1459"/>
    <w:rPr>
      <w:color w:val="605E5C"/>
      <w:shd w:val="clear" w:color="auto" w:fill="E1DFDD"/>
    </w:rPr>
  </w:style>
  <w:style w:type="character" w:customStyle="1" w:styleId="NichtaufgelsteErwhnung4">
    <w:name w:val="Nicht aufgelöste Erwähnung4"/>
    <w:basedOn w:val="Absatz-Standardschriftart"/>
    <w:uiPriority w:val="99"/>
    <w:semiHidden/>
    <w:unhideWhenUsed/>
    <w:rsid w:val="000539A7"/>
    <w:rPr>
      <w:color w:val="605E5C"/>
      <w:shd w:val="clear" w:color="auto" w:fill="E1DFDD"/>
    </w:rPr>
  </w:style>
  <w:style w:type="paragraph" w:styleId="HTMLVorformatiert">
    <w:name w:val="HTML Preformatted"/>
    <w:basedOn w:val="Standard"/>
    <w:link w:val="HTMLVorformatiertZchn"/>
    <w:uiPriority w:val="99"/>
    <w:semiHidden/>
    <w:unhideWhenUsed/>
    <w:rsid w:val="00C6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lang w:val="en-GB" w:eastAsia="en-GB"/>
    </w:rPr>
  </w:style>
  <w:style w:type="character" w:customStyle="1" w:styleId="HTMLVorformatiertZchn">
    <w:name w:val="HTML Vorformatiert Zchn"/>
    <w:basedOn w:val="Absatz-Standardschriftart"/>
    <w:link w:val="HTMLVorformatiert"/>
    <w:uiPriority w:val="99"/>
    <w:semiHidden/>
    <w:rsid w:val="00C63C24"/>
    <w:rPr>
      <w:rFonts w:ascii="Courier New" w:eastAsia="Times New Roman" w:hAnsi="Courier New" w:cs="Courier New"/>
      <w:lang w:val="en-GB" w:eastAsia="en-GB"/>
    </w:rPr>
  </w:style>
  <w:style w:type="character" w:customStyle="1" w:styleId="gd15mcfceub">
    <w:name w:val="gd15mcfceub"/>
    <w:basedOn w:val="Absatz-Standardschriftart"/>
    <w:rsid w:val="00C63C24"/>
  </w:style>
  <w:style w:type="paragraph" w:styleId="Aufzhlungszeichen">
    <w:name w:val="List Bullet"/>
    <w:basedOn w:val="Standard"/>
    <w:uiPriority w:val="99"/>
    <w:unhideWhenUsed/>
    <w:rsid w:val="00C62973"/>
    <w:pPr>
      <w:numPr>
        <w:numId w:val="16"/>
      </w:numPr>
      <w:contextualSpacing/>
    </w:pPr>
  </w:style>
  <w:style w:type="character" w:customStyle="1" w:styleId="epub-sectionitem">
    <w:name w:val="epub-section__item"/>
    <w:basedOn w:val="Absatz-Standardschriftart"/>
    <w:rsid w:val="00044757"/>
  </w:style>
  <w:style w:type="character" w:customStyle="1" w:styleId="epub-sectionstate">
    <w:name w:val="epub-section__state"/>
    <w:basedOn w:val="Absatz-Standardschriftart"/>
    <w:rsid w:val="00044757"/>
  </w:style>
  <w:style w:type="character" w:customStyle="1" w:styleId="epub-sectiondate">
    <w:name w:val="epub-section__date"/>
    <w:basedOn w:val="Absatz-Standardschriftart"/>
    <w:rsid w:val="00044757"/>
  </w:style>
  <w:style w:type="character" w:customStyle="1" w:styleId="al-author-delim">
    <w:name w:val="al-author-delim"/>
    <w:basedOn w:val="Absatz-Standardschriftart"/>
    <w:rsid w:val="00166490"/>
  </w:style>
  <w:style w:type="character" w:customStyle="1" w:styleId="title-text">
    <w:name w:val="title-text"/>
    <w:basedOn w:val="Absatz-Standardschriftart"/>
    <w:rsid w:val="00882253"/>
  </w:style>
  <w:style w:type="character" w:customStyle="1" w:styleId="sr-only">
    <w:name w:val="sr-only"/>
    <w:basedOn w:val="Absatz-Standardschriftart"/>
    <w:rsid w:val="00882253"/>
  </w:style>
  <w:style w:type="character" w:customStyle="1" w:styleId="text">
    <w:name w:val="text"/>
    <w:basedOn w:val="Absatz-Standardschriftart"/>
    <w:rsid w:val="00882253"/>
  </w:style>
  <w:style w:type="character" w:customStyle="1" w:styleId="author-ref">
    <w:name w:val="author-ref"/>
    <w:basedOn w:val="Absatz-Standardschriftart"/>
    <w:rsid w:val="00882253"/>
  </w:style>
  <w:style w:type="character" w:customStyle="1" w:styleId="element-citation">
    <w:name w:val="element-citation"/>
    <w:basedOn w:val="Absatz-Standardschriftart"/>
    <w:rsid w:val="008A0A86"/>
  </w:style>
  <w:style w:type="character" w:customStyle="1" w:styleId="ref-journal">
    <w:name w:val="ref-journal"/>
    <w:basedOn w:val="Absatz-Standardschriftart"/>
    <w:rsid w:val="008A0A86"/>
  </w:style>
  <w:style w:type="character" w:customStyle="1" w:styleId="ref-vol">
    <w:name w:val="ref-vol"/>
    <w:basedOn w:val="Absatz-Standardschriftart"/>
    <w:rsid w:val="008A0A86"/>
  </w:style>
  <w:style w:type="character" w:customStyle="1" w:styleId="NichtaufgelsteErwhnung5">
    <w:name w:val="Nicht aufgelöste Erwähnung5"/>
    <w:basedOn w:val="Absatz-Standardschriftart"/>
    <w:uiPriority w:val="99"/>
    <w:semiHidden/>
    <w:unhideWhenUsed/>
    <w:rsid w:val="009D6CF5"/>
    <w:rPr>
      <w:color w:val="605E5C"/>
      <w:shd w:val="clear" w:color="auto" w:fill="E1DFDD"/>
    </w:rPr>
  </w:style>
  <w:style w:type="character" w:customStyle="1" w:styleId="NichtaufgelsteErwhnung6">
    <w:name w:val="Nicht aufgelöste Erwähnung6"/>
    <w:basedOn w:val="Absatz-Standardschriftart"/>
    <w:uiPriority w:val="99"/>
    <w:semiHidden/>
    <w:unhideWhenUsed/>
    <w:rsid w:val="008D4BA8"/>
    <w:rPr>
      <w:color w:val="605E5C"/>
      <w:shd w:val="clear" w:color="auto" w:fill="E1DFDD"/>
    </w:rPr>
  </w:style>
  <w:style w:type="character" w:customStyle="1" w:styleId="NichtaufgelsteErwhnung7">
    <w:name w:val="Nicht aufgelöste Erwähnung7"/>
    <w:basedOn w:val="Absatz-Standardschriftart"/>
    <w:uiPriority w:val="99"/>
    <w:semiHidden/>
    <w:unhideWhenUsed/>
    <w:rsid w:val="004A02C9"/>
    <w:rPr>
      <w:color w:val="605E5C"/>
      <w:shd w:val="clear" w:color="auto" w:fill="E1DFDD"/>
    </w:rPr>
  </w:style>
  <w:style w:type="character" w:customStyle="1" w:styleId="doi">
    <w:name w:val="doi"/>
    <w:basedOn w:val="Absatz-Standardschriftart"/>
    <w:rsid w:val="00F96125"/>
  </w:style>
  <w:style w:type="paragraph" w:customStyle="1" w:styleId="MDPI63Notes">
    <w:name w:val="MDPI_6.3_Notes"/>
    <w:qFormat/>
    <w:rsid w:val="005808BC"/>
    <w:pPr>
      <w:adjustRightInd w:val="0"/>
      <w:snapToGrid w:val="0"/>
      <w:spacing w:before="240" w:line="228" w:lineRule="auto"/>
      <w:jc w:val="both"/>
    </w:pPr>
    <w:rPr>
      <w:rFonts w:ascii="Palatino Linotype" w:hAnsi="Palatino Linotype"/>
      <w:snapToGrid w:val="0"/>
      <w:color w:val="000000"/>
      <w:sz w:val="18"/>
      <w:lang w:val="en-US" w:eastAsia="en-US" w:bidi="en-US"/>
    </w:rPr>
  </w:style>
  <w:style w:type="character" w:customStyle="1" w:styleId="NichtaufgelsteErwhnung8">
    <w:name w:val="Nicht aufgelöste Erwähnung8"/>
    <w:basedOn w:val="Absatz-Standardschriftart"/>
    <w:uiPriority w:val="99"/>
    <w:semiHidden/>
    <w:unhideWhenUsed/>
    <w:rsid w:val="009C566B"/>
    <w:rPr>
      <w:color w:val="605E5C"/>
      <w:shd w:val="clear" w:color="auto" w:fill="E1DFDD"/>
    </w:rPr>
  </w:style>
  <w:style w:type="character" w:styleId="BesuchterLink">
    <w:name w:val="FollowedHyperlink"/>
    <w:basedOn w:val="Absatz-Standardschriftart"/>
    <w:uiPriority w:val="99"/>
    <w:semiHidden/>
    <w:unhideWhenUsed/>
    <w:rsid w:val="00CD7DF1"/>
    <w:rPr>
      <w:color w:val="800080" w:themeColor="followedHyperlink"/>
      <w:u w:val="single"/>
    </w:rPr>
  </w:style>
  <w:style w:type="character" w:styleId="NichtaufgelsteErwhnung">
    <w:name w:val="Unresolved Mention"/>
    <w:basedOn w:val="Absatz-Standardschriftart"/>
    <w:uiPriority w:val="99"/>
    <w:semiHidden/>
    <w:unhideWhenUsed/>
    <w:rsid w:val="00AD7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52565">
      <w:bodyDiv w:val="1"/>
      <w:marLeft w:val="0"/>
      <w:marRight w:val="0"/>
      <w:marTop w:val="0"/>
      <w:marBottom w:val="0"/>
      <w:divBdr>
        <w:top w:val="none" w:sz="0" w:space="0" w:color="auto"/>
        <w:left w:val="none" w:sz="0" w:space="0" w:color="auto"/>
        <w:bottom w:val="none" w:sz="0" w:space="0" w:color="auto"/>
        <w:right w:val="none" w:sz="0" w:space="0" w:color="auto"/>
      </w:divBdr>
    </w:div>
    <w:div w:id="163784460">
      <w:bodyDiv w:val="1"/>
      <w:marLeft w:val="0"/>
      <w:marRight w:val="0"/>
      <w:marTop w:val="0"/>
      <w:marBottom w:val="0"/>
      <w:divBdr>
        <w:top w:val="none" w:sz="0" w:space="0" w:color="auto"/>
        <w:left w:val="none" w:sz="0" w:space="0" w:color="auto"/>
        <w:bottom w:val="none" w:sz="0" w:space="0" w:color="auto"/>
        <w:right w:val="none" w:sz="0" w:space="0" w:color="auto"/>
      </w:divBdr>
    </w:div>
    <w:div w:id="190341026">
      <w:bodyDiv w:val="1"/>
      <w:marLeft w:val="0"/>
      <w:marRight w:val="0"/>
      <w:marTop w:val="0"/>
      <w:marBottom w:val="0"/>
      <w:divBdr>
        <w:top w:val="none" w:sz="0" w:space="0" w:color="auto"/>
        <w:left w:val="none" w:sz="0" w:space="0" w:color="auto"/>
        <w:bottom w:val="none" w:sz="0" w:space="0" w:color="auto"/>
        <w:right w:val="none" w:sz="0" w:space="0" w:color="auto"/>
      </w:divBdr>
    </w:div>
    <w:div w:id="206574085">
      <w:bodyDiv w:val="1"/>
      <w:marLeft w:val="0"/>
      <w:marRight w:val="0"/>
      <w:marTop w:val="0"/>
      <w:marBottom w:val="0"/>
      <w:divBdr>
        <w:top w:val="none" w:sz="0" w:space="0" w:color="auto"/>
        <w:left w:val="none" w:sz="0" w:space="0" w:color="auto"/>
        <w:bottom w:val="none" w:sz="0" w:space="0" w:color="auto"/>
        <w:right w:val="none" w:sz="0" w:space="0" w:color="auto"/>
      </w:divBdr>
    </w:div>
    <w:div w:id="345911425">
      <w:bodyDiv w:val="1"/>
      <w:marLeft w:val="0"/>
      <w:marRight w:val="0"/>
      <w:marTop w:val="0"/>
      <w:marBottom w:val="0"/>
      <w:divBdr>
        <w:top w:val="none" w:sz="0" w:space="0" w:color="auto"/>
        <w:left w:val="none" w:sz="0" w:space="0" w:color="auto"/>
        <w:bottom w:val="none" w:sz="0" w:space="0" w:color="auto"/>
        <w:right w:val="none" w:sz="0" w:space="0" w:color="auto"/>
      </w:divBdr>
    </w:div>
    <w:div w:id="378359443">
      <w:bodyDiv w:val="1"/>
      <w:marLeft w:val="0"/>
      <w:marRight w:val="0"/>
      <w:marTop w:val="0"/>
      <w:marBottom w:val="0"/>
      <w:divBdr>
        <w:top w:val="none" w:sz="0" w:space="0" w:color="auto"/>
        <w:left w:val="none" w:sz="0" w:space="0" w:color="auto"/>
        <w:bottom w:val="none" w:sz="0" w:space="0" w:color="auto"/>
        <w:right w:val="none" w:sz="0" w:space="0" w:color="auto"/>
      </w:divBdr>
    </w:div>
    <w:div w:id="424229410">
      <w:bodyDiv w:val="1"/>
      <w:marLeft w:val="0"/>
      <w:marRight w:val="0"/>
      <w:marTop w:val="0"/>
      <w:marBottom w:val="0"/>
      <w:divBdr>
        <w:top w:val="none" w:sz="0" w:space="0" w:color="auto"/>
        <w:left w:val="none" w:sz="0" w:space="0" w:color="auto"/>
        <w:bottom w:val="none" w:sz="0" w:space="0" w:color="auto"/>
        <w:right w:val="none" w:sz="0" w:space="0" w:color="auto"/>
      </w:divBdr>
    </w:div>
    <w:div w:id="433600817">
      <w:bodyDiv w:val="1"/>
      <w:marLeft w:val="0"/>
      <w:marRight w:val="0"/>
      <w:marTop w:val="0"/>
      <w:marBottom w:val="0"/>
      <w:divBdr>
        <w:top w:val="none" w:sz="0" w:space="0" w:color="auto"/>
        <w:left w:val="none" w:sz="0" w:space="0" w:color="auto"/>
        <w:bottom w:val="none" w:sz="0" w:space="0" w:color="auto"/>
        <w:right w:val="none" w:sz="0" w:space="0" w:color="auto"/>
      </w:divBdr>
    </w:div>
    <w:div w:id="442307598">
      <w:bodyDiv w:val="1"/>
      <w:marLeft w:val="0"/>
      <w:marRight w:val="0"/>
      <w:marTop w:val="0"/>
      <w:marBottom w:val="0"/>
      <w:divBdr>
        <w:top w:val="none" w:sz="0" w:space="0" w:color="auto"/>
        <w:left w:val="none" w:sz="0" w:space="0" w:color="auto"/>
        <w:bottom w:val="none" w:sz="0" w:space="0" w:color="auto"/>
        <w:right w:val="none" w:sz="0" w:space="0" w:color="auto"/>
      </w:divBdr>
    </w:div>
    <w:div w:id="534123612">
      <w:bodyDiv w:val="1"/>
      <w:marLeft w:val="0"/>
      <w:marRight w:val="0"/>
      <w:marTop w:val="0"/>
      <w:marBottom w:val="0"/>
      <w:divBdr>
        <w:top w:val="none" w:sz="0" w:space="0" w:color="auto"/>
        <w:left w:val="none" w:sz="0" w:space="0" w:color="auto"/>
        <w:bottom w:val="none" w:sz="0" w:space="0" w:color="auto"/>
        <w:right w:val="none" w:sz="0" w:space="0" w:color="auto"/>
      </w:divBdr>
      <w:divsChild>
        <w:div w:id="1559243012">
          <w:marLeft w:val="0"/>
          <w:marRight w:val="0"/>
          <w:marTop w:val="0"/>
          <w:marBottom w:val="0"/>
          <w:divBdr>
            <w:top w:val="none" w:sz="0" w:space="0" w:color="auto"/>
            <w:left w:val="none" w:sz="0" w:space="0" w:color="auto"/>
            <w:bottom w:val="none" w:sz="0" w:space="0" w:color="auto"/>
            <w:right w:val="none" w:sz="0" w:space="0" w:color="auto"/>
          </w:divBdr>
        </w:div>
        <w:div w:id="1719041282">
          <w:marLeft w:val="0"/>
          <w:marRight w:val="0"/>
          <w:marTop w:val="0"/>
          <w:marBottom w:val="0"/>
          <w:divBdr>
            <w:top w:val="none" w:sz="0" w:space="0" w:color="auto"/>
            <w:left w:val="none" w:sz="0" w:space="0" w:color="auto"/>
            <w:bottom w:val="none" w:sz="0" w:space="0" w:color="auto"/>
            <w:right w:val="none" w:sz="0" w:space="0" w:color="auto"/>
          </w:divBdr>
          <w:divsChild>
            <w:div w:id="533538564">
              <w:marLeft w:val="0"/>
              <w:marRight w:val="0"/>
              <w:marTop w:val="0"/>
              <w:marBottom w:val="0"/>
              <w:divBdr>
                <w:top w:val="none" w:sz="0" w:space="0" w:color="auto"/>
                <w:left w:val="none" w:sz="0" w:space="0" w:color="auto"/>
                <w:bottom w:val="none" w:sz="0" w:space="0" w:color="auto"/>
                <w:right w:val="none" w:sz="0" w:space="0" w:color="auto"/>
              </w:divBdr>
              <w:divsChild>
                <w:div w:id="1765151896">
                  <w:marLeft w:val="0"/>
                  <w:marRight w:val="0"/>
                  <w:marTop w:val="0"/>
                  <w:marBottom w:val="0"/>
                  <w:divBdr>
                    <w:top w:val="none" w:sz="0" w:space="0" w:color="auto"/>
                    <w:left w:val="none" w:sz="0" w:space="0" w:color="auto"/>
                    <w:bottom w:val="none" w:sz="0" w:space="0" w:color="auto"/>
                    <w:right w:val="none" w:sz="0" w:space="0" w:color="auto"/>
                  </w:divBdr>
                </w:div>
              </w:divsChild>
            </w:div>
            <w:div w:id="1740251825">
              <w:marLeft w:val="0"/>
              <w:marRight w:val="0"/>
              <w:marTop w:val="0"/>
              <w:marBottom w:val="0"/>
              <w:divBdr>
                <w:top w:val="none" w:sz="0" w:space="0" w:color="auto"/>
                <w:left w:val="none" w:sz="0" w:space="0" w:color="auto"/>
                <w:bottom w:val="none" w:sz="0" w:space="0" w:color="auto"/>
                <w:right w:val="none" w:sz="0" w:space="0" w:color="auto"/>
              </w:divBdr>
              <w:divsChild>
                <w:div w:id="1720518919">
                  <w:marLeft w:val="0"/>
                  <w:marRight w:val="0"/>
                  <w:marTop w:val="0"/>
                  <w:marBottom w:val="0"/>
                  <w:divBdr>
                    <w:top w:val="none" w:sz="0" w:space="0" w:color="auto"/>
                    <w:left w:val="none" w:sz="0" w:space="0" w:color="auto"/>
                    <w:bottom w:val="none" w:sz="0" w:space="0" w:color="auto"/>
                    <w:right w:val="none" w:sz="0" w:space="0" w:color="auto"/>
                  </w:divBdr>
                  <w:divsChild>
                    <w:div w:id="979916869">
                      <w:marLeft w:val="0"/>
                      <w:marRight w:val="0"/>
                      <w:marTop w:val="0"/>
                      <w:marBottom w:val="0"/>
                      <w:divBdr>
                        <w:top w:val="none" w:sz="0" w:space="0" w:color="auto"/>
                        <w:left w:val="none" w:sz="0" w:space="0" w:color="auto"/>
                        <w:bottom w:val="none" w:sz="0" w:space="0" w:color="auto"/>
                        <w:right w:val="none" w:sz="0" w:space="0" w:color="auto"/>
                      </w:divBdr>
                      <w:divsChild>
                        <w:div w:id="247155345">
                          <w:marLeft w:val="0"/>
                          <w:marRight w:val="0"/>
                          <w:marTop w:val="0"/>
                          <w:marBottom w:val="0"/>
                          <w:divBdr>
                            <w:top w:val="none" w:sz="0" w:space="0" w:color="auto"/>
                            <w:left w:val="none" w:sz="0" w:space="0" w:color="auto"/>
                            <w:bottom w:val="none" w:sz="0" w:space="0" w:color="auto"/>
                            <w:right w:val="none" w:sz="0" w:space="0" w:color="auto"/>
                          </w:divBdr>
                        </w:div>
                        <w:div w:id="787940220">
                          <w:marLeft w:val="0"/>
                          <w:marRight w:val="0"/>
                          <w:marTop w:val="0"/>
                          <w:marBottom w:val="0"/>
                          <w:divBdr>
                            <w:top w:val="none" w:sz="0" w:space="0" w:color="auto"/>
                            <w:left w:val="none" w:sz="0" w:space="0" w:color="auto"/>
                            <w:bottom w:val="none" w:sz="0" w:space="0" w:color="auto"/>
                            <w:right w:val="none" w:sz="0" w:space="0" w:color="auto"/>
                          </w:divBdr>
                        </w:div>
                        <w:div w:id="1678918490">
                          <w:marLeft w:val="0"/>
                          <w:marRight w:val="0"/>
                          <w:marTop w:val="0"/>
                          <w:marBottom w:val="0"/>
                          <w:divBdr>
                            <w:top w:val="none" w:sz="0" w:space="0" w:color="auto"/>
                            <w:left w:val="none" w:sz="0" w:space="0" w:color="auto"/>
                            <w:bottom w:val="none" w:sz="0" w:space="0" w:color="auto"/>
                            <w:right w:val="none" w:sz="0" w:space="0" w:color="auto"/>
                          </w:divBdr>
                        </w:div>
                        <w:div w:id="19579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065382">
      <w:bodyDiv w:val="1"/>
      <w:marLeft w:val="0"/>
      <w:marRight w:val="0"/>
      <w:marTop w:val="0"/>
      <w:marBottom w:val="0"/>
      <w:divBdr>
        <w:top w:val="none" w:sz="0" w:space="0" w:color="auto"/>
        <w:left w:val="none" w:sz="0" w:space="0" w:color="auto"/>
        <w:bottom w:val="none" w:sz="0" w:space="0" w:color="auto"/>
        <w:right w:val="none" w:sz="0" w:space="0" w:color="auto"/>
      </w:divBdr>
    </w:div>
    <w:div w:id="781922489">
      <w:bodyDiv w:val="1"/>
      <w:marLeft w:val="0"/>
      <w:marRight w:val="0"/>
      <w:marTop w:val="0"/>
      <w:marBottom w:val="0"/>
      <w:divBdr>
        <w:top w:val="none" w:sz="0" w:space="0" w:color="auto"/>
        <w:left w:val="none" w:sz="0" w:space="0" w:color="auto"/>
        <w:bottom w:val="none" w:sz="0" w:space="0" w:color="auto"/>
        <w:right w:val="none" w:sz="0" w:space="0" w:color="auto"/>
      </w:divBdr>
    </w:div>
    <w:div w:id="839153245">
      <w:bodyDiv w:val="1"/>
      <w:marLeft w:val="0"/>
      <w:marRight w:val="0"/>
      <w:marTop w:val="0"/>
      <w:marBottom w:val="0"/>
      <w:divBdr>
        <w:top w:val="none" w:sz="0" w:space="0" w:color="auto"/>
        <w:left w:val="none" w:sz="0" w:space="0" w:color="auto"/>
        <w:bottom w:val="none" w:sz="0" w:space="0" w:color="auto"/>
        <w:right w:val="none" w:sz="0" w:space="0" w:color="auto"/>
      </w:divBdr>
    </w:div>
    <w:div w:id="921063372">
      <w:bodyDiv w:val="1"/>
      <w:marLeft w:val="0"/>
      <w:marRight w:val="0"/>
      <w:marTop w:val="0"/>
      <w:marBottom w:val="0"/>
      <w:divBdr>
        <w:top w:val="none" w:sz="0" w:space="0" w:color="auto"/>
        <w:left w:val="none" w:sz="0" w:space="0" w:color="auto"/>
        <w:bottom w:val="none" w:sz="0" w:space="0" w:color="auto"/>
        <w:right w:val="none" w:sz="0" w:space="0" w:color="auto"/>
      </w:divBdr>
    </w:div>
    <w:div w:id="925387019">
      <w:bodyDiv w:val="1"/>
      <w:marLeft w:val="0"/>
      <w:marRight w:val="0"/>
      <w:marTop w:val="0"/>
      <w:marBottom w:val="0"/>
      <w:divBdr>
        <w:top w:val="none" w:sz="0" w:space="0" w:color="auto"/>
        <w:left w:val="none" w:sz="0" w:space="0" w:color="auto"/>
        <w:bottom w:val="none" w:sz="0" w:space="0" w:color="auto"/>
        <w:right w:val="none" w:sz="0" w:space="0" w:color="auto"/>
      </w:divBdr>
    </w:div>
    <w:div w:id="1008290843">
      <w:bodyDiv w:val="1"/>
      <w:marLeft w:val="0"/>
      <w:marRight w:val="0"/>
      <w:marTop w:val="0"/>
      <w:marBottom w:val="0"/>
      <w:divBdr>
        <w:top w:val="none" w:sz="0" w:space="0" w:color="auto"/>
        <w:left w:val="none" w:sz="0" w:space="0" w:color="auto"/>
        <w:bottom w:val="none" w:sz="0" w:space="0" w:color="auto"/>
        <w:right w:val="none" w:sz="0" w:space="0" w:color="auto"/>
      </w:divBdr>
    </w:div>
    <w:div w:id="1058170338">
      <w:bodyDiv w:val="1"/>
      <w:marLeft w:val="0"/>
      <w:marRight w:val="0"/>
      <w:marTop w:val="0"/>
      <w:marBottom w:val="0"/>
      <w:divBdr>
        <w:top w:val="none" w:sz="0" w:space="0" w:color="auto"/>
        <w:left w:val="none" w:sz="0" w:space="0" w:color="auto"/>
        <w:bottom w:val="none" w:sz="0" w:space="0" w:color="auto"/>
        <w:right w:val="none" w:sz="0" w:space="0" w:color="auto"/>
      </w:divBdr>
    </w:div>
    <w:div w:id="1099253158">
      <w:bodyDiv w:val="1"/>
      <w:marLeft w:val="0"/>
      <w:marRight w:val="0"/>
      <w:marTop w:val="0"/>
      <w:marBottom w:val="0"/>
      <w:divBdr>
        <w:top w:val="none" w:sz="0" w:space="0" w:color="auto"/>
        <w:left w:val="none" w:sz="0" w:space="0" w:color="auto"/>
        <w:bottom w:val="none" w:sz="0" w:space="0" w:color="auto"/>
        <w:right w:val="none" w:sz="0" w:space="0" w:color="auto"/>
      </w:divBdr>
    </w:div>
    <w:div w:id="1156920996">
      <w:bodyDiv w:val="1"/>
      <w:marLeft w:val="0"/>
      <w:marRight w:val="0"/>
      <w:marTop w:val="0"/>
      <w:marBottom w:val="0"/>
      <w:divBdr>
        <w:top w:val="none" w:sz="0" w:space="0" w:color="auto"/>
        <w:left w:val="none" w:sz="0" w:space="0" w:color="auto"/>
        <w:bottom w:val="none" w:sz="0" w:space="0" w:color="auto"/>
        <w:right w:val="none" w:sz="0" w:space="0" w:color="auto"/>
      </w:divBdr>
    </w:div>
    <w:div w:id="1163470815">
      <w:bodyDiv w:val="1"/>
      <w:marLeft w:val="0"/>
      <w:marRight w:val="0"/>
      <w:marTop w:val="0"/>
      <w:marBottom w:val="0"/>
      <w:divBdr>
        <w:top w:val="none" w:sz="0" w:space="0" w:color="auto"/>
        <w:left w:val="none" w:sz="0" w:space="0" w:color="auto"/>
        <w:bottom w:val="none" w:sz="0" w:space="0" w:color="auto"/>
        <w:right w:val="none" w:sz="0" w:space="0" w:color="auto"/>
      </w:divBdr>
    </w:div>
    <w:div w:id="1167986875">
      <w:bodyDiv w:val="1"/>
      <w:marLeft w:val="0"/>
      <w:marRight w:val="0"/>
      <w:marTop w:val="0"/>
      <w:marBottom w:val="0"/>
      <w:divBdr>
        <w:top w:val="none" w:sz="0" w:space="0" w:color="auto"/>
        <w:left w:val="none" w:sz="0" w:space="0" w:color="auto"/>
        <w:bottom w:val="none" w:sz="0" w:space="0" w:color="auto"/>
        <w:right w:val="none" w:sz="0" w:space="0" w:color="auto"/>
      </w:divBdr>
    </w:div>
    <w:div w:id="1211504017">
      <w:bodyDiv w:val="1"/>
      <w:marLeft w:val="0"/>
      <w:marRight w:val="0"/>
      <w:marTop w:val="0"/>
      <w:marBottom w:val="0"/>
      <w:divBdr>
        <w:top w:val="none" w:sz="0" w:space="0" w:color="auto"/>
        <w:left w:val="none" w:sz="0" w:space="0" w:color="auto"/>
        <w:bottom w:val="none" w:sz="0" w:space="0" w:color="auto"/>
        <w:right w:val="none" w:sz="0" w:space="0" w:color="auto"/>
      </w:divBdr>
    </w:div>
    <w:div w:id="1229146902">
      <w:bodyDiv w:val="1"/>
      <w:marLeft w:val="0"/>
      <w:marRight w:val="0"/>
      <w:marTop w:val="0"/>
      <w:marBottom w:val="0"/>
      <w:divBdr>
        <w:top w:val="none" w:sz="0" w:space="0" w:color="auto"/>
        <w:left w:val="none" w:sz="0" w:space="0" w:color="auto"/>
        <w:bottom w:val="none" w:sz="0" w:space="0" w:color="auto"/>
        <w:right w:val="none" w:sz="0" w:space="0" w:color="auto"/>
      </w:divBdr>
    </w:div>
    <w:div w:id="1270354953">
      <w:bodyDiv w:val="1"/>
      <w:marLeft w:val="0"/>
      <w:marRight w:val="0"/>
      <w:marTop w:val="0"/>
      <w:marBottom w:val="0"/>
      <w:divBdr>
        <w:top w:val="none" w:sz="0" w:space="0" w:color="auto"/>
        <w:left w:val="none" w:sz="0" w:space="0" w:color="auto"/>
        <w:bottom w:val="none" w:sz="0" w:space="0" w:color="auto"/>
        <w:right w:val="none" w:sz="0" w:space="0" w:color="auto"/>
      </w:divBdr>
      <w:divsChild>
        <w:div w:id="709765869">
          <w:marLeft w:val="0"/>
          <w:marRight w:val="0"/>
          <w:marTop w:val="0"/>
          <w:marBottom w:val="0"/>
          <w:divBdr>
            <w:top w:val="none" w:sz="0" w:space="0" w:color="auto"/>
            <w:left w:val="none" w:sz="0" w:space="0" w:color="auto"/>
            <w:bottom w:val="none" w:sz="0" w:space="0" w:color="auto"/>
            <w:right w:val="none" w:sz="0" w:space="0" w:color="auto"/>
          </w:divBdr>
          <w:divsChild>
            <w:div w:id="1270087814">
              <w:marLeft w:val="0"/>
              <w:marRight w:val="0"/>
              <w:marTop w:val="0"/>
              <w:marBottom w:val="0"/>
              <w:divBdr>
                <w:top w:val="none" w:sz="0" w:space="0" w:color="auto"/>
                <w:left w:val="none" w:sz="0" w:space="0" w:color="auto"/>
                <w:bottom w:val="none" w:sz="0" w:space="0" w:color="auto"/>
                <w:right w:val="none" w:sz="0" w:space="0" w:color="auto"/>
              </w:divBdr>
              <w:divsChild>
                <w:div w:id="316106751">
                  <w:marLeft w:val="0"/>
                  <w:marRight w:val="0"/>
                  <w:marTop w:val="0"/>
                  <w:marBottom w:val="0"/>
                  <w:divBdr>
                    <w:top w:val="none" w:sz="0" w:space="0" w:color="auto"/>
                    <w:left w:val="none" w:sz="0" w:space="0" w:color="auto"/>
                    <w:bottom w:val="none" w:sz="0" w:space="0" w:color="auto"/>
                    <w:right w:val="none" w:sz="0" w:space="0" w:color="auto"/>
                  </w:divBdr>
                  <w:divsChild>
                    <w:div w:id="18139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82332">
      <w:bodyDiv w:val="1"/>
      <w:marLeft w:val="0"/>
      <w:marRight w:val="0"/>
      <w:marTop w:val="0"/>
      <w:marBottom w:val="0"/>
      <w:divBdr>
        <w:top w:val="none" w:sz="0" w:space="0" w:color="auto"/>
        <w:left w:val="none" w:sz="0" w:space="0" w:color="auto"/>
        <w:bottom w:val="none" w:sz="0" w:space="0" w:color="auto"/>
        <w:right w:val="none" w:sz="0" w:space="0" w:color="auto"/>
      </w:divBdr>
    </w:div>
    <w:div w:id="1332417194">
      <w:bodyDiv w:val="1"/>
      <w:marLeft w:val="0"/>
      <w:marRight w:val="0"/>
      <w:marTop w:val="0"/>
      <w:marBottom w:val="0"/>
      <w:divBdr>
        <w:top w:val="none" w:sz="0" w:space="0" w:color="auto"/>
        <w:left w:val="none" w:sz="0" w:space="0" w:color="auto"/>
        <w:bottom w:val="none" w:sz="0" w:space="0" w:color="auto"/>
        <w:right w:val="none" w:sz="0" w:space="0" w:color="auto"/>
      </w:divBdr>
    </w:div>
    <w:div w:id="1333407455">
      <w:bodyDiv w:val="1"/>
      <w:marLeft w:val="0"/>
      <w:marRight w:val="0"/>
      <w:marTop w:val="0"/>
      <w:marBottom w:val="0"/>
      <w:divBdr>
        <w:top w:val="none" w:sz="0" w:space="0" w:color="auto"/>
        <w:left w:val="none" w:sz="0" w:space="0" w:color="auto"/>
        <w:bottom w:val="none" w:sz="0" w:space="0" w:color="auto"/>
        <w:right w:val="none" w:sz="0" w:space="0" w:color="auto"/>
      </w:divBdr>
      <w:divsChild>
        <w:div w:id="1305156952">
          <w:marLeft w:val="0"/>
          <w:marRight w:val="0"/>
          <w:marTop w:val="0"/>
          <w:marBottom w:val="0"/>
          <w:divBdr>
            <w:top w:val="none" w:sz="0" w:space="0" w:color="auto"/>
            <w:left w:val="none" w:sz="0" w:space="0" w:color="auto"/>
            <w:bottom w:val="none" w:sz="0" w:space="0" w:color="auto"/>
            <w:right w:val="none" w:sz="0" w:space="0" w:color="auto"/>
          </w:divBdr>
          <w:divsChild>
            <w:div w:id="266012935">
              <w:marLeft w:val="0"/>
              <w:marRight w:val="0"/>
              <w:marTop w:val="0"/>
              <w:marBottom w:val="0"/>
              <w:divBdr>
                <w:top w:val="none" w:sz="0" w:space="0" w:color="auto"/>
                <w:left w:val="none" w:sz="0" w:space="0" w:color="auto"/>
                <w:bottom w:val="none" w:sz="0" w:space="0" w:color="auto"/>
                <w:right w:val="none" w:sz="0" w:space="0" w:color="auto"/>
              </w:divBdr>
              <w:divsChild>
                <w:div w:id="14658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537752">
      <w:bodyDiv w:val="1"/>
      <w:marLeft w:val="0"/>
      <w:marRight w:val="0"/>
      <w:marTop w:val="0"/>
      <w:marBottom w:val="0"/>
      <w:divBdr>
        <w:top w:val="none" w:sz="0" w:space="0" w:color="auto"/>
        <w:left w:val="none" w:sz="0" w:space="0" w:color="auto"/>
        <w:bottom w:val="none" w:sz="0" w:space="0" w:color="auto"/>
        <w:right w:val="none" w:sz="0" w:space="0" w:color="auto"/>
      </w:divBdr>
    </w:div>
    <w:div w:id="1472213950">
      <w:bodyDiv w:val="1"/>
      <w:marLeft w:val="0"/>
      <w:marRight w:val="0"/>
      <w:marTop w:val="0"/>
      <w:marBottom w:val="0"/>
      <w:divBdr>
        <w:top w:val="none" w:sz="0" w:space="0" w:color="auto"/>
        <w:left w:val="none" w:sz="0" w:space="0" w:color="auto"/>
        <w:bottom w:val="none" w:sz="0" w:space="0" w:color="auto"/>
        <w:right w:val="none" w:sz="0" w:space="0" w:color="auto"/>
      </w:divBdr>
    </w:div>
    <w:div w:id="1491097005">
      <w:bodyDiv w:val="1"/>
      <w:marLeft w:val="0"/>
      <w:marRight w:val="0"/>
      <w:marTop w:val="0"/>
      <w:marBottom w:val="0"/>
      <w:divBdr>
        <w:top w:val="none" w:sz="0" w:space="0" w:color="auto"/>
        <w:left w:val="none" w:sz="0" w:space="0" w:color="auto"/>
        <w:bottom w:val="none" w:sz="0" w:space="0" w:color="auto"/>
        <w:right w:val="none" w:sz="0" w:space="0" w:color="auto"/>
      </w:divBdr>
    </w:div>
    <w:div w:id="1594782733">
      <w:bodyDiv w:val="1"/>
      <w:marLeft w:val="0"/>
      <w:marRight w:val="0"/>
      <w:marTop w:val="0"/>
      <w:marBottom w:val="0"/>
      <w:divBdr>
        <w:top w:val="none" w:sz="0" w:space="0" w:color="auto"/>
        <w:left w:val="none" w:sz="0" w:space="0" w:color="auto"/>
        <w:bottom w:val="none" w:sz="0" w:space="0" w:color="auto"/>
        <w:right w:val="none" w:sz="0" w:space="0" w:color="auto"/>
      </w:divBdr>
      <w:divsChild>
        <w:div w:id="189683057">
          <w:marLeft w:val="0"/>
          <w:marRight w:val="0"/>
          <w:marTop w:val="0"/>
          <w:marBottom w:val="0"/>
          <w:divBdr>
            <w:top w:val="none" w:sz="0" w:space="0" w:color="auto"/>
            <w:left w:val="none" w:sz="0" w:space="0" w:color="auto"/>
            <w:bottom w:val="none" w:sz="0" w:space="0" w:color="auto"/>
            <w:right w:val="none" w:sz="0" w:space="0" w:color="auto"/>
          </w:divBdr>
          <w:divsChild>
            <w:div w:id="1701854196">
              <w:marLeft w:val="0"/>
              <w:marRight w:val="0"/>
              <w:marTop w:val="0"/>
              <w:marBottom w:val="0"/>
              <w:divBdr>
                <w:top w:val="none" w:sz="0" w:space="0" w:color="auto"/>
                <w:left w:val="none" w:sz="0" w:space="0" w:color="auto"/>
                <w:bottom w:val="none" w:sz="0" w:space="0" w:color="auto"/>
                <w:right w:val="none" w:sz="0" w:space="0" w:color="auto"/>
              </w:divBdr>
              <w:divsChild>
                <w:div w:id="486019906">
                  <w:marLeft w:val="0"/>
                  <w:marRight w:val="0"/>
                  <w:marTop w:val="0"/>
                  <w:marBottom w:val="0"/>
                  <w:divBdr>
                    <w:top w:val="none" w:sz="0" w:space="0" w:color="auto"/>
                    <w:left w:val="none" w:sz="0" w:space="0" w:color="auto"/>
                    <w:bottom w:val="none" w:sz="0" w:space="0" w:color="auto"/>
                    <w:right w:val="none" w:sz="0" w:space="0" w:color="auto"/>
                  </w:divBdr>
                  <w:divsChild>
                    <w:div w:id="18735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83255">
      <w:bodyDiv w:val="1"/>
      <w:marLeft w:val="0"/>
      <w:marRight w:val="0"/>
      <w:marTop w:val="0"/>
      <w:marBottom w:val="0"/>
      <w:divBdr>
        <w:top w:val="none" w:sz="0" w:space="0" w:color="auto"/>
        <w:left w:val="none" w:sz="0" w:space="0" w:color="auto"/>
        <w:bottom w:val="none" w:sz="0" w:space="0" w:color="auto"/>
        <w:right w:val="none" w:sz="0" w:space="0" w:color="auto"/>
      </w:divBdr>
      <w:divsChild>
        <w:div w:id="26836664">
          <w:marLeft w:val="0"/>
          <w:marRight w:val="0"/>
          <w:marTop w:val="0"/>
          <w:marBottom w:val="0"/>
          <w:divBdr>
            <w:top w:val="none" w:sz="0" w:space="0" w:color="auto"/>
            <w:left w:val="none" w:sz="0" w:space="0" w:color="auto"/>
            <w:bottom w:val="none" w:sz="0" w:space="0" w:color="auto"/>
            <w:right w:val="none" w:sz="0" w:space="0" w:color="auto"/>
          </w:divBdr>
        </w:div>
        <w:div w:id="113908802">
          <w:marLeft w:val="0"/>
          <w:marRight w:val="0"/>
          <w:marTop w:val="0"/>
          <w:marBottom w:val="0"/>
          <w:divBdr>
            <w:top w:val="none" w:sz="0" w:space="0" w:color="auto"/>
            <w:left w:val="none" w:sz="0" w:space="0" w:color="auto"/>
            <w:bottom w:val="none" w:sz="0" w:space="0" w:color="auto"/>
            <w:right w:val="none" w:sz="0" w:space="0" w:color="auto"/>
          </w:divBdr>
        </w:div>
        <w:div w:id="134104672">
          <w:marLeft w:val="0"/>
          <w:marRight w:val="0"/>
          <w:marTop w:val="0"/>
          <w:marBottom w:val="0"/>
          <w:divBdr>
            <w:top w:val="none" w:sz="0" w:space="0" w:color="auto"/>
            <w:left w:val="none" w:sz="0" w:space="0" w:color="auto"/>
            <w:bottom w:val="none" w:sz="0" w:space="0" w:color="auto"/>
            <w:right w:val="none" w:sz="0" w:space="0" w:color="auto"/>
          </w:divBdr>
        </w:div>
        <w:div w:id="141391103">
          <w:marLeft w:val="0"/>
          <w:marRight w:val="0"/>
          <w:marTop w:val="0"/>
          <w:marBottom w:val="0"/>
          <w:divBdr>
            <w:top w:val="none" w:sz="0" w:space="0" w:color="auto"/>
            <w:left w:val="none" w:sz="0" w:space="0" w:color="auto"/>
            <w:bottom w:val="none" w:sz="0" w:space="0" w:color="auto"/>
            <w:right w:val="none" w:sz="0" w:space="0" w:color="auto"/>
          </w:divBdr>
        </w:div>
        <w:div w:id="304747555">
          <w:marLeft w:val="0"/>
          <w:marRight w:val="0"/>
          <w:marTop w:val="0"/>
          <w:marBottom w:val="0"/>
          <w:divBdr>
            <w:top w:val="none" w:sz="0" w:space="0" w:color="auto"/>
            <w:left w:val="none" w:sz="0" w:space="0" w:color="auto"/>
            <w:bottom w:val="none" w:sz="0" w:space="0" w:color="auto"/>
            <w:right w:val="none" w:sz="0" w:space="0" w:color="auto"/>
          </w:divBdr>
        </w:div>
        <w:div w:id="354622007">
          <w:marLeft w:val="0"/>
          <w:marRight w:val="0"/>
          <w:marTop w:val="0"/>
          <w:marBottom w:val="0"/>
          <w:divBdr>
            <w:top w:val="none" w:sz="0" w:space="0" w:color="auto"/>
            <w:left w:val="none" w:sz="0" w:space="0" w:color="auto"/>
            <w:bottom w:val="none" w:sz="0" w:space="0" w:color="auto"/>
            <w:right w:val="none" w:sz="0" w:space="0" w:color="auto"/>
          </w:divBdr>
        </w:div>
        <w:div w:id="447050142">
          <w:marLeft w:val="0"/>
          <w:marRight w:val="0"/>
          <w:marTop w:val="0"/>
          <w:marBottom w:val="0"/>
          <w:divBdr>
            <w:top w:val="none" w:sz="0" w:space="0" w:color="auto"/>
            <w:left w:val="none" w:sz="0" w:space="0" w:color="auto"/>
            <w:bottom w:val="none" w:sz="0" w:space="0" w:color="auto"/>
            <w:right w:val="none" w:sz="0" w:space="0" w:color="auto"/>
          </w:divBdr>
        </w:div>
        <w:div w:id="512309175">
          <w:marLeft w:val="0"/>
          <w:marRight w:val="0"/>
          <w:marTop w:val="0"/>
          <w:marBottom w:val="0"/>
          <w:divBdr>
            <w:top w:val="none" w:sz="0" w:space="0" w:color="auto"/>
            <w:left w:val="none" w:sz="0" w:space="0" w:color="auto"/>
            <w:bottom w:val="none" w:sz="0" w:space="0" w:color="auto"/>
            <w:right w:val="none" w:sz="0" w:space="0" w:color="auto"/>
          </w:divBdr>
        </w:div>
        <w:div w:id="538444231">
          <w:marLeft w:val="0"/>
          <w:marRight w:val="0"/>
          <w:marTop w:val="0"/>
          <w:marBottom w:val="0"/>
          <w:divBdr>
            <w:top w:val="none" w:sz="0" w:space="0" w:color="auto"/>
            <w:left w:val="none" w:sz="0" w:space="0" w:color="auto"/>
            <w:bottom w:val="none" w:sz="0" w:space="0" w:color="auto"/>
            <w:right w:val="none" w:sz="0" w:space="0" w:color="auto"/>
          </w:divBdr>
        </w:div>
        <w:div w:id="554780207">
          <w:marLeft w:val="0"/>
          <w:marRight w:val="0"/>
          <w:marTop w:val="0"/>
          <w:marBottom w:val="0"/>
          <w:divBdr>
            <w:top w:val="none" w:sz="0" w:space="0" w:color="auto"/>
            <w:left w:val="none" w:sz="0" w:space="0" w:color="auto"/>
            <w:bottom w:val="none" w:sz="0" w:space="0" w:color="auto"/>
            <w:right w:val="none" w:sz="0" w:space="0" w:color="auto"/>
          </w:divBdr>
        </w:div>
        <w:div w:id="632294112">
          <w:marLeft w:val="0"/>
          <w:marRight w:val="0"/>
          <w:marTop w:val="0"/>
          <w:marBottom w:val="0"/>
          <w:divBdr>
            <w:top w:val="none" w:sz="0" w:space="0" w:color="auto"/>
            <w:left w:val="none" w:sz="0" w:space="0" w:color="auto"/>
            <w:bottom w:val="none" w:sz="0" w:space="0" w:color="auto"/>
            <w:right w:val="none" w:sz="0" w:space="0" w:color="auto"/>
          </w:divBdr>
        </w:div>
        <w:div w:id="655571239">
          <w:marLeft w:val="0"/>
          <w:marRight w:val="0"/>
          <w:marTop w:val="0"/>
          <w:marBottom w:val="0"/>
          <w:divBdr>
            <w:top w:val="none" w:sz="0" w:space="0" w:color="auto"/>
            <w:left w:val="none" w:sz="0" w:space="0" w:color="auto"/>
            <w:bottom w:val="none" w:sz="0" w:space="0" w:color="auto"/>
            <w:right w:val="none" w:sz="0" w:space="0" w:color="auto"/>
          </w:divBdr>
        </w:div>
        <w:div w:id="696077602">
          <w:marLeft w:val="0"/>
          <w:marRight w:val="0"/>
          <w:marTop w:val="0"/>
          <w:marBottom w:val="0"/>
          <w:divBdr>
            <w:top w:val="none" w:sz="0" w:space="0" w:color="auto"/>
            <w:left w:val="none" w:sz="0" w:space="0" w:color="auto"/>
            <w:bottom w:val="none" w:sz="0" w:space="0" w:color="auto"/>
            <w:right w:val="none" w:sz="0" w:space="0" w:color="auto"/>
          </w:divBdr>
        </w:div>
        <w:div w:id="731856310">
          <w:marLeft w:val="0"/>
          <w:marRight w:val="0"/>
          <w:marTop w:val="0"/>
          <w:marBottom w:val="0"/>
          <w:divBdr>
            <w:top w:val="none" w:sz="0" w:space="0" w:color="auto"/>
            <w:left w:val="none" w:sz="0" w:space="0" w:color="auto"/>
            <w:bottom w:val="none" w:sz="0" w:space="0" w:color="auto"/>
            <w:right w:val="none" w:sz="0" w:space="0" w:color="auto"/>
          </w:divBdr>
        </w:div>
        <w:div w:id="747071344">
          <w:marLeft w:val="0"/>
          <w:marRight w:val="0"/>
          <w:marTop w:val="0"/>
          <w:marBottom w:val="0"/>
          <w:divBdr>
            <w:top w:val="none" w:sz="0" w:space="0" w:color="auto"/>
            <w:left w:val="none" w:sz="0" w:space="0" w:color="auto"/>
            <w:bottom w:val="none" w:sz="0" w:space="0" w:color="auto"/>
            <w:right w:val="none" w:sz="0" w:space="0" w:color="auto"/>
          </w:divBdr>
        </w:div>
        <w:div w:id="748114702">
          <w:marLeft w:val="0"/>
          <w:marRight w:val="0"/>
          <w:marTop w:val="0"/>
          <w:marBottom w:val="0"/>
          <w:divBdr>
            <w:top w:val="none" w:sz="0" w:space="0" w:color="auto"/>
            <w:left w:val="none" w:sz="0" w:space="0" w:color="auto"/>
            <w:bottom w:val="none" w:sz="0" w:space="0" w:color="auto"/>
            <w:right w:val="none" w:sz="0" w:space="0" w:color="auto"/>
          </w:divBdr>
        </w:div>
        <w:div w:id="754517137">
          <w:marLeft w:val="0"/>
          <w:marRight w:val="0"/>
          <w:marTop w:val="0"/>
          <w:marBottom w:val="0"/>
          <w:divBdr>
            <w:top w:val="none" w:sz="0" w:space="0" w:color="auto"/>
            <w:left w:val="none" w:sz="0" w:space="0" w:color="auto"/>
            <w:bottom w:val="none" w:sz="0" w:space="0" w:color="auto"/>
            <w:right w:val="none" w:sz="0" w:space="0" w:color="auto"/>
          </w:divBdr>
        </w:div>
        <w:div w:id="756557408">
          <w:marLeft w:val="0"/>
          <w:marRight w:val="0"/>
          <w:marTop w:val="0"/>
          <w:marBottom w:val="0"/>
          <w:divBdr>
            <w:top w:val="none" w:sz="0" w:space="0" w:color="auto"/>
            <w:left w:val="none" w:sz="0" w:space="0" w:color="auto"/>
            <w:bottom w:val="none" w:sz="0" w:space="0" w:color="auto"/>
            <w:right w:val="none" w:sz="0" w:space="0" w:color="auto"/>
          </w:divBdr>
        </w:div>
        <w:div w:id="790169319">
          <w:marLeft w:val="0"/>
          <w:marRight w:val="0"/>
          <w:marTop w:val="0"/>
          <w:marBottom w:val="0"/>
          <w:divBdr>
            <w:top w:val="none" w:sz="0" w:space="0" w:color="auto"/>
            <w:left w:val="none" w:sz="0" w:space="0" w:color="auto"/>
            <w:bottom w:val="none" w:sz="0" w:space="0" w:color="auto"/>
            <w:right w:val="none" w:sz="0" w:space="0" w:color="auto"/>
          </w:divBdr>
        </w:div>
        <w:div w:id="828592422">
          <w:marLeft w:val="0"/>
          <w:marRight w:val="0"/>
          <w:marTop w:val="0"/>
          <w:marBottom w:val="0"/>
          <w:divBdr>
            <w:top w:val="none" w:sz="0" w:space="0" w:color="auto"/>
            <w:left w:val="none" w:sz="0" w:space="0" w:color="auto"/>
            <w:bottom w:val="none" w:sz="0" w:space="0" w:color="auto"/>
            <w:right w:val="none" w:sz="0" w:space="0" w:color="auto"/>
          </w:divBdr>
        </w:div>
        <w:div w:id="832333808">
          <w:marLeft w:val="0"/>
          <w:marRight w:val="0"/>
          <w:marTop w:val="0"/>
          <w:marBottom w:val="0"/>
          <w:divBdr>
            <w:top w:val="none" w:sz="0" w:space="0" w:color="auto"/>
            <w:left w:val="none" w:sz="0" w:space="0" w:color="auto"/>
            <w:bottom w:val="none" w:sz="0" w:space="0" w:color="auto"/>
            <w:right w:val="none" w:sz="0" w:space="0" w:color="auto"/>
          </w:divBdr>
        </w:div>
        <w:div w:id="839389616">
          <w:marLeft w:val="0"/>
          <w:marRight w:val="0"/>
          <w:marTop w:val="0"/>
          <w:marBottom w:val="0"/>
          <w:divBdr>
            <w:top w:val="none" w:sz="0" w:space="0" w:color="auto"/>
            <w:left w:val="none" w:sz="0" w:space="0" w:color="auto"/>
            <w:bottom w:val="none" w:sz="0" w:space="0" w:color="auto"/>
            <w:right w:val="none" w:sz="0" w:space="0" w:color="auto"/>
          </w:divBdr>
        </w:div>
        <w:div w:id="856505686">
          <w:marLeft w:val="0"/>
          <w:marRight w:val="0"/>
          <w:marTop w:val="0"/>
          <w:marBottom w:val="0"/>
          <w:divBdr>
            <w:top w:val="none" w:sz="0" w:space="0" w:color="auto"/>
            <w:left w:val="none" w:sz="0" w:space="0" w:color="auto"/>
            <w:bottom w:val="none" w:sz="0" w:space="0" w:color="auto"/>
            <w:right w:val="none" w:sz="0" w:space="0" w:color="auto"/>
          </w:divBdr>
        </w:div>
        <w:div w:id="860320251">
          <w:marLeft w:val="0"/>
          <w:marRight w:val="0"/>
          <w:marTop w:val="0"/>
          <w:marBottom w:val="0"/>
          <w:divBdr>
            <w:top w:val="none" w:sz="0" w:space="0" w:color="auto"/>
            <w:left w:val="none" w:sz="0" w:space="0" w:color="auto"/>
            <w:bottom w:val="none" w:sz="0" w:space="0" w:color="auto"/>
            <w:right w:val="none" w:sz="0" w:space="0" w:color="auto"/>
          </w:divBdr>
        </w:div>
        <w:div w:id="938559968">
          <w:marLeft w:val="0"/>
          <w:marRight w:val="0"/>
          <w:marTop w:val="0"/>
          <w:marBottom w:val="0"/>
          <w:divBdr>
            <w:top w:val="none" w:sz="0" w:space="0" w:color="auto"/>
            <w:left w:val="none" w:sz="0" w:space="0" w:color="auto"/>
            <w:bottom w:val="none" w:sz="0" w:space="0" w:color="auto"/>
            <w:right w:val="none" w:sz="0" w:space="0" w:color="auto"/>
          </w:divBdr>
        </w:div>
        <w:div w:id="952054463">
          <w:marLeft w:val="0"/>
          <w:marRight w:val="0"/>
          <w:marTop w:val="0"/>
          <w:marBottom w:val="0"/>
          <w:divBdr>
            <w:top w:val="none" w:sz="0" w:space="0" w:color="auto"/>
            <w:left w:val="none" w:sz="0" w:space="0" w:color="auto"/>
            <w:bottom w:val="none" w:sz="0" w:space="0" w:color="auto"/>
            <w:right w:val="none" w:sz="0" w:space="0" w:color="auto"/>
          </w:divBdr>
        </w:div>
        <w:div w:id="1216815950">
          <w:marLeft w:val="0"/>
          <w:marRight w:val="0"/>
          <w:marTop w:val="0"/>
          <w:marBottom w:val="0"/>
          <w:divBdr>
            <w:top w:val="none" w:sz="0" w:space="0" w:color="auto"/>
            <w:left w:val="none" w:sz="0" w:space="0" w:color="auto"/>
            <w:bottom w:val="none" w:sz="0" w:space="0" w:color="auto"/>
            <w:right w:val="none" w:sz="0" w:space="0" w:color="auto"/>
          </w:divBdr>
        </w:div>
        <w:div w:id="1276256635">
          <w:marLeft w:val="0"/>
          <w:marRight w:val="0"/>
          <w:marTop w:val="0"/>
          <w:marBottom w:val="0"/>
          <w:divBdr>
            <w:top w:val="none" w:sz="0" w:space="0" w:color="auto"/>
            <w:left w:val="none" w:sz="0" w:space="0" w:color="auto"/>
            <w:bottom w:val="none" w:sz="0" w:space="0" w:color="auto"/>
            <w:right w:val="none" w:sz="0" w:space="0" w:color="auto"/>
          </w:divBdr>
        </w:div>
        <w:div w:id="1352609456">
          <w:marLeft w:val="0"/>
          <w:marRight w:val="0"/>
          <w:marTop w:val="0"/>
          <w:marBottom w:val="0"/>
          <w:divBdr>
            <w:top w:val="none" w:sz="0" w:space="0" w:color="auto"/>
            <w:left w:val="none" w:sz="0" w:space="0" w:color="auto"/>
            <w:bottom w:val="none" w:sz="0" w:space="0" w:color="auto"/>
            <w:right w:val="none" w:sz="0" w:space="0" w:color="auto"/>
          </w:divBdr>
        </w:div>
        <w:div w:id="1391881011">
          <w:marLeft w:val="0"/>
          <w:marRight w:val="0"/>
          <w:marTop w:val="0"/>
          <w:marBottom w:val="0"/>
          <w:divBdr>
            <w:top w:val="none" w:sz="0" w:space="0" w:color="auto"/>
            <w:left w:val="none" w:sz="0" w:space="0" w:color="auto"/>
            <w:bottom w:val="none" w:sz="0" w:space="0" w:color="auto"/>
            <w:right w:val="none" w:sz="0" w:space="0" w:color="auto"/>
          </w:divBdr>
        </w:div>
        <w:div w:id="1548100129">
          <w:marLeft w:val="0"/>
          <w:marRight w:val="0"/>
          <w:marTop w:val="0"/>
          <w:marBottom w:val="0"/>
          <w:divBdr>
            <w:top w:val="none" w:sz="0" w:space="0" w:color="auto"/>
            <w:left w:val="none" w:sz="0" w:space="0" w:color="auto"/>
            <w:bottom w:val="none" w:sz="0" w:space="0" w:color="auto"/>
            <w:right w:val="none" w:sz="0" w:space="0" w:color="auto"/>
          </w:divBdr>
        </w:div>
        <w:div w:id="1548564407">
          <w:marLeft w:val="0"/>
          <w:marRight w:val="0"/>
          <w:marTop w:val="0"/>
          <w:marBottom w:val="0"/>
          <w:divBdr>
            <w:top w:val="none" w:sz="0" w:space="0" w:color="auto"/>
            <w:left w:val="none" w:sz="0" w:space="0" w:color="auto"/>
            <w:bottom w:val="none" w:sz="0" w:space="0" w:color="auto"/>
            <w:right w:val="none" w:sz="0" w:space="0" w:color="auto"/>
          </w:divBdr>
        </w:div>
        <w:div w:id="1557620269">
          <w:marLeft w:val="0"/>
          <w:marRight w:val="0"/>
          <w:marTop w:val="0"/>
          <w:marBottom w:val="0"/>
          <w:divBdr>
            <w:top w:val="none" w:sz="0" w:space="0" w:color="auto"/>
            <w:left w:val="none" w:sz="0" w:space="0" w:color="auto"/>
            <w:bottom w:val="none" w:sz="0" w:space="0" w:color="auto"/>
            <w:right w:val="none" w:sz="0" w:space="0" w:color="auto"/>
          </w:divBdr>
        </w:div>
        <w:div w:id="1567719100">
          <w:marLeft w:val="0"/>
          <w:marRight w:val="0"/>
          <w:marTop w:val="0"/>
          <w:marBottom w:val="0"/>
          <w:divBdr>
            <w:top w:val="none" w:sz="0" w:space="0" w:color="auto"/>
            <w:left w:val="none" w:sz="0" w:space="0" w:color="auto"/>
            <w:bottom w:val="none" w:sz="0" w:space="0" w:color="auto"/>
            <w:right w:val="none" w:sz="0" w:space="0" w:color="auto"/>
          </w:divBdr>
        </w:div>
        <w:div w:id="1617102444">
          <w:marLeft w:val="0"/>
          <w:marRight w:val="0"/>
          <w:marTop w:val="0"/>
          <w:marBottom w:val="0"/>
          <w:divBdr>
            <w:top w:val="none" w:sz="0" w:space="0" w:color="auto"/>
            <w:left w:val="none" w:sz="0" w:space="0" w:color="auto"/>
            <w:bottom w:val="none" w:sz="0" w:space="0" w:color="auto"/>
            <w:right w:val="none" w:sz="0" w:space="0" w:color="auto"/>
          </w:divBdr>
        </w:div>
        <w:div w:id="1644386788">
          <w:marLeft w:val="0"/>
          <w:marRight w:val="0"/>
          <w:marTop w:val="0"/>
          <w:marBottom w:val="0"/>
          <w:divBdr>
            <w:top w:val="none" w:sz="0" w:space="0" w:color="auto"/>
            <w:left w:val="none" w:sz="0" w:space="0" w:color="auto"/>
            <w:bottom w:val="none" w:sz="0" w:space="0" w:color="auto"/>
            <w:right w:val="none" w:sz="0" w:space="0" w:color="auto"/>
          </w:divBdr>
        </w:div>
        <w:div w:id="1707874467">
          <w:marLeft w:val="0"/>
          <w:marRight w:val="0"/>
          <w:marTop w:val="0"/>
          <w:marBottom w:val="0"/>
          <w:divBdr>
            <w:top w:val="none" w:sz="0" w:space="0" w:color="auto"/>
            <w:left w:val="none" w:sz="0" w:space="0" w:color="auto"/>
            <w:bottom w:val="none" w:sz="0" w:space="0" w:color="auto"/>
            <w:right w:val="none" w:sz="0" w:space="0" w:color="auto"/>
          </w:divBdr>
        </w:div>
        <w:div w:id="1755272819">
          <w:marLeft w:val="0"/>
          <w:marRight w:val="0"/>
          <w:marTop w:val="0"/>
          <w:marBottom w:val="0"/>
          <w:divBdr>
            <w:top w:val="none" w:sz="0" w:space="0" w:color="auto"/>
            <w:left w:val="none" w:sz="0" w:space="0" w:color="auto"/>
            <w:bottom w:val="none" w:sz="0" w:space="0" w:color="auto"/>
            <w:right w:val="none" w:sz="0" w:space="0" w:color="auto"/>
          </w:divBdr>
        </w:div>
        <w:div w:id="1884707307">
          <w:marLeft w:val="0"/>
          <w:marRight w:val="0"/>
          <w:marTop w:val="0"/>
          <w:marBottom w:val="0"/>
          <w:divBdr>
            <w:top w:val="none" w:sz="0" w:space="0" w:color="auto"/>
            <w:left w:val="none" w:sz="0" w:space="0" w:color="auto"/>
            <w:bottom w:val="none" w:sz="0" w:space="0" w:color="auto"/>
            <w:right w:val="none" w:sz="0" w:space="0" w:color="auto"/>
          </w:divBdr>
        </w:div>
        <w:div w:id="1931692962">
          <w:marLeft w:val="0"/>
          <w:marRight w:val="0"/>
          <w:marTop w:val="0"/>
          <w:marBottom w:val="0"/>
          <w:divBdr>
            <w:top w:val="none" w:sz="0" w:space="0" w:color="auto"/>
            <w:left w:val="none" w:sz="0" w:space="0" w:color="auto"/>
            <w:bottom w:val="none" w:sz="0" w:space="0" w:color="auto"/>
            <w:right w:val="none" w:sz="0" w:space="0" w:color="auto"/>
          </w:divBdr>
        </w:div>
        <w:div w:id="2010401466">
          <w:marLeft w:val="0"/>
          <w:marRight w:val="0"/>
          <w:marTop w:val="0"/>
          <w:marBottom w:val="0"/>
          <w:divBdr>
            <w:top w:val="none" w:sz="0" w:space="0" w:color="auto"/>
            <w:left w:val="none" w:sz="0" w:space="0" w:color="auto"/>
            <w:bottom w:val="none" w:sz="0" w:space="0" w:color="auto"/>
            <w:right w:val="none" w:sz="0" w:space="0" w:color="auto"/>
          </w:divBdr>
        </w:div>
        <w:div w:id="2056812090">
          <w:marLeft w:val="0"/>
          <w:marRight w:val="0"/>
          <w:marTop w:val="0"/>
          <w:marBottom w:val="0"/>
          <w:divBdr>
            <w:top w:val="none" w:sz="0" w:space="0" w:color="auto"/>
            <w:left w:val="none" w:sz="0" w:space="0" w:color="auto"/>
            <w:bottom w:val="none" w:sz="0" w:space="0" w:color="auto"/>
            <w:right w:val="none" w:sz="0" w:space="0" w:color="auto"/>
          </w:divBdr>
        </w:div>
        <w:div w:id="2134058910">
          <w:marLeft w:val="0"/>
          <w:marRight w:val="0"/>
          <w:marTop w:val="0"/>
          <w:marBottom w:val="0"/>
          <w:divBdr>
            <w:top w:val="none" w:sz="0" w:space="0" w:color="auto"/>
            <w:left w:val="none" w:sz="0" w:space="0" w:color="auto"/>
            <w:bottom w:val="none" w:sz="0" w:space="0" w:color="auto"/>
            <w:right w:val="none" w:sz="0" w:space="0" w:color="auto"/>
          </w:divBdr>
        </w:div>
      </w:divsChild>
    </w:div>
    <w:div w:id="1666350065">
      <w:bodyDiv w:val="1"/>
      <w:marLeft w:val="0"/>
      <w:marRight w:val="0"/>
      <w:marTop w:val="0"/>
      <w:marBottom w:val="0"/>
      <w:divBdr>
        <w:top w:val="none" w:sz="0" w:space="0" w:color="auto"/>
        <w:left w:val="none" w:sz="0" w:space="0" w:color="auto"/>
        <w:bottom w:val="none" w:sz="0" w:space="0" w:color="auto"/>
        <w:right w:val="none" w:sz="0" w:space="0" w:color="auto"/>
      </w:divBdr>
      <w:divsChild>
        <w:div w:id="489256777">
          <w:marLeft w:val="0"/>
          <w:marRight w:val="0"/>
          <w:marTop w:val="0"/>
          <w:marBottom w:val="0"/>
          <w:divBdr>
            <w:top w:val="none" w:sz="0" w:space="0" w:color="auto"/>
            <w:left w:val="none" w:sz="0" w:space="0" w:color="auto"/>
            <w:bottom w:val="none" w:sz="0" w:space="0" w:color="auto"/>
            <w:right w:val="none" w:sz="0" w:space="0" w:color="auto"/>
          </w:divBdr>
        </w:div>
      </w:divsChild>
    </w:div>
    <w:div w:id="1694040337">
      <w:bodyDiv w:val="1"/>
      <w:marLeft w:val="0"/>
      <w:marRight w:val="0"/>
      <w:marTop w:val="0"/>
      <w:marBottom w:val="0"/>
      <w:divBdr>
        <w:top w:val="none" w:sz="0" w:space="0" w:color="auto"/>
        <w:left w:val="none" w:sz="0" w:space="0" w:color="auto"/>
        <w:bottom w:val="none" w:sz="0" w:space="0" w:color="auto"/>
        <w:right w:val="none" w:sz="0" w:space="0" w:color="auto"/>
      </w:divBdr>
    </w:div>
    <w:div w:id="1785683885">
      <w:bodyDiv w:val="1"/>
      <w:marLeft w:val="0"/>
      <w:marRight w:val="0"/>
      <w:marTop w:val="0"/>
      <w:marBottom w:val="0"/>
      <w:divBdr>
        <w:top w:val="none" w:sz="0" w:space="0" w:color="auto"/>
        <w:left w:val="none" w:sz="0" w:space="0" w:color="auto"/>
        <w:bottom w:val="none" w:sz="0" w:space="0" w:color="auto"/>
        <w:right w:val="none" w:sz="0" w:space="0" w:color="auto"/>
      </w:divBdr>
    </w:div>
    <w:div w:id="1798447878">
      <w:bodyDiv w:val="1"/>
      <w:marLeft w:val="0"/>
      <w:marRight w:val="0"/>
      <w:marTop w:val="0"/>
      <w:marBottom w:val="0"/>
      <w:divBdr>
        <w:top w:val="none" w:sz="0" w:space="0" w:color="auto"/>
        <w:left w:val="none" w:sz="0" w:space="0" w:color="auto"/>
        <w:bottom w:val="none" w:sz="0" w:space="0" w:color="auto"/>
        <w:right w:val="none" w:sz="0" w:space="0" w:color="auto"/>
      </w:divBdr>
    </w:div>
    <w:div w:id="1867602064">
      <w:bodyDiv w:val="1"/>
      <w:marLeft w:val="0"/>
      <w:marRight w:val="0"/>
      <w:marTop w:val="0"/>
      <w:marBottom w:val="0"/>
      <w:divBdr>
        <w:top w:val="none" w:sz="0" w:space="0" w:color="auto"/>
        <w:left w:val="none" w:sz="0" w:space="0" w:color="auto"/>
        <w:bottom w:val="none" w:sz="0" w:space="0" w:color="auto"/>
        <w:right w:val="none" w:sz="0" w:space="0" w:color="auto"/>
      </w:divBdr>
    </w:div>
    <w:div w:id="1869440493">
      <w:bodyDiv w:val="1"/>
      <w:marLeft w:val="0"/>
      <w:marRight w:val="0"/>
      <w:marTop w:val="0"/>
      <w:marBottom w:val="0"/>
      <w:divBdr>
        <w:top w:val="none" w:sz="0" w:space="0" w:color="auto"/>
        <w:left w:val="none" w:sz="0" w:space="0" w:color="auto"/>
        <w:bottom w:val="none" w:sz="0" w:space="0" w:color="auto"/>
        <w:right w:val="none" w:sz="0" w:space="0" w:color="auto"/>
      </w:divBdr>
    </w:div>
    <w:div w:id="2046252046">
      <w:bodyDiv w:val="1"/>
      <w:marLeft w:val="0"/>
      <w:marRight w:val="0"/>
      <w:marTop w:val="0"/>
      <w:marBottom w:val="0"/>
      <w:divBdr>
        <w:top w:val="none" w:sz="0" w:space="0" w:color="auto"/>
        <w:left w:val="none" w:sz="0" w:space="0" w:color="auto"/>
        <w:bottom w:val="none" w:sz="0" w:space="0" w:color="auto"/>
        <w:right w:val="none" w:sz="0" w:space="0" w:color="auto"/>
      </w:divBdr>
    </w:div>
    <w:div w:id="2048214164">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11998226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an.r-project.org/web/packages/missForest/index.html"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RAN.R-project.org/package=caret" TargetMode="External"/><Relationship Id="rId17" Type="http://schemas.openxmlformats.org/officeDocument/2006/relationships/hyperlink" Target="https://cran.r-project.org/web/packages/cvAUC/%20index.htm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package=rstati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s://CRAN.R-project.org/package=ggpub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image" Target="media/image2.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LLBI~1\AppData\Local\Temp\cancers-template-2.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7066958-6201-4E28-B240-90DEF0F0D46A}">
  <we:reference id="wa200005502" version="1.0.0.11" store="de-DE" storeType="OMEX"/>
  <we:alternateReferences>
    <we:reference id="wa200005502" version="1.0.0.11" store="wa200005502" storeType="OMEX"/>
  </we:alternateReferences>
  <we:properties>
    <we:property name="docId" value="&quot;JknQ311Is-1Gb1WzCveV8&quot;"/>
    <we:property name="data" value="{&quot;version&quot;:2,&quot;behavior&quot;:&quot;I want you to act as a text assistant. Provide the answer without any introductory phrase.&quot;,&quot;threads&quot;:[{&quot;id&quot;:&quot;a_52nk9Lo3vDeOKfktuw8&quot;,&quot;contextType&quot;:&quot;CONTEXT_SELECTION&quot;,&quot;queries&quot;:[{&quot;id&quot;:&quot;PjrL-gd_eHWj7MiyNlsIL&quot;,&quot;user&quot;:&quot;Please rewrite: Two models performed worse than this baseline model; a model using all examined miRNAs (cvAUC (95% CI): 0.609 (0.546-0.673), referred to as miRNA) and a model using all available features (cvAUC (95% CI): 0.692 (0.633-0.752), referred to as Complete), likely due to a low signal-to-noise ratio caused by the high number of input features&quot;,&quot;assistant&quot;:&quot;A model utilizing all examined miRNAs (cvAUC (95% CI): 0.609 (0.546-0.673), referred to as miRNA) and a model using all available features (cvAUC (95% CI): 0.692 (0.633-0.752), referred to as Complete) performed worse than the baseline model, possibly due to a low signal-to-noise ratio caused by the high number of input features.&quot;},{&quot;id&quot;:&quot;1BhLMuyrR3vy_Zkq8UzVe&quot;,&quot;user&quot;:&quot;Please rewrite in a less certain manner: Moreover, this proves that features selection by selecting significantly changed covariates is a viable and easy method to obtain high performance in classification models.&quot;,&quot;assistant&quot;:&quot;Additionally, this suggests that feature selection through the selection of significantly changed covariates may be a potentially viable and straightforward approach to achieving improved performance in classification models.&quot;}],&quot;context&quot;:&quot;Two models performed worse than this baseline model; a model using all examined miRNAs (cvAUC (95% CI): 0.609 (0.546-0.673), referred to as miRNA) and a model using all available features (cvAUC (95% CI): 0.692 (0.633-0.752), referred to as Complete), likely due to a low signal-to-noise ratio caused by the high number of input features&quot;},{&quot;id&quot;:&quot;KdXnJ4B-efxMThSShzCDs&quot;,&quot;contextType&quot;:&quot;CONTEXT_SELECTION&quot;,&quot;context&quot;:&quot;Moreover, this proves that features selection by selecting significantly changed covariates is a viable and easy method to obtain high performance in classification models. \n&quot;,&quot;queries&quot;:[{&quot;id&quot;:&quot;rRTakP9J16eiO2JaFAKsQ&quot;,&quot;user&quot;:&quot;synonym for improve&quot;,&quot;assistant&quot;:&quot;Moreover, this demonstrates that feature selection through the selection of significantly altered covariates is a viable and straightforward approach to enhance performance in classification models.&quot;}]},{&quot;id&quot;:&quot;ciG_w-m7JfnHdyhGSzLPq&quot;,&quot;contextType&quot;:&quot;CONTEXT_NONE&quot;,&quot;queries&quot;:[{&quot;id&quot;:&quot;wCa6QnIRN7eYM5Qx6z3fk&quot;,&quot;user&quot;:&quot;please rewrite: Probably the serum markers mirror similar aspects of the disease, e.g. tumor load, therefore the redundancy of adding all serum markers would rather add noise than useful information.&quot;,&quot;assistant&quot;:&quot;The serum markers likely reflect comparable aspects of the disease, such as tumor load. Hence, including all serum markers would likely introduce noise rather than providing useful information.&quot;}]},{&quot;id&quot;:&quot;CyhR9U3RyFv5FNZMtmB8G&quot;,&quot;contextType&quot;:&quot;CONTEXT_SELECTION&quot;,&quot;context&quot;:&quot;Probably the serum markers mirror similar aspects of the disease, e.g. tumor load, therefore the redundancy of adding all serum markers would rather add noise than useful information. &quot;,&quot;queries&quot;:[{&quot;id&quot;:&quot;I2I1vpp0hrRxdhnYFljfi&quot;,&quot;user&quot;:&quot;Generally, this shows that a combination of different features capturing varying patient/disease characteristics is superior to single marker models or models capturing only one biological entity (e.g. only miRNAs or only serum markers).&quot;,&quot;assistant&quot;:&quot;Overall, this indicates that combining different features that capture diverse patient and disease characteristics outperforms models based solely on single markers or a singular biological entity (such as only miRNAs or serum markers).&quot;}]},{&quot;id&quot;:&quot;zo4dDadjaftDKf2bTSz3j&quot;,&quot;contextType&quot;:&quot;CONTEXT_SELECTION&quot;,&quot;context&quot;:&quot;Generally, this shows that a combination of different features capturing varying patient/disease characteristics is superior to single marker models or models capturing only one biological entity (e.g. only miRNAs or only serum markers).&quot;,&quot;queries&quot;:[{&quot;id&quot;:&quot;UCiNlePeWcY5l4CYvdunG&quot;,&quot;user&quot;:&quot;Please shorten to max 250 words, without altering the written content too much: PURPOSE: Cutaneous malignant melanom suffers from the highest metastasis rate and mortality among different skin cancer entities. However, with emerging immune checkpoint inhibitor (ICI) therapy,  prognosis has significantly improved over the last years. To better assess treatment response stable and reliable biomarkers are needed.\nMETHODS: We gathered blood samples of 81 patients with AJCC Stage III or IV  melanoma to evaluate serum markers and plasma-derived miRNAs to develop a machine learning model predicting immunotherapy response. Serum markers were measured according to standard clinical routines. Espression levels of miRNAs was measured via flowcytometric quantification, simultaneously detecting 60 miRNAs chosen by literature research. Clinically, Responders and Non-Responders to immunotherapy were grouped according to RECIST criteria. LASSO logistic regression  was fit to the data to predict therapy outcome. AUROC was chosen as performance metric. To reduce overfitting, nested cross validation was employed. \nRESULTS: A significant association (with therapy response) of plasma-derived miRNA expression was observed for 5 miRNAs: miR-132-3p, miR-137, miR-197, miR-214, miR-514a-3p.  Serum markers LDH, CRP, S100  and eosinophile concentration were all significantly changed between Responders and Non-Responders. Age  and  previous anti-BRAF therapy  were the only demographic parameters with a significant association to therapy outcome. Out of six different machine learning models a relaxed LASSO on the whole data set (AUC = 0.851) performed best. \nCONCLUSION: Validation of the relaxed LASSO model in the outer loop of the nested cross validation was conducted and yielded an AUC of 0.847. This model contained the the expression of a miRNA-quartet, LDH,  patient’s age and information about anti-BRAF therapy prior to immunotherapy. The model identifies Responders and Non-Responders with high sensitivity and specificity. The model yields promising candidates for the validation of future biomarkers.&quot;,&quot;assistant&quot;:&quot;PURPOSE: Cutaneous malignant melanoma, known for its high metastasis rate and mortality, has seen improved prognosis with the advent of immune checkpoint inhibitor (ICI) therapy. However, reliable biomarkers are essential for accurate treatment response assessment. \n\nMETHODS: We collected blood samples from 81 patients with AJCC Stage III or IV melanoma and evaluated serum markers and plasma-derived miRNAs. A machine learning model was developed to predict immunotherapy response. Serum markers were measured through standard clinical protocols, while miRNA expression levels were quantified using flow cytometry, targeting 60 literature-researched miRNAs. Patients were grouped as Responders or Non-Responders based on RECIST criteria. LASSO logistic regression was applied to predict therapy outcome, employing AUROC as the performance metric. Nested cross-validation was used to mitigate overfitting. \n\nRESULTS: Notably, plasma-derived miRNA expression exhibited significant association with therapy response for 5 miRNAs: miR-132-3p, miR-137, miR-197, miR-214, and miR-514a-3p. Serum markers LDH, CRP, S100, and eosinophil concentration showed significant differences between Responders and Non-Responders. Age and previous anti-BRAF therapy were the only demographic parameters significantly related to therapy outcome. Among six machine learning models tested, a relaxed LASSO approach on the entire dataset performed best (AUC = 0.851).\n\nCONCLUSION: The validated relaxed LASSO model in the outer loop of the nested cross-validation yielded an AUC of 0.847. This model incorporated expression of a miRNA quartet, LDH, patient age, and prior anti-BRAF therapy information. It effectively identifies Responders and Non-Responders with high sensitivity and specificity, presenting promising candidates for future biomarker validation.&quot;}]},{&quot;id&quot;:&quot;TYje3PDuUtIPiT-PoEooQ&quot;,&quot;contextType&quot;:&quot;CONTEXT_SELECTION&quot;,&quot;context&quot;:&quot;PURPOSE: Cutaneous malignant melanom suffers from the highest metastasis rate and mortality among different skin cancer entities. However, with emerging immune checkpoint inhibitor (ICI) therapy,  prognosis has significantly improved over the last years. To better assess treatment response stable and reliable biomarkers are needed.\nMETHODS: We gathered blood samples of 81 patients with AJCC Stage III or IV  melanoma to evaluate serum markers and plasma-derived miRNAs to develop a machine learning model predicting immunotherapy response. Serum markers were measured according to standard clinical routines. Espression levels of miRNAs was measured via flowcytometric quantification, simultaneously detecting 60 miRNAs chosen by literature research. Clinically, Responders and Non-Responders to immunotherapy were grouped according to RECIST criteria. LASSO logistic regression  was fit to the data to predict therapy outcome. AUROC was chosen as performance metric. To reduce overfitting, nested cross validation was employed. \nRESULTS: A significant association (with therapy response) of plasma-derived miRNA expression was observed for 5 miRNAs: miR-132-3p, miR-137, miR-197, miR-214, miR-514a-3p.  Serum markers LDH, CRP, S100  and eosinophile concentration were all significantly changed between Responders and Non-Responders. Age  and  previous anti-BRAF therapy  were the only demographic parameters with a significant association to therapy outcome. Out of six different machine learning models a relaxed LASSO on the whole data set (AUC = 0.851) performed best. \nCONCLUSION: Validation of the relaxed LASSO model in the outer loop of the nested cross validation was conducted and yielded an AUC of 0.847. This model contained the the expression of a miRNA-quartet, LDH,  patient’s age and information about anti-BRAF therapy prior to immunotherapy. The model identifies Responders and Non-Responders with high sensitivity and specificity. The model yields promising candidates for the validation of future biomarkers.\n&quot;,&quot;querie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9236604-1A7B-4CE0-A695-8D070EA122BC}">
  <we:reference id="wa200000368" version="1.0.0.0" store="de-DE"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BDB61-06F8-4790-A525-454DF7B74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cancers-template-2</Template>
  <TotalTime>0</TotalTime>
  <Pages>22</Pages>
  <Words>10000</Words>
  <Characters>63006</Characters>
  <Application>Microsoft Office Word</Application>
  <DocSecurity>0</DocSecurity>
  <Lines>525</Lines>
  <Paragraphs>145</Paragraphs>
  <ScaleCrop>false</ScaleCrop>
  <HeadingPairs>
    <vt:vector size="2" baseType="variant">
      <vt:variant>
        <vt:lpstr>Titel</vt:lpstr>
      </vt:variant>
      <vt:variant>
        <vt:i4>1</vt:i4>
      </vt:variant>
    </vt:vector>
  </HeadingPairs>
  <TitlesOfParts>
    <vt:vector size="1" baseType="lpstr">
      <vt:lpstr/>
    </vt:vector>
  </TitlesOfParts>
  <Company>Elbe Kliniken</Company>
  <LinksUpToDate>false</LinksUpToDate>
  <CharactersWithSpaces>72861</CharactersWithSpaces>
  <SharedDoc>false</SharedDoc>
  <HLinks>
    <vt:vector size="12" baseType="variant">
      <vt:variant>
        <vt:i4>6094915</vt:i4>
      </vt:variant>
      <vt:variant>
        <vt:i4>3</vt:i4>
      </vt:variant>
      <vt:variant>
        <vt:i4>0</vt:i4>
      </vt:variant>
      <vt:variant>
        <vt:i4>5</vt:i4>
      </vt:variant>
      <vt:variant>
        <vt:lpwstr>http://img.mdpi.org/data/contributor-role-instruction.pdf</vt:lpwstr>
      </vt:variant>
      <vt:variant>
        <vt:lpwstr/>
      </vt:variant>
      <vt:variant>
        <vt:i4>2490387</vt:i4>
      </vt:variant>
      <vt:variant>
        <vt:i4>0</vt:i4>
      </vt:variant>
      <vt:variant>
        <vt:i4>0</vt:i4>
      </vt:variant>
      <vt:variant>
        <vt:i4>5</vt:i4>
      </vt:variant>
      <vt:variant>
        <vt:lpwstr>mailto:support@mdpi.com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Zellbiologie</dc:creator>
  <cp:keywords/>
  <dc:description/>
  <cp:lastModifiedBy>Nisa U</cp:lastModifiedBy>
  <cp:revision>6</cp:revision>
  <cp:lastPrinted>2024-07-09T09:29:00Z</cp:lastPrinted>
  <dcterms:created xsi:type="dcterms:W3CDTF">2024-07-24T11:32:00Z</dcterms:created>
  <dcterms:modified xsi:type="dcterms:W3CDTF">2024-07-24T11:54:00Z</dcterms:modified>
</cp:coreProperties>
</file>